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893" w:rsidRDefault="00455893" w:rsidP="00455893">
      <w:pPr>
        <w:shd w:val="clear" w:color="auto" w:fill="FFFFFF"/>
        <w:spacing w:after="240" w:line="240" w:lineRule="auto"/>
        <w:jc w:val="center"/>
        <w:outlineLvl w:val="0"/>
        <w:rPr>
          <w:rFonts w:ascii="Trebuchet MS" w:eastAsia="Times New Roman" w:hAnsi="Trebuchet MS" w:cs="Times New Roman"/>
          <w:b/>
          <w:bCs/>
          <w:color w:val="444542"/>
          <w:kern w:val="36"/>
          <w:sz w:val="45"/>
          <w:szCs w:val="45"/>
        </w:rPr>
      </w:pPr>
      <w:r w:rsidRPr="00455893">
        <w:rPr>
          <w:rFonts w:ascii="Trebuchet MS" w:eastAsia="Times New Roman" w:hAnsi="Trebuchet MS" w:cs="Times New Roman"/>
          <w:b/>
          <w:bCs/>
          <w:color w:val="444542"/>
          <w:kern w:val="36"/>
          <w:sz w:val="45"/>
          <w:szCs w:val="45"/>
        </w:rPr>
        <w:t>Introduction to Java Server Pages</w:t>
      </w:r>
    </w:p>
    <w:p w:rsidR="00BD4685" w:rsidRDefault="00BD4685" w:rsidP="00455893">
      <w:pPr>
        <w:shd w:val="clear" w:color="auto" w:fill="FFFFFF"/>
        <w:spacing w:after="240" w:line="240" w:lineRule="auto"/>
        <w:jc w:val="center"/>
        <w:outlineLvl w:val="0"/>
        <w:rPr>
          <w:rFonts w:ascii="Trebuchet MS" w:eastAsia="Times New Roman" w:hAnsi="Trebuchet MS" w:cs="Times New Roman"/>
          <w:b/>
          <w:bCs/>
          <w:color w:val="444542"/>
          <w:kern w:val="36"/>
          <w:sz w:val="45"/>
          <w:szCs w:val="45"/>
        </w:rPr>
      </w:pPr>
      <w:r w:rsidRPr="00BD4685">
        <w:rPr>
          <w:rFonts w:ascii="Trebuchet MS" w:eastAsia="Times New Roman" w:hAnsi="Trebuchet MS" w:cs="Times New Roman"/>
          <w:b/>
          <w:bCs/>
          <w:color w:val="444542"/>
          <w:kern w:val="36"/>
          <w:sz w:val="27"/>
          <w:szCs w:val="45"/>
        </w:rPr>
        <w:t>(WEB DEVELOPMENT)</w:t>
      </w:r>
    </w:p>
    <w:p w:rsidR="00455893" w:rsidRDefault="00455893" w:rsidP="001F1641">
      <w:pPr>
        <w:pStyle w:val="NormalWeb"/>
        <w:shd w:val="clear" w:color="auto" w:fill="FFFFFF"/>
        <w:spacing w:before="0" w:beforeAutospacing="0" w:after="390" w:afterAutospacing="0"/>
        <w:jc w:val="both"/>
        <w:rPr>
          <w:rFonts w:ascii="Arial" w:hAnsi="Arial" w:cs="Arial"/>
          <w:color w:val="222426"/>
          <w:sz w:val="26"/>
          <w:szCs w:val="26"/>
        </w:rPr>
      </w:pPr>
      <w:r>
        <w:rPr>
          <w:rStyle w:val="Strong"/>
          <w:rFonts w:ascii="Arial" w:hAnsi="Arial" w:cs="Arial"/>
          <w:color w:val="222426"/>
          <w:sz w:val="26"/>
          <w:szCs w:val="26"/>
        </w:rPr>
        <w:t>JSP</w:t>
      </w:r>
      <w:r>
        <w:rPr>
          <w:rFonts w:ascii="Arial" w:hAnsi="Arial" w:cs="Arial"/>
          <w:color w:val="222426"/>
          <w:sz w:val="26"/>
          <w:szCs w:val="26"/>
        </w:rPr>
        <w:t> is a server side technology that does all the processing at server. It is used for creating dynamic web applications, using java as programming language.</w:t>
      </w:r>
    </w:p>
    <w:p w:rsidR="005C0C24" w:rsidRDefault="00455893" w:rsidP="001F1641">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Basically, any html file can be converted to JSP file by just changing the file extension from “.html” to “.jsp”, it would run just fine. What differentiates JSP from HTML is the ability to use java code inside HTML. In JSP, you can embed J</w:t>
      </w:r>
      <w:r w:rsidR="00284D2F">
        <w:rPr>
          <w:rFonts w:ascii="Arial" w:hAnsi="Arial" w:cs="Arial"/>
          <w:color w:val="222426"/>
          <w:sz w:val="26"/>
          <w:szCs w:val="26"/>
        </w:rPr>
        <w:t>ava code in HTML using JSP tags</w:t>
      </w:r>
      <w:r>
        <w:rPr>
          <w:rFonts w:ascii="Arial" w:hAnsi="Arial" w:cs="Arial"/>
          <w:color w:val="222426"/>
          <w:sz w:val="26"/>
          <w:szCs w:val="26"/>
        </w:rPr>
        <w:t xml:space="preserve"> for e.g. run the code below, every time you run this, it would display the current time. That is what makes </w:t>
      </w:r>
      <w:r w:rsidRPr="00ED2341">
        <w:rPr>
          <w:rFonts w:ascii="Arial" w:hAnsi="Arial" w:cs="Arial"/>
          <w:color w:val="222426"/>
          <w:sz w:val="26"/>
          <w:szCs w:val="26"/>
        </w:rPr>
        <w:t>this</w:t>
      </w:r>
      <w:r>
        <w:rPr>
          <w:rFonts w:ascii="Arial" w:hAnsi="Arial" w:cs="Arial"/>
          <w:color w:val="222426"/>
          <w:sz w:val="26"/>
          <w:szCs w:val="26"/>
        </w:rPr>
        <w:t xml:space="preserve"> code dynamic.</w:t>
      </w:r>
    </w:p>
    <w:p w:rsidR="00455893" w:rsidRPr="005C0C24" w:rsidRDefault="00455893" w:rsidP="005C0C24">
      <w:pPr>
        <w:pStyle w:val="NormalWeb"/>
        <w:shd w:val="clear" w:color="auto" w:fill="FFFFFF"/>
        <w:spacing w:before="0" w:beforeAutospacing="0" w:after="390" w:afterAutospacing="0"/>
        <w:jc w:val="both"/>
        <w:rPr>
          <w:rFonts w:ascii="Arial" w:hAnsi="Arial" w:cs="Arial"/>
          <w:color w:val="222426"/>
          <w:sz w:val="26"/>
          <w:szCs w:val="26"/>
        </w:rPr>
      </w:pPr>
      <w:r>
        <w:rPr>
          <w:rFonts w:ascii="Trebuchet MS" w:hAnsi="Trebuchet MS"/>
          <w:color w:val="444542"/>
          <w:sz w:val="39"/>
          <w:szCs w:val="39"/>
        </w:rPr>
        <w:t>Your First JSP</w:t>
      </w:r>
    </w:p>
    <w:p w:rsidR="00455893" w:rsidRPr="00455893" w:rsidRDefault="00455893" w:rsidP="00455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55893">
        <w:rPr>
          <w:rFonts w:ascii="Consolas" w:eastAsia="Times New Roman" w:hAnsi="Consolas" w:cs="Consolas"/>
          <w:color w:val="800000"/>
          <w:sz w:val="20"/>
          <w:szCs w:val="20"/>
        </w:rPr>
        <w:t>&lt;HTML&gt;</w:t>
      </w:r>
    </w:p>
    <w:p w:rsidR="00455893" w:rsidRPr="00455893" w:rsidRDefault="00455893" w:rsidP="00455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55893">
        <w:rPr>
          <w:rFonts w:ascii="Consolas" w:eastAsia="Times New Roman" w:hAnsi="Consolas" w:cs="Consolas"/>
          <w:color w:val="800000"/>
          <w:sz w:val="20"/>
          <w:szCs w:val="20"/>
        </w:rPr>
        <w:t>&lt;HEAD&gt;</w:t>
      </w:r>
    </w:p>
    <w:p w:rsidR="00455893" w:rsidRPr="00455893" w:rsidRDefault="00455893" w:rsidP="00455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55893">
        <w:rPr>
          <w:rFonts w:ascii="Consolas" w:eastAsia="Times New Roman" w:hAnsi="Consolas" w:cs="Consolas"/>
          <w:color w:val="800000"/>
          <w:sz w:val="20"/>
          <w:szCs w:val="20"/>
        </w:rPr>
        <w:t>&lt;TITLE&gt;</w:t>
      </w:r>
      <w:r w:rsidRPr="00455893">
        <w:rPr>
          <w:rFonts w:ascii="Consolas" w:eastAsia="Times New Roman" w:hAnsi="Consolas" w:cs="Consolas"/>
          <w:color w:val="000000"/>
          <w:sz w:val="20"/>
          <w:szCs w:val="20"/>
        </w:rPr>
        <w:t>MESSAGE</w:t>
      </w:r>
      <w:r w:rsidRPr="00455893">
        <w:rPr>
          <w:rFonts w:ascii="Consolas" w:eastAsia="Times New Roman" w:hAnsi="Consolas" w:cs="Consolas"/>
          <w:color w:val="800000"/>
          <w:sz w:val="20"/>
          <w:szCs w:val="20"/>
        </w:rPr>
        <w:t>&lt;/TITLE&gt;</w:t>
      </w:r>
    </w:p>
    <w:p w:rsidR="00455893" w:rsidRPr="00455893" w:rsidRDefault="00455893" w:rsidP="00455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55893">
        <w:rPr>
          <w:rFonts w:ascii="Consolas" w:eastAsia="Times New Roman" w:hAnsi="Consolas" w:cs="Consolas"/>
          <w:color w:val="800000"/>
          <w:sz w:val="20"/>
          <w:szCs w:val="20"/>
        </w:rPr>
        <w:t>&lt;/HEAD&gt;</w:t>
      </w:r>
    </w:p>
    <w:p w:rsidR="00455893" w:rsidRPr="00455893" w:rsidRDefault="00455893" w:rsidP="00455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55893">
        <w:rPr>
          <w:rFonts w:ascii="Consolas" w:eastAsia="Times New Roman" w:hAnsi="Consolas" w:cs="Consolas"/>
          <w:color w:val="800000"/>
          <w:sz w:val="20"/>
          <w:szCs w:val="20"/>
        </w:rPr>
        <w:t>&lt;BODY&gt;</w:t>
      </w:r>
    </w:p>
    <w:p w:rsidR="00455893" w:rsidRPr="00455893" w:rsidRDefault="00455893" w:rsidP="00455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55893">
        <w:rPr>
          <w:rFonts w:ascii="Consolas" w:eastAsia="Times New Roman" w:hAnsi="Consolas" w:cs="Consolas"/>
          <w:color w:val="000000"/>
          <w:sz w:val="20"/>
          <w:szCs w:val="20"/>
        </w:rPr>
        <w:t>&lt;%</w:t>
      </w:r>
      <w:r w:rsidRPr="00455893">
        <w:rPr>
          <w:rFonts w:ascii="Consolas" w:eastAsia="Times New Roman" w:hAnsi="Consolas" w:cs="Consolas"/>
          <w:color w:val="00008B"/>
          <w:sz w:val="20"/>
          <w:szCs w:val="20"/>
        </w:rPr>
        <w:t>out</w:t>
      </w:r>
      <w:r w:rsidRPr="00455893">
        <w:rPr>
          <w:rFonts w:ascii="Consolas" w:eastAsia="Times New Roman" w:hAnsi="Consolas" w:cs="Consolas"/>
          <w:color w:val="000000"/>
          <w:sz w:val="20"/>
          <w:szCs w:val="20"/>
        </w:rPr>
        <w:t>.</w:t>
      </w:r>
      <w:r w:rsidRPr="00455893">
        <w:rPr>
          <w:rFonts w:ascii="Consolas" w:eastAsia="Times New Roman" w:hAnsi="Consolas" w:cs="Consolas"/>
          <w:color w:val="00008B"/>
          <w:sz w:val="20"/>
          <w:szCs w:val="20"/>
        </w:rPr>
        <w:t>print</w:t>
      </w:r>
      <w:r w:rsidRPr="00455893">
        <w:rPr>
          <w:rFonts w:ascii="Consolas" w:eastAsia="Times New Roman" w:hAnsi="Consolas" w:cs="Consolas"/>
          <w:color w:val="000000"/>
          <w:sz w:val="20"/>
          <w:szCs w:val="20"/>
        </w:rPr>
        <w:t>(</w:t>
      </w:r>
      <w:r w:rsidRPr="00455893">
        <w:rPr>
          <w:rFonts w:ascii="Consolas" w:eastAsia="Times New Roman" w:hAnsi="Consolas" w:cs="Consolas"/>
          <w:color w:val="800000"/>
          <w:sz w:val="20"/>
          <w:szCs w:val="20"/>
        </w:rPr>
        <w:t>"Hello, Sample JSP code"</w:t>
      </w:r>
      <w:r w:rsidRPr="00455893">
        <w:rPr>
          <w:rFonts w:ascii="Consolas" w:eastAsia="Times New Roman" w:hAnsi="Consolas" w:cs="Consolas"/>
          <w:color w:val="000000"/>
          <w:sz w:val="20"/>
          <w:szCs w:val="20"/>
        </w:rPr>
        <w:t>);%&gt;</w:t>
      </w:r>
    </w:p>
    <w:p w:rsidR="00455893" w:rsidRPr="00455893" w:rsidRDefault="00455893" w:rsidP="00455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55893">
        <w:rPr>
          <w:rFonts w:ascii="Consolas" w:eastAsia="Times New Roman" w:hAnsi="Consolas" w:cs="Consolas"/>
          <w:color w:val="800000"/>
          <w:sz w:val="20"/>
          <w:szCs w:val="20"/>
        </w:rPr>
        <w:t>&lt;/BODY&gt;</w:t>
      </w:r>
    </w:p>
    <w:p w:rsidR="00455893" w:rsidRPr="00455893" w:rsidRDefault="00455893" w:rsidP="00455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55893">
        <w:rPr>
          <w:rFonts w:ascii="Consolas" w:eastAsia="Times New Roman" w:hAnsi="Consolas" w:cs="Consolas"/>
          <w:color w:val="800000"/>
          <w:sz w:val="20"/>
          <w:szCs w:val="20"/>
        </w:rPr>
        <w:t>&lt;/HTML&gt;</w:t>
      </w:r>
    </w:p>
    <w:p w:rsidR="00771229" w:rsidRDefault="00771229"/>
    <w:p w:rsidR="005B498B" w:rsidRDefault="005B498B">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w:t>
      </w:r>
      <w:r>
        <w:rPr>
          <w:rStyle w:val="Strong"/>
          <w:rFonts w:ascii="Arial" w:hAnsi="Arial" w:cs="Arial"/>
          <w:color w:val="222426"/>
          <w:sz w:val="26"/>
          <w:szCs w:val="26"/>
          <w:shd w:val="clear" w:color="auto" w:fill="FFFFFF"/>
        </w:rPr>
        <w:t>static content</w:t>
      </w:r>
      <w:r>
        <w:rPr>
          <w:rFonts w:ascii="Arial" w:hAnsi="Arial" w:cs="Arial"/>
          <w:color w:val="222426"/>
          <w:sz w:val="26"/>
          <w:szCs w:val="26"/>
          <w:shd w:val="clear" w:color="auto" w:fill="FFFFFF"/>
        </w:rPr>
        <w:t> can have text-based formats such as HTML,  XML etc and the </w:t>
      </w:r>
      <w:r>
        <w:rPr>
          <w:rStyle w:val="Strong"/>
          <w:rFonts w:ascii="Arial" w:hAnsi="Arial" w:cs="Arial"/>
          <w:color w:val="222426"/>
          <w:sz w:val="26"/>
          <w:szCs w:val="26"/>
          <w:shd w:val="clear" w:color="auto" w:fill="FFFFFF"/>
        </w:rPr>
        <w:t>dynamic content</w:t>
      </w:r>
      <w:r>
        <w:rPr>
          <w:rFonts w:ascii="Arial" w:hAnsi="Arial" w:cs="Arial"/>
          <w:color w:val="222426"/>
          <w:sz w:val="26"/>
          <w:szCs w:val="26"/>
          <w:shd w:val="clear" w:color="auto" w:fill="FFFFFF"/>
        </w:rPr>
        <w:t> is generated by JSP tags using java code inside HTML.</w:t>
      </w:r>
    </w:p>
    <w:p w:rsidR="005B498B" w:rsidRDefault="005B498B" w:rsidP="005B498B">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Servlet Vs JSP</w:t>
      </w:r>
    </w:p>
    <w:p w:rsidR="005B498B" w:rsidRDefault="005B498B" w:rsidP="005B498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Like JSP, Servlets are also used for generating dynamic webpages. Here is the comparison between them.</w:t>
      </w:r>
    </w:p>
    <w:p w:rsidR="005B498B" w:rsidRDefault="005B498B" w:rsidP="005B498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major difference between them is that servlet adds HTML code inside java while JSP adds java code inside HTML. There are few other noticeable points that are as follows:</w:t>
      </w:r>
      <w:r>
        <w:rPr>
          <w:rFonts w:ascii="Arial" w:hAnsi="Arial" w:cs="Arial"/>
          <w:color w:val="222426"/>
          <w:sz w:val="26"/>
          <w:szCs w:val="26"/>
        </w:rPr>
        <w:br/>
      </w:r>
      <w:r>
        <w:rPr>
          <w:rStyle w:val="Strong"/>
          <w:rFonts w:ascii="Arial" w:hAnsi="Arial" w:cs="Arial"/>
          <w:color w:val="222426"/>
          <w:sz w:val="26"/>
          <w:szCs w:val="26"/>
        </w:rPr>
        <w:t>Servlets</w:t>
      </w:r>
      <w:r>
        <w:rPr>
          <w:rFonts w:ascii="Arial" w:hAnsi="Arial" w:cs="Arial"/>
          <w:color w:val="222426"/>
          <w:sz w:val="26"/>
          <w:szCs w:val="26"/>
        </w:rPr>
        <w:t> –</w:t>
      </w:r>
    </w:p>
    <w:p w:rsidR="005B498B" w:rsidRDefault="005B498B" w:rsidP="005B498B">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Servlet is a Java program which supports HTML tags too.</w:t>
      </w:r>
    </w:p>
    <w:p w:rsidR="005B498B" w:rsidRDefault="005B498B" w:rsidP="005B498B">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Generally used for developing business layer(the complex computational code) of an enterprise application.</w:t>
      </w:r>
    </w:p>
    <w:p w:rsidR="005B498B" w:rsidRDefault="005B498B" w:rsidP="005B498B">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Servlets are created and maintained by Java developers.</w:t>
      </w:r>
    </w:p>
    <w:p w:rsidR="005B498B" w:rsidRDefault="005B498B" w:rsidP="005B498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JSP</w:t>
      </w:r>
      <w:r>
        <w:rPr>
          <w:rFonts w:ascii="Arial" w:hAnsi="Arial" w:cs="Arial"/>
          <w:color w:val="222426"/>
          <w:sz w:val="26"/>
          <w:szCs w:val="26"/>
        </w:rPr>
        <w:t> –</w:t>
      </w:r>
    </w:p>
    <w:p w:rsidR="005B498B" w:rsidRDefault="005B498B" w:rsidP="005B498B">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JSP program is a HTML code which supports java statements too.</w:t>
      </w:r>
      <w:r w:rsidR="00B772A3">
        <w:rPr>
          <w:rFonts w:ascii="Arial" w:hAnsi="Arial" w:cs="Arial"/>
          <w:color w:val="222426"/>
          <w:sz w:val="26"/>
          <w:szCs w:val="26"/>
        </w:rPr>
        <w:t xml:space="preserve"> </w:t>
      </w:r>
      <w:r>
        <w:rPr>
          <w:rFonts w:ascii="Arial" w:hAnsi="Arial" w:cs="Arial"/>
          <w:color w:val="222426"/>
          <w:sz w:val="26"/>
          <w:szCs w:val="26"/>
        </w:rPr>
        <w:t>To be more precise, JSP embed java in html using JSP tags.</w:t>
      </w:r>
    </w:p>
    <w:p w:rsidR="005B498B" w:rsidRDefault="005B498B" w:rsidP="005B498B">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Used for developing  presentation layer of an enterprise application</w:t>
      </w:r>
    </w:p>
    <w:p w:rsidR="005B498B" w:rsidRDefault="005B498B" w:rsidP="005B498B">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Frequently used for designing websites and used by web developers.</w:t>
      </w:r>
    </w:p>
    <w:p w:rsidR="005B498B" w:rsidRDefault="005B498B" w:rsidP="005B498B">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Advantages of JSP</w:t>
      </w:r>
    </w:p>
    <w:p w:rsidR="005B498B" w:rsidRDefault="005B498B" w:rsidP="005B498B">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JSP has </w:t>
      </w:r>
      <w:r w:rsidR="00FE6552">
        <w:rPr>
          <w:rFonts w:ascii="Arial" w:hAnsi="Arial" w:cs="Arial"/>
          <w:color w:val="222426"/>
          <w:sz w:val="26"/>
          <w:szCs w:val="26"/>
        </w:rPr>
        <w:t xml:space="preserve">all the advantages of servlet, </w:t>
      </w:r>
      <w:r>
        <w:rPr>
          <w:rFonts w:ascii="Arial" w:hAnsi="Arial" w:cs="Arial"/>
          <w:color w:val="222426"/>
          <w:sz w:val="26"/>
          <w:szCs w:val="26"/>
        </w:rPr>
        <w:t>like: Better performance than CGI Built in session fea</w:t>
      </w:r>
      <w:r w:rsidR="00E00E28">
        <w:rPr>
          <w:rFonts w:ascii="Arial" w:hAnsi="Arial" w:cs="Arial"/>
          <w:color w:val="222426"/>
          <w:sz w:val="26"/>
          <w:szCs w:val="26"/>
        </w:rPr>
        <w:t>tures,  it also inherits the</w:t>
      </w:r>
      <w:r>
        <w:rPr>
          <w:rFonts w:ascii="Arial" w:hAnsi="Arial" w:cs="Arial"/>
          <w:color w:val="222426"/>
          <w:sz w:val="26"/>
          <w:szCs w:val="26"/>
        </w:rPr>
        <w:t xml:space="preserve"> features of java technology like – multithreading, exception handling, Database connectivity,</w:t>
      </w:r>
      <w:r w:rsidR="00E00E28">
        <w:rPr>
          <w:rFonts w:ascii="Arial" w:hAnsi="Arial" w:cs="Arial"/>
          <w:color w:val="222426"/>
          <w:sz w:val="26"/>
          <w:szCs w:val="26"/>
        </w:rPr>
        <w:t xml:space="preserve"> </w:t>
      </w:r>
      <w:r>
        <w:rPr>
          <w:rFonts w:ascii="Arial" w:hAnsi="Arial" w:cs="Arial"/>
          <w:color w:val="222426"/>
          <w:sz w:val="26"/>
          <w:szCs w:val="26"/>
        </w:rPr>
        <w:t>etc.</w:t>
      </w:r>
    </w:p>
    <w:p w:rsidR="005B498B" w:rsidRDefault="005B498B" w:rsidP="005B498B">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JSP Enables the separation of content generation from content presentation. Which makes it more flexible.</w:t>
      </w:r>
    </w:p>
    <w:p w:rsidR="005B498B" w:rsidRDefault="005B498B" w:rsidP="005B498B">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With the JSP, it is now easy for web designers to show case the information what is needed.</w:t>
      </w:r>
    </w:p>
    <w:p w:rsidR="005B498B" w:rsidRDefault="005B498B" w:rsidP="005B498B">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Web Application Programmers can concentrate on how to process/build the information.</w:t>
      </w:r>
    </w:p>
    <w:p w:rsidR="005B498B" w:rsidRDefault="005B498B" w:rsidP="005B498B">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Architecture of a JSP Application</w:t>
      </w:r>
    </w:p>
    <w:p w:rsidR="005B498B" w:rsidRDefault="005B498B" w:rsidP="001F1641">
      <w:pPr>
        <w:pStyle w:val="Heading2"/>
        <w:shd w:val="clear" w:color="auto" w:fill="FFFFFF"/>
        <w:spacing w:before="0" w:after="240"/>
        <w:jc w:val="both"/>
        <w:rPr>
          <w:rFonts w:ascii="Arial" w:hAnsi="Arial" w:cs="Arial"/>
          <w:color w:val="222426"/>
          <w:shd w:val="clear" w:color="auto" w:fill="FFFFFF"/>
        </w:rPr>
      </w:pPr>
      <w:r>
        <w:rPr>
          <w:rFonts w:ascii="Arial" w:hAnsi="Arial" w:cs="Arial"/>
          <w:color w:val="222426"/>
          <w:shd w:val="clear" w:color="auto" w:fill="FFFFFF"/>
        </w:rPr>
        <w:t>Before we start developing web application, we should have a basic idea of architectures. Based on the location where request processing happens (Servlet OR JSP (java server pages)) there are two architectures for JSP. They are – Model1 Architecture &amp; Model2 Architecture.</w:t>
      </w:r>
    </w:p>
    <w:p w:rsidR="00A846E7" w:rsidRPr="00A846E7" w:rsidRDefault="00A846E7" w:rsidP="001F1641">
      <w:pPr>
        <w:pStyle w:val="ListParagraph"/>
        <w:numPr>
          <w:ilvl w:val="0"/>
          <w:numId w:val="4"/>
        </w:numPr>
        <w:jc w:val="both"/>
        <w:rPr>
          <w:rFonts w:ascii="Arial" w:hAnsi="Arial" w:cs="Arial"/>
          <w:color w:val="222426"/>
          <w:sz w:val="26"/>
          <w:szCs w:val="26"/>
          <w:shd w:val="clear" w:color="auto" w:fill="FFFFFF"/>
        </w:rPr>
      </w:pPr>
      <w:r w:rsidRPr="00A846E7">
        <w:rPr>
          <w:rStyle w:val="Strong"/>
          <w:rFonts w:ascii="Arial" w:hAnsi="Arial" w:cs="Arial"/>
          <w:color w:val="222426"/>
          <w:sz w:val="26"/>
          <w:szCs w:val="26"/>
          <w:shd w:val="clear" w:color="auto" w:fill="FFFFFF"/>
        </w:rPr>
        <w:t>Model1 Architecture</w:t>
      </w:r>
      <w:r w:rsidRPr="00A846E7">
        <w:rPr>
          <w:rFonts w:ascii="Arial" w:hAnsi="Arial" w:cs="Arial"/>
          <w:color w:val="222426"/>
          <w:sz w:val="26"/>
          <w:szCs w:val="26"/>
          <w:shd w:val="clear" w:color="auto" w:fill="FFFFFF"/>
        </w:rPr>
        <w:t>: In this Model, JSP plays a key role and it is responsible for of processing the request made by client. Client (Web browser) makes a request, JSP then creates a bean object which then fulfils the request and pass the response to JSP. JSP then sends the response back to client. Unlike Model2 architecture, in this Model most of the processing is done by JSP itself.</w:t>
      </w:r>
    </w:p>
    <w:p w:rsidR="00D25EBD" w:rsidRDefault="00D25EBD" w:rsidP="00A846E7">
      <w:pPr>
        <w:pStyle w:val="ListParagraph"/>
      </w:pPr>
      <w:r>
        <w:rPr>
          <w:noProof/>
        </w:rPr>
        <mc:AlternateContent>
          <mc:Choice Requires="wps">
            <w:drawing>
              <wp:anchor distT="0" distB="0" distL="114300" distR="114300" simplePos="0" relativeHeight="251667456" behindDoc="0" locked="0" layoutInCell="1" allowOverlap="1">
                <wp:simplePos x="0" y="0"/>
                <wp:positionH relativeFrom="column">
                  <wp:posOffset>3514725</wp:posOffset>
                </wp:positionH>
                <wp:positionV relativeFrom="paragraph">
                  <wp:posOffset>792480</wp:posOffset>
                </wp:positionV>
                <wp:extent cx="9525" cy="428625"/>
                <wp:effectExtent l="76200" t="38100" r="66675" b="47625"/>
                <wp:wrapNone/>
                <wp:docPr id="9" name="Straight Arrow Connector 9"/>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B0F7DA" id="_x0000_t32" coordsize="21600,21600" o:spt="32" o:oned="t" path="m,l21600,21600e" filled="f">
                <v:path arrowok="t" fillok="f" o:connecttype="none"/>
                <o:lock v:ext="edit" shapetype="t"/>
              </v:shapetype>
              <v:shape id="Straight Arrow Connector 9" o:spid="_x0000_s1026" type="#_x0000_t32" style="position:absolute;margin-left:276.75pt;margin-top:62.4pt;width:.75pt;height:33.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" strokecolor="#5b9bd5 [3204]" strokeweight=".5pt">
                <v:stroke startarrow="block" endarrow="block" joinstyle="miter"/>
              </v:shape>
            </w:pict>
          </mc:Fallback>
        </mc:AlternateContent>
      </w:r>
      <w:r w:rsidR="00A846E7">
        <w:rPr>
          <w:noProof/>
        </w:rPr>
        <mc:AlternateContent>
          <mc:Choice Requires="wps">
            <w:drawing>
              <wp:anchor distT="0" distB="0" distL="114300" distR="114300" simplePos="0" relativeHeight="251660288" behindDoc="0" locked="0" layoutInCell="1" allowOverlap="1">
                <wp:simplePos x="0" y="0"/>
                <wp:positionH relativeFrom="column">
                  <wp:posOffset>2790825</wp:posOffset>
                </wp:positionH>
                <wp:positionV relativeFrom="paragraph">
                  <wp:posOffset>354330</wp:posOffset>
                </wp:positionV>
                <wp:extent cx="127635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6BEA" w:rsidRPr="00A846E7" w:rsidRDefault="00636BEA" w:rsidP="00A846E7">
                            <w:pPr>
                              <w:jc w:val="center"/>
                              <w:rPr>
                                <w:b/>
                              </w:rPr>
                            </w:pPr>
                            <w:r w:rsidRPr="00A846E7">
                              <w:rPr>
                                <w:b/>
                                <w:sz w:val="38"/>
                              </w:rP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219.75pt;margin-top:27.9pt;width:100.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" fillcolor="white [3201]" strokecolor="#70ad47 [3209]" strokeweight="1pt">
                <v:textbox>
                  <w:txbxContent>
                    <w:p w:rsidR="00636BEA" w:rsidRPr="00A846E7" w:rsidRDefault="00636BEA" w:rsidP="00A846E7">
                      <w:pPr>
                        <w:jc w:val="center"/>
                        <w:rPr>
                          <w:b/>
                        </w:rPr>
                      </w:pPr>
                      <w:r w:rsidRPr="00A846E7">
                        <w:rPr>
                          <w:b/>
                          <w:sz w:val="38"/>
                        </w:rPr>
                        <w:t>JSP</w:t>
                      </w:r>
                    </w:p>
                  </w:txbxContent>
                </v:textbox>
              </v:rect>
            </w:pict>
          </mc:Fallback>
        </mc:AlternateContent>
      </w:r>
      <w:r w:rsidR="00A846E7">
        <w:rPr>
          <w:noProof/>
        </w:rPr>
        <mc:AlternateContent>
          <mc:Choice Requires="wps">
            <w:drawing>
              <wp:anchor distT="0" distB="0" distL="114300" distR="114300" simplePos="0" relativeHeight="251659264" behindDoc="0" locked="0" layoutInCell="1" allowOverlap="1">
                <wp:simplePos x="0" y="0"/>
                <wp:positionH relativeFrom="column">
                  <wp:posOffset>1162050</wp:posOffset>
                </wp:positionH>
                <wp:positionV relativeFrom="paragraph">
                  <wp:posOffset>182880</wp:posOffset>
                </wp:positionV>
                <wp:extent cx="495300" cy="1457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95300" cy="1457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6BEA" w:rsidRDefault="00636BEA" w:rsidP="00D25EBD">
                            <w:pPr>
                              <w:spacing w:after="0"/>
                              <w:jc w:val="center"/>
                            </w:pPr>
                            <w:r>
                              <w:t>B</w:t>
                            </w:r>
                          </w:p>
                          <w:p w:rsidR="00636BEA" w:rsidRDefault="00636BEA" w:rsidP="00D25EBD">
                            <w:pPr>
                              <w:spacing w:after="0"/>
                              <w:jc w:val="center"/>
                            </w:pPr>
                            <w:r>
                              <w:t>R</w:t>
                            </w:r>
                          </w:p>
                          <w:p w:rsidR="00636BEA" w:rsidRDefault="00636BEA" w:rsidP="00D25EBD">
                            <w:pPr>
                              <w:spacing w:after="0"/>
                              <w:jc w:val="center"/>
                            </w:pPr>
                            <w:r>
                              <w:t>O</w:t>
                            </w:r>
                          </w:p>
                          <w:p w:rsidR="00636BEA" w:rsidRDefault="00636BEA" w:rsidP="00D25EBD">
                            <w:pPr>
                              <w:spacing w:after="0"/>
                              <w:jc w:val="center"/>
                            </w:pPr>
                            <w:r>
                              <w:t>W</w:t>
                            </w:r>
                          </w:p>
                          <w:p w:rsidR="00636BEA" w:rsidRDefault="00636BEA" w:rsidP="00D25EBD">
                            <w:pPr>
                              <w:spacing w:after="0"/>
                              <w:jc w:val="center"/>
                            </w:pPr>
                            <w:r>
                              <w:t>S</w:t>
                            </w:r>
                          </w:p>
                          <w:p w:rsidR="00636BEA" w:rsidRDefault="00636BEA" w:rsidP="00D25EBD">
                            <w:pPr>
                              <w:spacing w:after="0"/>
                              <w:jc w:val="center"/>
                            </w:pPr>
                            <w:r>
                              <w:t>E</w:t>
                            </w:r>
                          </w:p>
                          <w:p w:rsidR="00636BEA" w:rsidRDefault="00636BEA" w:rsidP="00D25EBD">
                            <w:pPr>
                              <w:spacing w:after="0"/>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left:0;text-align:left;margin-left:91.5pt;margin-top:14.4pt;width:39pt;height:11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" fillcolor="white [3201]" strokecolor="#70ad47 [3209]" strokeweight="1pt">
                <v:textbox>
                  <w:txbxContent>
                    <w:p w:rsidR="00636BEA" w:rsidRDefault="00636BEA" w:rsidP="00D25EBD">
                      <w:pPr>
                        <w:spacing w:after="0"/>
                        <w:jc w:val="center"/>
                      </w:pPr>
                      <w:r>
                        <w:t>B</w:t>
                      </w:r>
                    </w:p>
                    <w:p w:rsidR="00636BEA" w:rsidRDefault="00636BEA" w:rsidP="00D25EBD">
                      <w:pPr>
                        <w:spacing w:after="0"/>
                        <w:jc w:val="center"/>
                      </w:pPr>
                      <w:r>
                        <w:t>R</w:t>
                      </w:r>
                    </w:p>
                    <w:p w:rsidR="00636BEA" w:rsidRDefault="00636BEA" w:rsidP="00D25EBD">
                      <w:pPr>
                        <w:spacing w:after="0"/>
                        <w:jc w:val="center"/>
                      </w:pPr>
                      <w:r>
                        <w:t>O</w:t>
                      </w:r>
                    </w:p>
                    <w:p w:rsidR="00636BEA" w:rsidRDefault="00636BEA" w:rsidP="00D25EBD">
                      <w:pPr>
                        <w:spacing w:after="0"/>
                        <w:jc w:val="center"/>
                      </w:pPr>
                      <w:r>
                        <w:t>W</w:t>
                      </w:r>
                    </w:p>
                    <w:p w:rsidR="00636BEA" w:rsidRDefault="00636BEA" w:rsidP="00D25EBD">
                      <w:pPr>
                        <w:spacing w:after="0"/>
                        <w:jc w:val="center"/>
                      </w:pPr>
                      <w:r>
                        <w:t>S</w:t>
                      </w:r>
                    </w:p>
                    <w:p w:rsidR="00636BEA" w:rsidRDefault="00636BEA" w:rsidP="00D25EBD">
                      <w:pPr>
                        <w:spacing w:after="0"/>
                        <w:jc w:val="center"/>
                      </w:pPr>
                      <w:r>
                        <w:t>E</w:t>
                      </w:r>
                    </w:p>
                    <w:p w:rsidR="00636BEA" w:rsidRDefault="00636BEA" w:rsidP="00D25EBD">
                      <w:pPr>
                        <w:spacing w:after="0"/>
                        <w:jc w:val="center"/>
                      </w:pPr>
                      <w:r>
                        <w:t>R</w:t>
                      </w:r>
                    </w:p>
                  </w:txbxContent>
                </v:textbox>
              </v:rect>
            </w:pict>
          </mc:Fallback>
        </mc:AlternateContent>
      </w:r>
    </w:p>
    <w:p w:rsidR="00D25EBD" w:rsidRPr="00D25EBD" w:rsidRDefault="00D25EBD" w:rsidP="005D1F84">
      <w:pPr>
        <w:tabs>
          <w:tab w:val="left" w:pos="2850"/>
        </w:tabs>
      </w:pPr>
      <w:r>
        <w:rPr>
          <w:noProof/>
        </w:rPr>
        <mc:AlternateContent>
          <mc:Choice Requires="wps">
            <w:drawing>
              <wp:anchor distT="0" distB="0" distL="114300" distR="114300" simplePos="0" relativeHeight="251668480" behindDoc="0" locked="0" layoutInCell="1" allowOverlap="1">
                <wp:simplePos x="0" y="0"/>
                <wp:positionH relativeFrom="column">
                  <wp:posOffset>1666874</wp:posOffset>
                </wp:positionH>
                <wp:positionV relativeFrom="paragraph">
                  <wp:posOffset>140335</wp:posOffset>
                </wp:positionV>
                <wp:extent cx="11525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E5C73" id="Straight Arrow Connector 10" o:spid="_x0000_s1026" type="#_x0000_t32" style="position:absolute;margin-left:131.25pt;margin-top:11.05pt;width:90.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" strokecolor="#5b9bd5 [3204]" strokeweight=".5pt">
                <v:stroke endarrow="block" joinstyle="miter"/>
              </v:shape>
            </w:pict>
          </mc:Fallback>
        </mc:AlternateContent>
      </w:r>
      <w:r w:rsidR="005D1F84">
        <w:tab/>
        <w:t>REQUEST</w:t>
      </w:r>
    </w:p>
    <w:p w:rsidR="00D25EBD" w:rsidRPr="00D25EBD" w:rsidRDefault="00D25EBD" w:rsidP="005D1F84">
      <w:pPr>
        <w:tabs>
          <w:tab w:val="left" w:pos="2850"/>
        </w:tabs>
      </w:pPr>
      <w:r>
        <w:rPr>
          <w:noProof/>
        </w:rPr>
        <mc:AlternateContent>
          <mc:Choice Requires="wps">
            <w:drawing>
              <wp:anchor distT="0" distB="0" distL="114300" distR="114300" simplePos="0" relativeHeight="251669504" behindDoc="0" locked="0" layoutInCell="1" allowOverlap="1">
                <wp:simplePos x="0" y="0"/>
                <wp:positionH relativeFrom="column">
                  <wp:posOffset>1666875</wp:posOffset>
                </wp:positionH>
                <wp:positionV relativeFrom="paragraph">
                  <wp:posOffset>149860</wp:posOffset>
                </wp:positionV>
                <wp:extent cx="1133475" cy="9525"/>
                <wp:effectExtent l="38100" t="76200" r="0" b="85725"/>
                <wp:wrapNone/>
                <wp:docPr id="11" name="Straight Arrow Connector 11"/>
                <wp:cNvGraphicFramePr/>
                <a:graphic xmlns:a="http://schemas.openxmlformats.org/drawingml/2006/main">
                  <a:graphicData uri="http://schemas.microsoft.com/office/word/2010/wordprocessingShape">
                    <wps:wsp>
                      <wps:cNvCnPr/>
                      <wps:spPr>
                        <a:xfrm flipH="1" flipV="1">
                          <a:off x="0" y="0"/>
                          <a:ext cx="1133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AFC4F" id="Straight Arrow Connector 11" o:spid="_x0000_s1026" type="#_x0000_t32" style="position:absolute;margin-left:131.25pt;margin-top:11.8pt;width:89.25pt;height:.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" strokecolor="#5b9bd5 [3204]" strokeweight=".5pt">
                <v:stroke endarrow="block" joinstyle="miter"/>
              </v:shape>
            </w:pict>
          </mc:Fallback>
        </mc:AlternateContent>
      </w:r>
      <w:r w:rsidR="005D1F84">
        <w:tab/>
        <w:t>RESPONSE</w:t>
      </w:r>
    </w:p>
    <w:p w:rsidR="00D25EBD" w:rsidRPr="00D25EBD" w:rsidRDefault="00D25EBD" w:rsidP="00D25EBD"/>
    <w:p w:rsidR="00D25EBD" w:rsidRPr="00D25EBD" w:rsidRDefault="00232570" w:rsidP="00D25EBD">
      <w:r>
        <w:rPr>
          <w:noProof/>
        </w:rPr>
        <mc:AlternateContent>
          <mc:Choice Requires="wps">
            <w:drawing>
              <wp:anchor distT="0" distB="0" distL="114300" distR="114300" simplePos="0" relativeHeight="251662336" behindDoc="0" locked="0" layoutInCell="1" allowOverlap="1">
                <wp:simplePos x="0" y="0"/>
                <wp:positionH relativeFrom="column">
                  <wp:posOffset>5191125</wp:posOffset>
                </wp:positionH>
                <wp:positionV relativeFrom="paragraph">
                  <wp:posOffset>73660</wp:posOffset>
                </wp:positionV>
                <wp:extent cx="704850" cy="476250"/>
                <wp:effectExtent l="0" t="0" r="19050" b="19050"/>
                <wp:wrapNone/>
                <wp:docPr id="4" name="Flowchart: Magnetic Disk 4"/>
                <wp:cNvGraphicFramePr/>
                <a:graphic xmlns:a="http://schemas.openxmlformats.org/drawingml/2006/main">
                  <a:graphicData uri="http://schemas.microsoft.com/office/word/2010/wordprocessingShape">
                    <wps:wsp>
                      <wps:cNvSpPr/>
                      <wps:spPr>
                        <a:xfrm>
                          <a:off x="0" y="0"/>
                          <a:ext cx="704850" cy="4762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636BEA" w:rsidRDefault="00636BEA" w:rsidP="00D25EBD">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8" type="#_x0000_t132" style="position:absolute;margin-left:408.75pt;margin-top:5.8pt;width:55.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" fillcolor="white [3201]" strokecolor="#70ad47 [3209]" strokeweight="1pt">
                <v:stroke joinstyle="miter"/>
                <v:textbox>
                  <w:txbxContent>
                    <w:p w:rsidR="00636BEA" w:rsidRDefault="00636BEA" w:rsidP="00D25EBD">
                      <w:pPr>
                        <w:jc w:val="center"/>
                      </w:pPr>
                      <w:r>
                        <w:t>DB</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2943225</wp:posOffset>
                </wp:positionH>
                <wp:positionV relativeFrom="paragraph">
                  <wp:posOffset>64135</wp:posOffset>
                </wp:positionV>
                <wp:extent cx="1133475" cy="523875"/>
                <wp:effectExtent l="0" t="0" r="28575" b="28575"/>
                <wp:wrapNone/>
                <wp:docPr id="3" name="Oval 3"/>
                <wp:cNvGraphicFramePr/>
                <a:graphic xmlns:a="http://schemas.openxmlformats.org/drawingml/2006/main">
                  <a:graphicData uri="http://schemas.microsoft.com/office/word/2010/wordprocessingShape">
                    <wps:wsp>
                      <wps:cNvSpPr/>
                      <wps:spPr>
                        <a:xfrm>
                          <a:off x="0" y="0"/>
                          <a:ext cx="113347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36BEA" w:rsidRDefault="00636BEA" w:rsidP="00D25EBD">
                            <w:pPr>
                              <w:jc w:val="center"/>
                            </w:pPr>
                            <w:r w:rsidRPr="00D25EBD">
                              <w:t>JAVABEAN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9" style="position:absolute;margin-left:231.75pt;margin-top:5.05pt;width:89.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" fillcolor="white [3201]" strokecolor="#70ad47 [3209]" strokeweight="1pt">
                <v:stroke joinstyle="miter"/>
                <v:textbox>
                  <w:txbxContent>
                    <w:p w:rsidR="00636BEA" w:rsidRDefault="00636BEA" w:rsidP="00D25EBD">
                      <w:pPr>
                        <w:jc w:val="center"/>
                      </w:pPr>
                      <w:r w:rsidRPr="00D25EBD">
                        <w:t>JAVABEAN</w:t>
                      </w:r>
                    </w:p>
                  </w:txbxContent>
                </v:textbox>
              </v:oval>
            </w:pict>
          </mc:Fallback>
        </mc:AlternateContent>
      </w:r>
    </w:p>
    <w:p w:rsidR="00D25EBD" w:rsidRPr="00D25EBD" w:rsidRDefault="00232570" w:rsidP="00D25EBD">
      <w:r>
        <w:rPr>
          <w:noProof/>
        </w:rPr>
        <mc:AlternateContent>
          <mc:Choice Requires="wps">
            <w:drawing>
              <wp:anchor distT="0" distB="0" distL="114300" distR="114300" simplePos="0" relativeHeight="251666432" behindDoc="0" locked="0" layoutInCell="1" allowOverlap="1">
                <wp:simplePos x="0" y="0"/>
                <wp:positionH relativeFrom="column">
                  <wp:posOffset>4095115</wp:posOffset>
                </wp:positionH>
                <wp:positionV relativeFrom="paragraph">
                  <wp:posOffset>11430</wp:posOffset>
                </wp:positionV>
                <wp:extent cx="1114425" cy="28575"/>
                <wp:effectExtent l="19050" t="76200" r="66675" b="85725"/>
                <wp:wrapNone/>
                <wp:docPr id="8" name="Straight Arrow Connector 8"/>
                <wp:cNvGraphicFramePr/>
                <a:graphic xmlns:a="http://schemas.openxmlformats.org/drawingml/2006/main">
                  <a:graphicData uri="http://schemas.microsoft.com/office/word/2010/wordprocessingShape">
                    <wps:wsp>
                      <wps:cNvCnPr/>
                      <wps:spPr>
                        <a:xfrm>
                          <a:off x="0" y="0"/>
                          <a:ext cx="1114425" cy="28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F958C" id="Straight Arrow Connector 8" o:spid="_x0000_s1026" type="#_x0000_t32" style="position:absolute;margin-left:322.45pt;margin-top:.9pt;width:87.75pt;height: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" strokecolor="#5b9bd5 [3204]" strokeweight=".5pt">
                <v:stroke startarrow="block" endarrow="block" joinstyle="miter"/>
              </v:shape>
            </w:pict>
          </mc:Fallback>
        </mc:AlternateContent>
      </w:r>
    </w:p>
    <w:p w:rsidR="00D25EBD" w:rsidRDefault="00D25EBD" w:rsidP="00D25EBD"/>
    <w:p w:rsidR="00A846E7" w:rsidRPr="00D25EBD" w:rsidRDefault="00D25EBD" w:rsidP="001F1641">
      <w:pPr>
        <w:pStyle w:val="ListParagraph"/>
        <w:numPr>
          <w:ilvl w:val="0"/>
          <w:numId w:val="4"/>
        </w:numPr>
        <w:tabs>
          <w:tab w:val="left" w:pos="3345"/>
        </w:tabs>
        <w:jc w:val="both"/>
        <w:rPr>
          <w:rFonts w:ascii="Arial" w:hAnsi="Arial" w:cs="Arial"/>
          <w:color w:val="222426"/>
          <w:sz w:val="26"/>
          <w:szCs w:val="26"/>
          <w:shd w:val="clear" w:color="auto" w:fill="FFFFFF"/>
        </w:rPr>
      </w:pPr>
      <w:r w:rsidRPr="00D25EBD">
        <w:rPr>
          <w:rStyle w:val="Strong"/>
          <w:rFonts w:ascii="Arial" w:hAnsi="Arial" w:cs="Arial"/>
          <w:color w:val="222426"/>
          <w:sz w:val="26"/>
          <w:szCs w:val="26"/>
          <w:shd w:val="clear" w:color="auto" w:fill="FFFFFF"/>
        </w:rPr>
        <w:t>Model2 Architecture</w:t>
      </w:r>
      <w:r w:rsidR="001F1641">
        <w:rPr>
          <w:rStyle w:val="Strong"/>
          <w:rFonts w:ascii="Arial" w:hAnsi="Arial" w:cs="Arial"/>
          <w:color w:val="222426"/>
          <w:sz w:val="26"/>
          <w:szCs w:val="26"/>
          <w:shd w:val="clear" w:color="auto" w:fill="FFFFFF"/>
        </w:rPr>
        <w:t xml:space="preserve"> </w:t>
      </w:r>
      <w:r w:rsidR="00EF3B72">
        <w:rPr>
          <w:rStyle w:val="Strong"/>
          <w:rFonts w:ascii="Arial" w:hAnsi="Arial" w:cs="Arial"/>
          <w:color w:val="222426"/>
          <w:sz w:val="26"/>
          <w:szCs w:val="26"/>
          <w:shd w:val="clear" w:color="auto" w:fill="FFFFFF"/>
        </w:rPr>
        <w:t>(MVC)</w:t>
      </w:r>
      <w:r w:rsidRPr="00D25EBD">
        <w:rPr>
          <w:rFonts w:ascii="Arial" w:hAnsi="Arial" w:cs="Arial"/>
          <w:color w:val="222426"/>
          <w:sz w:val="26"/>
          <w:szCs w:val="26"/>
          <w:shd w:val="clear" w:color="auto" w:fill="FFFFFF"/>
        </w:rPr>
        <w:t>: In this Model, Servlet plays a major role and it is responsible for processing the client’s</w:t>
      </w:r>
      <w:r w:rsidR="005A27FC">
        <w:rPr>
          <w:rFonts w:ascii="Arial" w:hAnsi="Arial" w:cs="Arial"/>
          <w:color w:val="222426"/>
          <w:sz w:val="26"/>
          <w:szCs w:val="26"/>
          <w:shd w:val="clear" w:color="auto" w:fill="FFFFFF"/>
        </w:rPr>
        <w:t xml:space="preserve"> </w:t>
      </w:r>
      <w:r w:rsidRPr="00D25EBD">
        <w:rPr>
          <w:rFonts w:ascii="Arial" w:hAnsi="Arial" w:cs="Arial"/>
          <w:color w:val="222426"/>
          <w:sz w:val="26"/>
          <w:szCs w:val="26"/>
          <w:shd w:val="clear" w:color="auto" w:fill="FFFFFF"/>
        </w:rPr>
        <w:t>(web browser) request. Presentation part (GUI part) will be handled by JSP and it is done with the help of bean as shown in image below. The servlet acts as controller and in charge of request processing. It creates the bean objects if requir</w:t>
      </w:r>
      <w:r w:rsidR="007109B7">
        <w:rPr>
          <w:rFonts w:ascii="Arial" w:hAnsi="Arial" w:cs="Arial"/>
          <w:color w:val="222426"/>
          <w:sz w:val="26"/>
          <w:szCs w:val="26"/>
          <w:shd w:val="clear" w:color="auto" w:fill="FFFFFF"/>
        </w:rPr>
        <w:t>ed by the JSP</w:t>
      </w:r>
      <w:r w:rsidRPr="00D25EBD">
        <w:rPr>
          <w:rFonts w:ascii="Arial" w:hAnsi="Arial" w:cs="Arial"/>
          <w:color w:val="222426"/>
          <w:sz w:val="26"/>
          <w:szCs w:val="26"/>
          <w:shd w:val="clear" w:color="auto" w:fill="FFFFFF"/>
        </w:rPr>
        <w:t xml:space="preserve"> p</w:t>
      </w:r>
      <w:r w:rsidR="00FD1477">
        <w:rPr>
          <w:rFonts w:ascii="Arial" w:hAnsi="Arial" w:cs="Arial"/>
          <w:color w:val="222426"/>
          <w:sz w:val="26"/>
          <w:szCs w:val="26"/>
          <w:shd w:val="clear" w:color="auto" w:fill="FFFFFF"/>
        </w:rPr>
        <w:t>age and calls the respective JSP</w:t>
      </w:r>
      <w:r w:rsidR="00A82C52">
        <w:rPr>
          <w:rFonts w:ascii="Arial" w:hAnsi="Arial" w:cs="Arial"/>
          <w:color w:val="222426"/>
          <w:sz w:val="26"/>
          <w:szCs w:val="26"/>
          <w:shd w:val="clear" w:color="auto" w:fill="FFFFFF"/>
        </w:rPr>
        <w:t xml:space="preserve"> page. The JSP</w:t>
      </w:r>
      <w:r w:rsidRPr="00D25EBD">
        <w:rPr>
          <w:rFonts w:ascii="Arial" w:hAnsi="Arial" w:cs="Arial"/>
          <w:color w:val="222426"/>
          <w:sz w:val="26"/>
          <w:szCs w:val="26"/>
          <w:shd w:val="clear" w:color="auto" w:fill="FFFFFF"/>
        </w:rPr>
        <w:t xml:space="preserve"> handles the presentation part by using the bean object. In this Model, JSP doesn’t do any processing, Servlet creates the bean Object and calls the JSP program as per the request made by client.</w:t>
      </w:r>
    </w:p>
    <w:p w:rsidR="005D1F84" w:rsidRDefault="005D1F84" w:rsidP="005A27FC">
      <w:pPr>
        <w:tabs>
          <w:tab w:val="center" w:pos="4860"/>
        </w:tabs>
        <w:ind w:left="360"/>
        <w:jc w:val="center"/>
      </w:pPr>
      <w:r>
        <w:rPr>
          <w:noProof/>
        </w:rPr>
        <mc:AlternateContent>
          <mc:Choice Requires="wps">
            <w:drawing>
              <wp:anchor distT="0" distB="0" distL="114300" distR="114300" simplePos="0" relativeHeight="251675648" behindDoc="0" locked="0" layoutInCell="1" allowOverlap="1">
                <wp:simplePos x="0" y="0"/>
                <wp:positionH relativeFrom="column">
                  <wp:posOffset>1628774</wp:posOffset>
                </wp:positionH>
                <wp:positionV relativeFrom="paragraph">
                  <wp:posOffset>435610</wp:posOffset>
                </wp:positionV>
                <wp:extent cx="981075" cy="19050"/>
                <wp:effectExtent l="0" t="57150" r="9525" b="95250"/>
                <wp:wrapNone/>
                <wp:docPr id="17" name="Straight Arrow Connector 17"/>
                <wp:cNvGraphicFramePr/>
                <a:graphic xmlns:a="http://schemas.openxmlformats.org/drawingml/2006/main">
                  <a:graphicData uri="http://schemas.microsoft.com/office/word/2010/wordprocessingShape">
                    <wps:wsp>
                      <wps:cNvCnPr/>
                      <wps:spPr>
                        <a:xfrm>
                          <a:off x="0" y="0"/>
                          <a:ext cx="981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4F7F5" id="Straight Arrow Connector 17" o:spid="_x0000_s1026" type="#_x0000_t32" style="position:absolute;margin-left:128.25pt;margin-top:34.3pt;width:77.2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5276850</wp:posOffset>
                </wp:positionH>
                <wp:positionV relativeFrom="paragraph">
                  <wp:posOffset>1121410</wp:posOffset>
                </wp:positionV>
                <wp:extent cx="542925" cy="466725"/>
                <wp:effectExtent l="0" t="0" r="28575" b="28575"/>
                <wp:wrapNone/>
                <wp:docPr id="16" name="Flowchart: Magnetic Disk 16"/>
                <wp:cNvGraphicFramePr/>
                <a:graphic xmlns:a="http://schemas.openxmlformats.org/drawingml/2006/main">
                  <a:graphicData uri="http://schemas.microsoft.com/office/word/2010/wordprocessingShape">
                    <wps:wsp>
                      <wps:cNvSpPr/>
                      <wps:spPr>
                        <a:xfrm>
                          <a:off x="0" y="0"/>
                          <a:ext cx="542925" cy="4667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636BEA" w:rsidRPr="00232570" w:rsidRDefault="00636BEA" w:rsidP="005A27FC">
                            <w:pPr>
                              <w:jc w:val="center"/>
                              <w:rPr>
                                <w:b/>
                              </w:rPr>
                            </w:pPr>
                            <w:r w:rsidRPr="00232570">
                              <w:rPr>
                                <w:b/>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 o:spid="_x0000_s1030" type="#_x0000_t132" style="position:absolute;left:0;text-align:left;margin-left:415.5pt;margin-top:88.3pt;width:42.75pt;height:3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" fillcolor="white [3201]" strokecolor="#70ad47 [3209]" strokeweight="1pt">
                <v:stroke joinstyle="miter"/>
                <v:textbox>
                  <w:txbxContent>
                    <w:p w:rsidR="00636BEA" w:rsidRPr="00232570" w:rsidRDefault="00636BEA" w:rsidP="005A27FC">
                      <w:pPr>
                        <w:jc w:val="center"/>
                        <w:rPr>
                          <w:b/>
                        </w:rPr>
                      </w:pPr>
                      <w:r w:rsidRPr="00232570">
                        <w:rPr>
                          <w:b/>
                        </w:rPr>
                        <w:t>DB</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2609850</wp:posOffset>
                </wp:positionH>
                <wp:positionV relativeFrom="paragraph">
                  <wp:posOffset>1121410</wp:posOffset>
                </wp:positionV>
                <wp:extent cx="1228725" cy="3905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287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6BEA" w:rsidRPr="00232570" w:rsidRDefault="00636BEA" w:rsidP="005A27FC">
                            <w:pPr>
                              <w:jc w:val="center"/>
                              <w:rPr>
                                <w:b/>
                              </w:rPr>
                            </w:pPr>
                            <w:r w:rsidRPr="00232570">
                              <w:rPr>
                                <w:b/>
                                <w:sz w:val="32"/>
                              </w:rP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1" style="position:absolute;left:0;text-align:left;margin-left:205.5pt;margin-top:88.3pt;width:96.75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" fillcolor="white [3201]" strokecolor="#70ad47 [3209]" strokeweight="1pt">
                <v:textbox>
                  <w:txbxContent>
                    <w:p w:rsidR="00636BEA" w:rsidRPr="00232570" w:rsidRDefault="00636BEA" w:rsidP="005A27FC">
                      <w:pPr>
                        <w:jc w:val="center"/>
                        <w:rPr>
                          <w:b/>
                        </w:rPr>
                      </w:pPr>
                      <w:r w:rsidRPr="00232570">
                        <w:rPr>
                          <w:b/>
                          <w:sz w:val="32"/>
                        </w:rPr>
                        <w:t>JSP</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2600325</wp:posOffset>
                </wp:positionH>
                <wp:positionV relativeFrom="paragraph">
                  <wp:posOffset>254635</wp:posOffset>
                </wp:positionV>
                <wp:extent cx="1247775" cy="409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2477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6BEA" w:rsidRPr="00232570" w:rsidRDefault="00636BEA" w:rsidP="005A27FC">
                            <w:pPr>
                              <w:jc w:val="center"/>
                              <w:rPr>
                                <w:b/>
                                <w:sz w:val="32"/>
                              </w:rPr>
                            </w:pPr>
                            <w:r w:rsidRPr="00232570">
                              <w:rPr>
                                <w:b/>
                                <w:sz w:val="32"/>
                              </w:rP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2" style="position:absolute;left:0;text-align:left;margin-left:204.75pt;margin-top:20.05pt;width:98.25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" fillcolor="white [3201]" strokecolor="#70ad47 [3209]" strokeweight="1pt">
                <v:textbox>
                  <w:txbxContent>
                    <w:p w:rsidR="00636BEA" w:rsidRPr="00232570" w:rsidRDefault="00636BEA" w:rsidP="005A27FC">
                      <w:pPr>
                        <w:jc w:val="center"/>
                        <w:rPr>
                          <w:b/>
                          <w:sz w:val="32"/>
                        </w:rPr>
                      </w:pPr>
                      <w:r w:rsidRPr="00232570">
                        <w:rPr>
                          <w:b/>
                          <w:sz w:val="32"/>
                        </w:rPr>
                        <w:t>SERVLET</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1114425</wp:posOffset>
                </wp:positionH>
                <wp:positionV relativeFrom="paragraph">
                  <wp:posOffset>102235</wp:posOffset>
                </wp:positionV>
                <wp:extent cx="504825" cy="1428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04825"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36BEA" w:rsidRPr="00232570" w:rsidRDefault="00636BEA" w:rsidP="005A27FC">
                            <w:pPr>
                              <w:spacing w:after="0"/>
                              <w:jc w:val="center"/>
                              <w:rPr>
                                <w:b/>
                              </w:rPr>
                            </w:pPr>
                            <w:r w:rsidRPr="00232570">
                              <w:rPr>
                                <w:b/>
                              </w:rPr>
                              <w:t>B</w:t>
                            </w:r>
                          </w:p>
                          <w:p w:rsidR="00636BEA" w:rsidRPr="00232570" w:rsidRDefault="00636BEA" w:rsidP="005A27FC">
                            <w:pPr>
                              <w:spacing w:after="0"/>
                              <w:jc w:val="center"/>
                              <w:rPr>
                                <w:b/>
                              </w:rPr>
                            </w:pPr>
                            <w:r w:rsidRPr="00232570">
                              <w:rPr>
                                <w:b/>
                              </w:rPr>
                              <w:t>R</w:t>
                            </w:r>
                          </w:p>
                          <w:p w:rsidR="00636BEA" w:rsidRPr="00232570" w:rsidRDefault="00636BEA" w:rsidP="005A27FC">
                            <w:pPr>
                              <w:spacing w:after="0"/>
                              <w:jc w:val="center"/>
                              <w:rPr>
                                <w:b/>
                              </w:rPr>
                            </w:pPr>
                            <w:r w:rsidRPr="00232570">
                              <w:rPr>
                                <w:b/>
                              </w:rPr>
                              <w:t>O</w:t>
                            </w:r>
                          </w:p>
                          <w:p w:rsidR="00636BEA" w:rsidRPr="00232570" w:rsidRDefault="00636BEA" w:rsidP="005A27FC">
                            <w:pPr>
                              <w:spacing w:after="0"/>
                              <w:jc w:val="center"/>
                              <w:rPr>
                                <w:b/>
                              </w:rPr>
                            </w:pPr>
                            <w:r w:rsidRPr="00232570">
                              <w:rPr>
                                <w:b/>
                              </w:rPr>
                              <w:t>W</w:t>
                            </w:r>
                          </w:p>
                          <w:p w:rsidR="00636BEA" w:rsidRPr="00232570" w:rsidRDefault="00636BEA" w:rsidP="005A27FC">
                            <w:pPr>
                              <w:spacing w:after="0"/>
                              <w:jc w:val="center"/>
                              <w:rPr>
                                <w:b/>
                              </w:rPr>
                            </w:pPr>
                            <w:r w:rsidRPr="00232570">
                              <w:rPr>
                                <w:b/>
                              </w:rPr>
                              <w:t>S</w:t>
                            </w:r>
                          </w:p>
                          <w:p w:rsidR="00636BEA" w:rsidRPr="00232570" w:rsidRDefault="00636BEA" w:rsidP="005A27FC">
                            <w:pPr>
                              <w:spacing w:after="0"/>
                              <w:jc w:val="center"/>
                              <w:rPr>
                                <w:b/>
                              </w:rPr>
                            </w:pPr>
                            <w:r w:rsidRPr="00232570">
                              <w:rPr>
                                <w:b/>
                              </w:rPr>
                              <w:t>E</w:t>
                            </w:r>
                          </w:p>
                          <w:p w:rsidR="00636BEA" w:rsidRPr="00232570" w:rsidRDefault="00636BEA" w:rsidP="005A27FC">
                            <w:pPr>
                              <w:spacing w:after="0"/>
                              <w:jc w:val="center"/>
                              <w:rPr>
                                <w:b/>
                              </w:rPr>
                            </w:pPr>
                            <w:r w:rsidRPr="00232570">
                              <w:rPr>
                                <w:b/>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3" style="position:absolute;left:0;text-align:left;margin-left:87.75pt;margin-top:8.05pt;width:39.7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" fillcolor="white [3201]" strokecolor="#70ad47 [3209]" strokeweight="1pt">
                <v:textbox>
                  <w:txbxContent>
                    <w:p w:rsidR="00636BEA" w:rsidRPr="00232570" w:rsidRDefault="00636BEA" w:rsidP="005A27FC">
                      <w:pPr>
                        <w:spacing w:after="0"/>
                        <w:jc w:val="center"/>
                        <w:rPr>
                          <w:b/>
                        </w:rPr>
                      </w:pPr>
                      <w:r w:rsidRPr="00232570">
                        <w:rPr>
                          <w:b/>
                        </w:rPr>
                        <w:t>B</w:t>
                      </w:r>
                    </w:p>
                    <w:p w:rsidR="00636BEA" w:rsidRPr="00232570" w:rsidRDefault="00636BEA" w:rsidP="005A27FC">
                      <w:pPr>
                        <w:spacing w:after="0"/>
                        <w:jc w:val="center"/>
                        <w:rPr>
                          <w:b/>
                        </w:rPr>
                      </w:pPr>
                      <w:r w:rsidRPr="00232570">
                        <w:rPr>
                          <w:b/>
                        </w:rPr>
                        <w:t>R</w:t>
                      </w:r>
                    </w:p>
                    <w:p w:rsidR="00636BEA" w:rsidRPr="00232570" w:rsidRDefault="00636BEA" w:rsidP="005A27FC">
                      <w:pPr>
                        <w:spacing w:after="0"/>
                        <w:jc w:val="center"/>
                        <w:rPr>
                          <w:b/>
                        </w:rPr>
                      </w:pPr>
                      <w:r w:rsidRPr="00232570">
                        <w:rPr>
                          <w:b/>
                        </w:rPr>
                        <w:t>O</w:t>
                      </w:r>
                    </w:p>
                    <w:p w:rsidR="00636BEA" w:rsidRPr="00232570" w:rsidRDefault="00636BEA" w:rsidP="005A27FC">
                      <w:pPr>
                        <w:spacing w:after="0"/>
                        <w:jc w:val="center"/>
                        <w:rPr>
                          <w:b/>
                        </w:rPr>
                      </w:pPr>
                      <w:r w:rsidRPr="00232570">
                        <w:rPr>
                          <w:b/>
                        </w:rPr>
                        <w:t>W</w:t>
                      </w:r>
                    </w:p>
                    <w:p w:rsidR="00636BEA" w:rsidRPr="00232570" w:rsidRDefault="00636BEA" w:rsidP="005A27FC">
                      <w:pPr>
                        <w:spacing w:after="0"/>
                        <w:jc w:val="center"/>
                        <w:rPr>
                          <w:b/>
                        </w:rPr>
                      </w:pPr>
                      <w:r w:rsidRPr="00232570">
                        <w:rPr>
                          <w:b/>
                        </w:rPr>
                        <w:t>S</w:t>
                      </w:r>
                    </w:p>
                    <w:p w:rsidR="00636BEA" w:rsidRPr="00232570" w:rsidRDefault="00636BEA" w:rsidP="005A27FC">
                      <w:pPr>
                        <w:spacing w:after="0"/>
                        <w:jc w:val="center"/>
                        <w:rPr>
                          <w:b/>
                        </w:rPr>
                      </w:pPr>
                      <w:r w:rsidRPr="00232570">
                        <w:rPr>
                          <w:b/>
                        </w:rPr>
                        <w:t>E</w:t>
                      </w:r>
                    </w:p>
                    <w:p w:rsidR="00636BEA" w:rsidRPr="00232570" w:rsidRDefault="00636BEA" w:rsidP="005A27FC">
                      <w:pPr>
                        <w:spacing w:after="0"/>
                        <w:jc w:val="center"/>
                        <w:rPr>
                          <w:b/>
                        </w:rPr>
                      </w:pPr>
                      <w:r w:rsidRPr="00232570">
                        <w:rPr>
                          <w:b/>
                        </w:rPr>
                        <w:t>R</w:t>
                      </w:r>
                    </w:p>
                  </w:txbxContent>
                </v:textbox>
              </v:rect>
            </w:pict>
          </mc:Fallback>
        </mc:AlternateContent>
      </w:r>
      <w:r w:rsidR="005A27FC">
        <w:t>CONTROLLER</w:t>
      </w:r>
    </w:p>
    <w:p w:rsidR="005D1F84" w:rsidRDefault="005D1F84" w:rsidP="005D1F84">
      <w:pPr>
        <w:tabs>
          <w:tab w:val="left" w:pos="2670"/>
          <w:tab w:val="left" w:pos="3345"/>
        </w:tabs>
      </w:pPr>
      <w:r>
        <w:rPr>
          <w:noProof/>
        </w:rPr>
        <mc:AlternateContent>
          <mc:Choice Requires="wps">
            <w:drawing>
              <wp:anchor distT="0" distB="0" distL="114300" distR="114300" simplePos="0" relativeHeight="251676672" behindDoc="0" locked="0" layoutInCell="1" allowOverlap="1">
                <wp:simplePos x="0" y="0"/>
                <wp:positionH relativeFrom="column">
                  <wp:posOffset>1628775</wp:posOffset>
                </wp:positionH>
                <wp:positionV relativeFrom="paragraph">
                  <wp:posOffset>1035685</wp:posOffset>
                </wp:positionV>
                <wp:extent cx="981075" cy="9525"/>
                <wp:effectExtent l="38100" t="76200" r="0" b="85725"/>
                <wp:wrapNone/>
                <wp:docPr id="18" name="Straight Arrow Connector 18"/>
                <wp:cNvGraphicFramePr/>
                <a:graphic xmlns:a="http://schemas.openxmlformats.org/drawingml/2006/main">
                  <a:graphicData uri="http://schemas.microsoft.com/office/word/2010/wordprocessingShape">
                    <wps:wsp>
                      <wps:cNvCnPr/>
                      <wps:spPr>
                        <a:xfrm flipH="1" flipV="1">
                          <a:off x="0" y="0"/>
                          <a:ext cx="981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1E68C" id="Straight Arrow Connector 18" o:spid="_x0000_s1026" type="#_x0000_t32" style="position:absolute;margin-left:128.25pt;margin-top:81.55pt;width:77.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" strokecolor="#5b9bd5 [3204]" strokeweight=".5pt">
                <v:stroke endarrow="block" joinstyle="miter"/>
              </v:shape>
            </w:pict>
          </mc:Fallback>
        </mc:AlternateContent>
      </w:r>
      <w:r>
        <w:tab/>
        <w:t>REQUEST</w:t>
      </w:r>
    </w:p>
    <w:p w:rsidR="005D1F84" w:rsidRPr="005D1F84" w:rsidRDefault="005D1F84" w:rsidP="005D1F84"/>
    <w:p w:rsidR="005D1F84" w:rsidRDefault="005A27FC" w:rsidP="005A27FC">
      <w:pPr>
        <w:tabs>
          <w:tab w:val="center" w:pos="4680"/>
        </w:tabs>
        <w:jc w:val="center"/>
      </w:pPr>
      <w:r>
        <w:rPr>
          <w:noProof/>
        </w:rPr>
        <mc:AlternateContent>
          <mc:Choice Requires="wps">
            <w:drawing>
              <wp:anchor distT="0" distB="0" distL="114300" distR="114300" simplePos="0" relativeHeight="251673600" behindDoc="0" locked="0" layoutInCell="1" allowOverlap="1">
                <wp:simplePos x="0" y="0"/>
                <wp:positionH relativeFrom="column">
                  <wp:posOffset>4343400</wp:posOffset>
                </wp:positionH>
                <wp:positionV relativeFrom="paragraph">
                  <wp:posOffset>160020</wp:posOffset>
                </wp:positionV>
                <wp:extent cx="628650" cy="733425"/>
                <wp:effectExtent l="0" t="0" r="19050" b="28575"/>
                <wp:wrapNone/>
                <wp:docPr id="15" name="Oval 15"/>
                <wp:cNvGraphicFramePr/>
                <a:graphic xmlns:a="http://schemas.openxmlformats.org/drawingml/2006/main">
                  <a:graphicData uri="http://schemas.microsoft.com/office/word/2010/wordprocessingShape">
                    <wps:wsp>
                      <wps:cNvSpPr/>
                      <wps:spPr>
                        <a:xfrm>
                          <a:off x="0" y="0"/>
                          <a:ext cx="628650"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36BEA" w:rsidRPr="00232570" w:rsidRDefault="00636BEA" w:rsidP="005A27FC">
                            <w:pPr>
                              <w:spacing w:after="0"/>
                              <w:jc w:val="center"/>
                              <w:rPr>
                                <w:b/>
                                <w:sz w:val="20"/>
                              </w:rPr>
                            </w:pPr>
                            <w:r w:rsidRPr="00232570">
                              <w:rPr>
                                <w:b/>
                                <w:sz w:val="16"/>
                              </w:rPr>
                              <w:t>JAVABEAN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4" style="position:absolute;left:0;text-align:left;margin-left:342pt;margin-top:12.6pt;width:49.5pt;height:5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" fillcolor="white [3201]" strokecolor="#70ad47 [3209]" strokeweight="1pt">
                <v:stroke joinstyle="miter"/>
                <v:textbox>
                  <w:txbxContent>
                    <w:p w:rsidR="00636BEA" w:rsidRPr="00232570" w:rsidRDefault="00636BEA" w:rsidP="005A27FC">
                      <w:pPr>
                        <w:spacing w:after="0"/>
                        <w:jc w:val="center"/>
                        <w:rPr>
                          <w:b/>
                          <w:sz w:val="20"/>
                        </w:rPr>
                      </w:pPr>
                      <w:r w:rsidRPr="00232570">
                        <w:rPr>
                          <w:b/>
                          <w:sz w:val="16"/>
                        </w:rPr>
                        <w:t>JAVABEAN</w:t>
                      </w:r>
                    </w:p>
                  </w:txbxContent>
                </v:textbox>
              </v:oval>
            </w:pict>
          </mc:Fallback>
        </mc:AlternateContent>
      </w:r>
      <w:r>
        <w:t>VIEW</w:t>
      </w:r>
    </w:p>
    <w:p w:rsidR="007109B7" w:rsidRDefault="005A27FC" w:rsidP="005D1F84">
      <w:pPr>
        <w:tabs>
          <w:tab w:val="left" w:pos="2715"/>
          <w:tab w:val="left" w:pos="3090"/>
        </w:tabs>
      </w:pPr>
      <w:r>
        <w:rPr>
          <w:noProof/>
        </w:rPr>
        <mc:AlternateContent>
          <mc:Choice Requires="wps">
            <w:drawing>
              <wp:anchor distT="0" distB="0" distL="114300" distR="114300" simplePos="0" relativeHeight="251678720" behindDoc="0" locked="0" layoutInCell="1" allowOverlap="1">
                <wp:simplePos x="0" y="0"/>
                <wp:positionH relativeFrom="column">
                  <wp:posOffset>4991100</wp:posOffset>
                </wp:positionH>
                <wp:positionV relativeFrom="paragraph">
                  <wp:posOffset>264795</wp:posOffset>
                </wp:positionV>
                <wp:extent cx="304800" cy="0"/>
                <wp:effectExtent l="3810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3048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DCE09" id="Straight Arrow Connector 21" o:spid="_x0000_s1026" type="#_x0000_t32" style="position:absolute;margin-left:393pt;margin-top:20.85pt;width:2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3838575</wp:posOffset>
                </wp:positionH>
                <wp:positionV relativeFrom="paragraph">
                  <wp:posOffset>188595</wp:posOffset>
                </wp:positionV>
                <wp:extent cx="523875" cy="9525"/>
                <wp:effectExtent l="38100" t="76200" r="66675" b="85725"/>
                <wp:wrapNone/>
                <wp:docPr id="19" name="Straight Arrow Connector 19"/>
                <wp:cNvGraphicFramePr/>
                <a:graphic xmlns:a="http://schemas.openxmlformats.org/drawingml/2006/main">
                  <a:graphicData uri="http://schemas.microsoft.com/office/word/2010/wordprocessingShape">
                    <wps:wsp>
                      <wps:cNvCnPr/>
                      <wps:spPr>
                        <a:xfrm>
                          <a:off x="0" y="0"/>
                          <a:ext cx="5238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A0FB7" id="Straight Arrow Connector 19" o:spid="_x0000_s1026" type="#_x0000_t32" style="position:absolute;margin-left:302.25pt;margin-top:14.85pt;width:41.2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" strokecolor="#5b9bd5 [3204]" strokeweight=".5pt">
                <v:stroke startarrow="block" endarrow="block" joinstyle="miter"/>
              </v:shape>
            </w:pict>
          </mc:Fallback>
        </mc:AlternateContent>
      </w:r>
      <w:r w:rsidR="005D1F84">
        <w:tab/>
        <w:t>RESPONSE</w:t>
      </w:r>
    </w:p>
    <w:p w:rsidR="007109B7" w:rsidRDefault="007109B7" w:rsidP="007109B7"/>
    <w:p w:rsidR="007109B7" w:rsidRDefault="007109B7" w:rsidP="007109B7"/>
    <w:p w:rsidR="001F1641" w:rsidRDefault="001F1641" w:rsidP="001F1641">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Java Server Pages (JSP) Life Cycle</w:t>
      </w:r>
    </w:p>
    <w:p w:rsidR="001F1641" w:rsidRDefault="001F1641" w:rsidP="001F1641">
      <w:pPr>
        <w:tabs>
          <w:tab w:val="left" w:pos="915"/>
        </w:tabs>
        <w:jc w:val="both"/>
        <w:rPr>
          <w:rFonts w:ascii="Arial" w:hAnsi="Arial" w:cs="Arial"/>
          <w:color w:val="222426"/>
          <w:sz w:val="26"/>
          <w:szCs w:val="26"/>
          <w:shd w:val="clear" w:color="auto" w:fill="FFFFFF"/>
        </w:rPr>
      </w:pPr>
      <w:r>
        <w:rPr>
          <w:rFonts w:ascii="Arial" w:hAnsi="Arial" w:cs="Arial"/>
          <w:color w:val="222426"/>
          <w:sz w:val="26"/>
          <w:szCs w:val="26"/>
          <w:shd w:val="clear" w:color="auto" w:fill="FFFFFF"/>
        </w:rPr>
        <w:t>When client makes a request to Server, it first goes to container. Then container checks whether the servlet class is older than jsp page(  To ensure that the JSP file got modified). If this is the case then container does the translation again (converts JSP to Servlet) otherwise it skips the translation phase (i.e. if JSP webpage is not modified then it doesn’t do the translation to improve the performance as this phase takes time and to repeat this step every time is not time feasible)</w:t>
      </w:r>
    </w:p>
    <w:p w:rsidR="001F1641" w:rsidRPr="001F1641" w:rsidRDefault="001F1641" w:rsidP="001F1641">
      <w:pPr>
        <w:shd w:val="clear" w:color="auto" w:fill="FFFFFF"/>
        <w:spacing w:after="390" w:line="240" w:lineRule="auto"/>
        <w:rPr>
          <w:rFonts w:ascii="Arial" w:eastAsia="Times New Roman" w:hAnsi="Arial" w:cs="Arial"/>
          <w:color w:val="222426"/>
          <w:sz w:val="26"/>
          <w:szCs w:val="26"/>
        </w:rPr>
      </w:pPr>
      <w:r w:rsidRPr="001F1641">
        <w:rPr>
          <w:rFonts w:ascii="Arial" w:eastAsia="Times New Roman" w:hAnsi="Arial" w:cs="Arial"/>
          <w:b/>
          <w:bCs/>
          <w:color w:val="222426"/>
          <w:sz w:val="26"/>
          <w:szCs w:val="26"/>
        </w:rPr>
        <w:t>The steps in the life cycle of jsp page are:</w:t>
      </w:r>
    </w:p>
    <w:p w:rsidR="001F1641" w:rsidRPr="001F1641" w:rsidRDefault="001F1641" w:rsidP="001F1641">
      <w:pPr>
        <w:numPr>
          <w:ilvl w:val="0"/>
          <w:numId w:val="6"/>
        </w:numPr>
        <w:shd w:val="clear" w:color="auto" w:fill="FFFFFF"/>
        <w:spacing w:before="40" w:after="100" w:afterAutospacing="1" w:line="230" w:lineRule="atLeast"/>
        <w:jc w:val="both"/>
        <w:rPr>
          <w:rFonts w:ascii="Arial" w:hAnsi="Arial" w:cs="Arial"/>
          <w:color w:val="222426"/>
          <w:sz w:val="26"/>
          <w:szCs w:val="26"/>
          <w:shd w:val="clear" w:color="auto" w:fill="FFFFFF"/>
        </w:rPr>
      </w:pPr>
      <w:r w:rsidRPr="001F1641">
        <w:rPr>
          <w:rFonts w:ascii="Arial" w:hAnsi="Arial" w:cs="Arial"/>
          <w:color w:val="222426"/>
          <w:sz w:val="26"/>
          <w:szCs w:val="26"/>
          <w:shd w:val="clear" w:color="auto" w:fill="FFFFFF"/>
        </w:rPr>
        <w:t>Translation of JSP Page</w:t>
      </w:r>
    </w:p>
    <w:p w:rsidR="001F1641" w:rsidRPr="001F1641" w:rsidRDefault="001F1641" w:rsidP="001F1641">
      <w:pPr>
        <w:numPr>
          <w:ilvl w:val="0"/>
          <w:numId w:val="6"/>
        </w:numPr>
        <w:shd w:val="clear" w:color="auto" w:fill="FFFFFF"/>
        <w:spacing w:before="40" w:after="100" w:afterAutospacing="1" w:line="230" w:lineRule="atLeast"/>
        <w:jc w:val="both"/>
        <w:rPr>
          <w:rFonts w:ascii="Arial" w:hAnsi="Arial" w:cs="Arial"/>
          <w:color w:val="222426"/>
          <w:sz w:val="26"/>
          <w:szCs w:val="26"/>
          <w:shd w:val="clear" w:color="auto" w:fill="FFFFFF"/>
        </w:rPr>
      </w:pPr>
      <w:r w:rsidRPr="001F1641">
        <w:rPr>
          <w:rFonts w:ascii="Arial" w:hAnsi="Arial" w:cs="Arial"/>
          <w:color w:val="222426"/>
          <w:sz w:val="26"/>
          <w:szCs w:val="26"/>
          <w:shd w:val="clear" w:color="auto" w:fill="FFFFFF"/>
        </w:rPr>
        <w:t>Compilation of JSP Page</w:t>
      </w:r>
    </w:p>
    <w:p w:rsidR="001F1641" w:rsidRPr="001F1641" w:rsidRDefault="001F1641" w:rsidP="001F1641">
      <w:pPr>
        <w:numPr>
          <w:ilvl w:val="0"/>
          <w:numId w:val="6"/>
        </w:numPr>
        <w:shd w:val="clear" w:color="auto" w:fill="FFFFFF"/>
        <w:spacing w:before="40" w:after="100" w:afterAutospacing="1" w:line="230" w:lineRule="atLeast"/>
        <w:jc w:val="both"/>
        <w:rPr>
          <w:rFonts w:ascii="Arial" w:hAnsi="Arial" w:cs="Arial"/>
          <w:color w:val="222426"/>
          <w:sz w:val="26"/>
          <w:szCs w:val="26"/>
          <w:shd w:val="clear" w:color="auto" w:fill="FFFFFF"/>
        </w:rPr>
      </w:pPr>
      <w:r w:rsidRPr="001F1641">
        <w:rPr>
          <w:rFonts w:ascii="Arial" w:hAnsi="Arial" w:cs="Arial"/>
          <w:color w:val="222426"/>
          <w:sz w:val="26"/>
          <w:szCs w:val="26"/>
          <w:shd w:val="clear" w:color="auto" w:fill="FFFFFF"/>
        </w:rPr>
        <w:t>Classloading (class file is loaded by the classloader)</w:t>
      </w:r>
    </w:p>
    <w:p w:rsidR="001F1641" w:rsidRPr="001F1641" w:rsidRDefault="001F1641" w:rsidP="001F1641">
      <w:pPr>
        <w:numPr>
          <w:ilvl w:val="0"/>
          <w:numId w:val="6"/>
        </w:numPr>
        <w:shd w:val="clear" w:color="auto" w:fill="FFFFFF"/>
        <w:spacing w:before="40" w:after="100" w:afterAutospacing="1" w:line="230" w:lineRule="atLeast"/>
        <w:jc w:val="both"/>
        <w:rPr>
          <w:rFonts w:ascii="Arial" w:hAnsi="Arial" w:cs="Arial"/>
          <w:color w:val="222426"/>
          <w:sz w:val="26"/>
          <w:szCs w:val="26"/>
          <w:shd w:val="clear" w:color="auto" w:fill="FFFFFF"/>
        </w:rPr>
      </w:pPr>
      <w:r w:rsidRPr="001F1641">
        <w:rPr>
          <w:rFonts w:ascii="Arial" w:hAnsi="Arial" w:cs="Arial"/>
          <w:color w:val="222426"/>
          <w:sz w:val="26"/>
          <w:szCs w:val="26"/>
          <w:shd w:val="clear" w:color="auto" w:fill="FFFFFF"/>
        </w:rPr>
        <w:t>Instantiation (Object of the Generated Servlet is created).</w:t>
      </w:r>
    </w:p>
    <w:p w:rsidR="001F1641" w:rsidRPr="001F1641" w:rsidRDefault="001F1641" w:rsidP="001F1641">
      <w:pPr>
        <w:numPr>
          <w:ilvl w:val="0"/>
          <w:numId w:val="6"/>
        </w:numPr>
        <w:shd w:val="clear" w:color="auto" w:fill="FFFFFF"/>
        <w:spacing w:before="40" w:after="100" w:afterAutospacing="1" w:line="230" w:lineRule="atLeast"/>
        <w:jc w:val="both"/>
        <w:rPr>
          <w:rFonts w:ascii="Arial" w:hAnsi="Arial" w:cs="Arial"/>
          <w:color w:val="222426"/>
          <w:sz w:val="26"/>
          <w:szCs w:val="26"/>
          <w:shd w:val="clear" w:color="auto" w:fill="FFFFFF"/>
        </w:rPr>
      </w:pPr>
      <w:r w:rsidRPr="001F1641">
        <w:rPr>
          <w:rFonts w:ascii="Arial" w:hAnsi="Arial" w:cs="Arial"/>
          <w:color w:val="222426"/>
          <w:sz w:val="26"/>
          <w:szCs w:val="26"/>
          <w:shd w:val="clear" w:color="auto" w:fill="FFFFFF"/>
        </w:rPr>
        <w:t>Initialization ( jspInit() method is invoked by the container).</w:t>
      </w:r>
    </w:p>
    <w:p w:rsidR="001F1641" w:rsidRPr="001F1641" w:rsidRDefault="001F1641" w:rsidP="001F1641">
      <w:pPr>
        <w:numPr>
          <w:ilvl w:val="0"/>
          <w:numId w:val="6"/>
        </w:numPr>
        <w:shd w:val="clear" w:color="auto" w:fill="FFFFFF"/>
        <w:spacing w:before="40" w:after="100" w:afterAutospacing="1" w:line="230" w:lineRule="atLeast"/>
        <w:jc w:val="both"/>
        <w:rPr>
          <w:rFonts w:ascii="Arial" w:hAnsi="Arial" w:cs="Arial"/>
          <w:color w:val="222426"/>
          <w:sz w:val="26"/>
          <w:szCs w:val="26"/>
          <w:shd w:val="clear" w:color="auto" w:fill="FFFFFF"/>
        </w:rPr>
      </w:pPr>
      <w:r w:rsidRPr="001F1641">
        <w:rPr>
          <w:rFonts w:ascii="Arial" w:hAnsi="Arial" w:cs="Arial"/>
          <w:color w:val="222426"/>
          <w:sz w:val="26"/>
          <w:szCs w:val="26"/>
          <w:shd w:val="clear" w:color="auto" w:fill="FFFFFF"/>
        </w:rPr>
        <w:t>Reqeust processing ( _jspService() method is invoked by the container).</w:t>
      </w:r>
    </w:p>
    <w:p w:rsidR="001F1641" w:rsidRPr="001F1641" w:rsidRDefault="001F1641" w:rsidP="001F1641">
      <w:pPr>
        <w:numPr>
          <w:ilvl w:val="0"/>
          <w:numId w:val="6"/>
        </w:numPr>
        <w:shd w:val="clear" w:color="auto" w:fill="FFFFFF"/>
        <w:spacing w:before="40" w:after="100" w:afterAutospacing="1" w:line="230" w:lineRule="atLeast"/>
        <w:jc w:val="both"/>
        <w:rPr>
          <w:rFonts w:ascii="Arial" w:hAnsi="Arial" w:cs="Arial"/>
          <w:color w:val="222426"/>
          <w:sz w:val="26"/>
          <w:szCs w:val="26"/>
          <w:shd w:val="clear" w:color="auto" w:fill="FFFFFF"/>
        </w:rPr>
      </w:pPr>
      <w:r w:rsidRPr="001F1641">
        <w:rPr>
          <w:rFonts w:ascii="Arial" w:hAnsi="Arial" w:cs="Arial"/>
          <w:color w:val="222426"/>
          <w:sz w:val="26"/>
          <w:szCs w:val="26"/>
          <w:shd w:val="clear" w:color="auto" w:fill="FFFFFF"/>
        </w:rPr>
        <w:t>Destroy ( jspDestroy() method is invoked by the container).</w:t>
      </w:r>
    </w:p>
    <w:p w:rsidR="001F1641" w:rsidRDefault="001F1641" w:rsidP="001F1641">
      <w:pPr>
        <w:jc w:val="center"/>
      </w:pPr>
      <w:r>
        <w:rPr>
          <w:noProof/>
        </w:rPr>
        <w:lastRenderedPageBreak/>
        <w:drawing>
          <wp:inline distT="0" distB="0" distL="0" distR="0" wp14:anchorId="7DE5F896" wp14:editId="7A7E8DE5">
            <wp:extent cx="6095235" cy="4791075"/>
            <wp:effectExtent l="0" t="0" r="1270" b="0"/>
            <wp:docPr id="5" name="Picture 5"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SP is converted into servlet"/>
                    <pic:cNvPicPr>
                      <a:picLocks noChangeAspect="1" noChangeArrowheads="1"/>
                    </pic:cNvPicPr>
                  </pic:nvPicPr>
                  <pic:blipFill>
                    <a:blip r:embed="rId7"/>
                    <a:srcRect/>
                    <a:stretch>
                      <a:fillRect/>
                    </a:stretch>
                  </pic:blipFill>
                  <pic:spPr bwMode="auto">
                    <a:xfrm>
                      <a:off x="0" y="0"/>
                      <a:ext cx="6122378" cy="4812411"/>
                    </a:xfrm>
                    <a:prstGeom prst="rect">
                      <a:avLst/>
                    </a:prstGeom>
                    <a:noFill/>
                    <a:ln w="9525">
                      <a:noFill/>
                      <a:miter lim="800000"/>
                      <a:headEnd/>
                      <a:tailEnd/>
                    </a:ln>
                  </pic:spPr>
                </pic:pic>
              </a:graphicData>
            </a:graphic>
          </wp:inline>
        </w:drawing>
      </w:r>
    </w:p>
    <w:p w:rsidR="001F1641" w:rsidRDefault="001F1641" w:rsidP="001F1641">
      <w:pPr>
        <w:shd w:val="clear" w:color="auto" w:fill="FFFFFF"/>
        <w:spacing w:before="40" w:after="100" w:afterAutospacing="1" w:line="230" w:lineRule="atLeast"/>
        <w:ind w:left="360"/>
        <w:jc w:val="both"/>
        <w:rPr>
          <w:rFonts w:ascii="Arial" w:hAnsi="Arial" w:cs="Arial"/>
          <w:color w:val="222426"/>
          <w:sz w:val="26"/>
          <w:szCs w:val="26"/>
          <w:shd w:val="clear" w:color="auto" w:fill="FFFFFF"/>
        </w:rPr>
      </w:pPr>
      <w:r w:rsidRPr="001F1641">
        <w:rPr>
          <w:rFonts w:ascii="Arial" w:hAnsi="Arial" w:cs="Arial"/>
          <w:color w:val="222426"/>
          <w:sz w:val="26"/>
          <w:szCs w:val="26"/>
          <w:shd w:val="clear" w:color="auto" w:fill="FFFFFF"/>
        </w:rPr>
        <w:t>As depicted in the above diagram, JSP page is translated into servlet by the help of JSP translator. The JSP translator is a part of webserver that is responsible to translate the JSP page into servlet. After that Servlet page is compiled by the compiler and gets converted into the class file. Moreover, all the processes that happens in servlet is performed on JSP later like initialization, committing response to the browser and destroy.</w:t>
      </w:r>
    </w:p>
    <w:p w:rsidR="00454F44" w:rsidRDefault="00454F44" w:rsidP="00454F44">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JSP Declaration tag</w:t>
      </w:r>
    </w:p>
    <w:p w:rsidR="00454F44" w:rsidRPr="00454F44" w:rsidRDefault="00454F44" w:rsidP="00454F44">
      <w:pPr>
        <w:shd w:val="clear" w:color="auto" w:fill="FFFFFF"/>
        <w:spacing w:after="390" w:line="240" w:lineRule="auto"/>
        <w:rPr>
          <w:rFonts w:ascii="Arial" w:eastAsia="Times New Roman" w:hAnsi="Arial" w:cs="Arial"/>
          <w:color w:val="222426"/>
          <w:sz w:val="26"/>
          <w:szCs w:val="26"/>
        </w:rPr>
      </w:pPr>
      <w:r w:rsidRPr="00454F44">
        <w:rPr>
          <w:rFonts w:ascii="Arial" w:eastAsia="Times New Roman" w:hAnsi="Arial" w:cs="Arial"/>
          <w:color w:val="222426"/>
          <w:sz w:val="26"/>
          <w:szCs w:val="26"/>
        </w:rPr>
        <w:t>Declaration tag is a block of java code for declaring class wide variables, methods and classes. Whatever placed inside these tags gets initialized during JSP initialization phase and has class scope. JSP container keeps this code outside of the service method (_jspService()) to make them class level variables and methods.</w:t>
      </w:r>
    </w:p>
    <w:p w:rsidR="00454F44" w:rsidRPr="00454F44" w:rsidRDefault="00454F44" w:rsidP="00454F44">
      <w:pPr>
        <w:shd w:val="clear" w:color="auto" w:fill="FFFFFF"/>
        <w:spacing w:after="390" w:line="240" w:lineRule="auto"/>
        <w:rPr>
          <w:rFonts w:ascii="Arial" w:eastAsia="Times New Roman" w:hAnsi="Arial" w:cs="Arial"/>
          <w:color w:val="222426"/>
          <w:sz w:val="26"/>
          <w:szCs w:val="26"/>
        </w:rPr>
      </w:pPr>
      <w:r w:rsidRPr="00454F44">
        <w:rPr>
          <w:rFonts w:ascii="Arial" w:eastAsia="Times New Roman" w:hAnsi="Arial" w:cs="Arial"/>
          <w:color w:val="222426"/>
          <w:sz w:val="26"/>
          <w:szCs w:val="26"/>
        </w:rPr>
        <w:lastRenderedPageBreak/>
        <w:t>As we know that variables can be initialized using </w:t>
      </w:r>
      <w:hyperlink r:id="rId8" w:tgtFrame="_blank" w:tooltip="Scriptlet" w:history="1">
        <w:r w:rsidRPr="00454F44">
          <w:rPr>
            <w:rFonts w:ascii="Arial" w:eastAsia="Times New Roman" w:hAnsi="Arial" w:cs="Arial"/>
            <w:color w:val="7DC246"/>
            <w:sz w:val="26"/>
            <w:szCs w:val="26"/>
          </w:rPr>
          <w:t>scriptlet</w:t>
        </w:r>
      </w:hyperlink>
      <w:r w:rsidRPr="00454F44">
        <w:rPr>
          <w:rFonts w:ascii="Arial" w:eastAsia="Times New Roman" w:hAnsi="Arial" w:cs="Arial"/>
          <w:color w:val="222426"/>
          <w:sz w:val="26"/>
          <w:szCs w:val="26"/>
        </w:rPr>
        <w:t> too but those declaration being placed inside _jspService() method which doesn’t make them class wide declarations. On the other side, </w:t>
      </w:r>
      <w:r w:rsidRPr="00454F44">
        <w:rPr>
          <w:rFonts w:ascii="Arial" w:eastAsia="Times New Roman" w:hAnsi="Arial" w:cs="Arial"/>
          <w:b/>
          <w:bCs/>
          <w:color w:val="222426"/>
          <w:sz w:val="26"/>
          <w:szCs w:val="26"/>
        </w:rPr>
        <w:t>declaration tag</w:t>
      </w:r>
      <w:r w:rsidRPr="00454F44">
        <w:rPr>
          <w:rFonts w:ascii="Arial" w:eastAsia="Times New Roman" w:hAnsi="Arial" w:cs="Arial"/>
          <w:color w:val="222426"/>
          <w:sz w:val="26"/>
          <w:szCs w:val="26"/>
        </w:rPr>
        <w:t> can be used for defining class level variables, methods and classes.</w:t>
      </w:r>
    </w:p>
    <w:p w:rsidR="00454F44" w:rsidRPr="00454F44" w:rsidRDefault="00454F44" w:rsidP="00454F44">
      <w:pPr>
        <w:shd w:val="clear" w:color="auto" w:fill="FFFFFF"/>
        <w:spacing w:after="390" w:line="240" w:lineRule="auto"/>
        <w:rPr>
          <w:rFonts w:ascii="Arial" w:eastAsia="Times New Roman" w:hAnsi="Arial" w:cs="Arial"/>
          <w:color w:val="222426"/>
          <w:sz w:val="26"/>
          <w:szCs w:val="26"/>
        </w:rPr>
      </w:pPr>
      <w:r w:rsidRPr="00454F44">
        <w:rPr>
          <w:rFonts w:ascii="Arial" w:eastAsia="Times New Roman" w:hAnsi="Arial" w:cs="Arial"/>
          <w:b/>
          <w:bCs/>
          <w:color w:val="222426"/>
          <w:sz w:val="26"/>
          <w:szCs w:val="26"/>
        </w:rPr>
        <w:t>Syntax of declaration tag:</w:t>
      </w:r>
    </w:p>
    <w:p w:rsidR="00454F44" w:rsidRPr="00454F44" w:rsidRDefault="00454F44" w:rsidP="00454F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54F44">
        <w:rPr>
          <w:rFonts w:ascii="Consolas" w:eastAsia="Times New Roman" w:hAnsi="Consolas" w:cs="Consolas"/>
          <w:color w:val="000000"/>
          <w:sz w:val="20"/>
          <w:szCs w:val="20"/>
        </w:rPr>
        <w:t>&lt;%!  </w:t>
      </w:r>
      <w:r w:rsidRPr="00454F44">
        <w:rPr>
          <w:rFonts w:ascii="Consolas" w:eastAsia="Times New Roman" w:hAnsi="Consolas" w:cs="Consolas"/>
          <w:color w:val="2B91AF"/>
          <w:sz w:val="20"/>
          <w:szCs w:val="20"/>
        </w:rPr>
        <w:t>Declaration</w:t>
      </w:r>
      <w:r w:rsidRPr="00454F44">
        <w:rPr>
          <w:rFonts w:ascii="Consolas" w:eastAsia="Times New Roman" w:hAnsi="Consolas" w:cs="Consolas"/>
          <w:color w:val="000000"/>
          <w:sz w:val="20"/>
          <w:szCs w:val="20"/>
        </w:rPr>
        <w:t xml:space="preserve"> %&gt;</w:t>
      </w:r>
    </w:p>
    <w:p w:rsidR="002866B2" w:rsidRDefault="002866B2" w:rsidP="002866B2">
      <w:pPr>
        <w:shd w:val="clear" w:color="auto" w:fill="FFFFFF"/>
        <w:spacing w:before="40" w:after="100" w:afterAutospacing="1" w:line="230" w:lineRule="atLeast"/>
        <w:jc w:val="both"/>
        <w:rPr>
          <w:rFonts w:ascii="Arial" w:hAnsi="Arial" w:cs="Arial"/>
          <w:color w:val="222426"/>
          <w:sz w:val="26"/>
          <w:szCs w:val="26"/>
          <w:shd w:val="clear" w:color="auto" w:fill="FFFFFF"/>
        </w:rPr>
      </w:pPr>
    </w:p>
    <w:p w:rsidR="00454F44" w:rsidRDefault="002866B2" w:rsidP="002866B2">
      <w:pPr>
        <w:shd w:val="clear" w:color="auto" w:fill="FFFFFF"/>
        <w:spacing w:before="40" w:after="100" w:afterAutospacing="1" w:line="230" w:lineRule="atLeast"/>
        <w:jc w:val="both"/>
        <w:rPr>
          <w:rFonts w:ascii="Arial" w:hAnsi="Arial" w:cs="Arial"/>
          <w:color w:val="222426"/>
          <w:sz w:val="26"/>
          <w:szCs w:val="26"/>
          <w:shd w:val="clear" w:color="auto" w:fill="FFFFFF"/>
        </w:rPr>
      </w:pPr>
      <w:r>
        <w:rPr>
          <w:rFonts w:ascii="Arial" w:hAnsi="Arial" w:cs="Arial"/>
          <w:color w:val="222426"/>
          <w:sz w:val="26"/>
          <w:szCs w:val="26"/>
          <w:shd w:val="clear" w:color="auto" w:fill="FFFFFF"/>
        </w:rPr>
        <w:t>In this example we have declared two variables inside declaration tag and displayed them on client using </w:t>
      </w:r>
      <w:r w:rsidRPr="002866B2">
        <w:rPr>
          <w:rFonts w:ascii="Arial" w:hAnsi="Arial" w:cs="Arial"/>
          <w:b/>
          <w:sz w:val="26"/>
          <w:szCs w:val="26"/>
          <w:shd w:val="clear" w:color="auto" w:fill="FFFFFF"/>
        </w:rPr>
        <w:t>expression tag</w:t>
      </w:r>
      <w:r>
        <w:rPr>
          <w:rFonts w:ascii="Arial" w:hAnsi="Arial" w:cs="Arial"/>
          <w:color w:val="222426"/>
          <w:sz w:val="26"/>
          <w:szCs w:val="26"/>
          <w:shd w:val="clear" w:color="auto" w:fill="FFFFFF"/>
        </w:rPr>
        <w:t>.</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800000"/>
          <w:sz w:val="20"/>
          <w:szCs w:val="20"/>
        </w:rPr>
        <w:t>&lt;html&gt;</w:t>
      </w:r>
      <w:r w:rsidRPr="002866B2">
        <w:rPr>
          <w:rFonts w:ascii="Consolas" w:eastAsia="Times New Roman" w:hAnsi="Consolas" w:cs="Consolas"/>
          <w:color w:val="000000"/>
          <w:sz w:val="20"/>
          <w:szCs w:val="20"/>
        </w:rPr>
        <w:t xml:space="preserve">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800000"/>
          <w:sz w:val="20"/>
          <w:szCs w:val="20"/>
        </w:rPr>
        <w:t>&lt;head&gt;</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 </w:t>
      </w:r>
      <w:r w:rsidRPr="002866B2">
        <w:rPr>
          <w:rFonts w:ascii="Consolas" w:eastAsia="Times New Roman" w:hAnsi="Consolas" w:cs="Consolas"/>
          <w:color w:val="800000"/>
          <w:sz w:val="20"/>
          <w:szCs w:val="20"/>
        </w:rPr>
        <w:t>&lt;title&gt;</w:t>
      </w:r>
      <w:r w:rsidRPr="002866B2">
        <w:rPr>
          <w:rFonts w:ascii="Consolas" w:eastAsia="Times New Roman" w:hAnsi="Consolas" w:cs="Consolas"/>
          <w:color w:val="000000"/>
          <w:sz w:val="20"/>
          <w:szCs w:val="20"/>
        </w:rPr>
        <w:t>Declaration tag Example1</w:t>
      </w:r>
      <w:r w:rsidRPr="002866B2">
        <w:rPr>
          <w:rFonts w:ascii="Consolas" w:eastAsia="Times New Roman" w:hAnsi="Consolas" w:cs="Consolas"/>
          <w:color w:val="800000"/>
          <w:sz w:val="20"/>
          <w:szCs w:val="20"/>
        </w:rPr>
        <w:t>&lt;/title&gt;</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800000"/>
          <w:sz w:val="20"/>
          <w:szCs w:val="20"/>
        </w:rPr>
        <w:t>&lt;/head&gt;</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800000"/>
          <w:sz w:val="20"/>
          <w:szCs w:val="20"/>
        </w:rPr>
        <w:t>&lt;body&gt;</w:t>
      </w:r>
      <w:r w:rsidRPr="002866B2">
        <w:rPr>
          <w:rFonts w:ascii="Consolas" w:eastAsia="Times New Roman" w:hAnsi="Consolas" w:cs="Consolas"/>
          <w:color w:val="000000"/>
          <w:sz w:val="20"/>
          <w:szCs w:val="20"/>
        </w:rPr>
        <w:t xml:space="preserve">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&lt;%! </w:t>
      </w:r>
      <w:r w:rsidRPr="002866B2">
        <w:rPr>
          <w:rFonts w:ascii="Consolas" w:eastAsia="Times New Roman" w:hAnsi="Consolas" w:cs="Consolas"/>
          <w:color w:val="2B91AF"/>
          <w:sz w:val="20"/>
          <w:szCs w:val="20"/>
        </w:rPr>
        <w:t>String</w:t>
      </w:r>
      <w:r w:rsidRPr="002866B2">
        <w:rPr>
          <w:rFonts w:ascii="Consolas" w:eastAsia="Times New Roman" w:hAnsi="Consolas" w:cs="Consolas"/>
          <w:color w:val="000000"/>
          <w:sz w:val="20"/>
          <w:szCs w:val="20"/>
        </w:rPr>
        <w:t xml:space="preserve"> name=</w:t>
      </w:r>
      <w:r w:rsidRPr="002866B2">
        <w:rPr>
          <w:rFonts w:ascii="Consolas" w:eastAsia="Times New Roman" w:hAnsi="Consolas" w:cs="Consolas"/>
          <w:color w:val="800000"/>
          <w:sz w:val="20"/>
          <w:szCs w:val="20"/>
        </w:rPr>
        <w:t>"Chaitanya"</w:t>
      </w:r>
      <w:r w:rsidRPr="002866B2">
        <w:rPr>
          <w:rFonts w:ascii="Consolas" w:eastAsia="Times New Roman" w:hAnsi="Consolas" w:cs="Consolas"/>
          <w:color w:val="000000"/>
          <w:sz w:val="20"/>
          <w:szCs w:val="20"/>
        </w:rPr>
        <w:t xml:space="preserve">; %&gt;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&lt;%! </w:t>
      </w:r>
      <w:r w:rsidRPr="002866B2">
        <w:rPr>
          <w:rFonts w:ascii="Consolas" w:eastAsia="Times New Roman" w:hAnsi="Consolas" w:cs="Consolas"/>
          <w:color w:val="00008B"/>
          <w:sz w:val="20"/>
          <w:szCs w:val="20"/>
        </w:rPr>
        <w:t>int</w:t>
      </w:r>
      <w:r w:rsidRPr="002866B2">
        <w:rPr>
          <w:rFonts w:ascii="Consolas" w:eastAsia="Times New Roman" w:hAnsi="Consolas" w:cs="Consolas"/>
          <w:color w:val="000000"/>
          <w:sz w:val="20"/>
          <w:szCs w:val="20"/>
        </w:rPr>
        <w:t xml:space="preserve"> age=</w:t>
      </w:r>
      <w:r w:rsidRPr="002866B2">
        <w:rPr>
          <w:rFonts w:ascii="Consolas" w:eastAsia="Times New Roman" w:hAnsi="Consolas" w:cs="Consolas"/>
          <w:color w:val="800000"/>
          <w:sz w:val="20"/>
          <w:szCs w:val="20"/>
        </w:rPr>
        <w:t>27</w:t>
      </w:r>
      <w:r w:rsidRPr="002866B2">
        <w:rPr>
          <w:rFonts w:ascii="Consolas" w:eastAsia="Times New Roman" w:hAnsi="Consolas" w:cs="Consolas"/>
          <w:color w:val="000000"/>
          <w:sz w:val="20"/>
          <w:szCs w:val="20"/>
        </w:rPr>
        <w:t xml:space="preserve">; %&gt;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&lt;%= </w:t>
      </w:r>
      <w:r w:rsidRPr="002866B2">
        <w:rPr>
          <w:rFonts w:ascii="Consolas" w:eastAsia="Times New Roman" w:hAnsi="Consolas" w:cs="Consolas"/>
          <w:color w:val="800000"/>
          <w:sz w:val="20"/>
          <w:szCs w:val="20"/>
        </w:rPr>
        <w:t>"Name is: "</w:t>
      </w:r>
      <w:r w:rsidRPr="002866B2">
        <w:rPr>
          <w:rFonts w:ascii="Consolas" w:eastAsia="Times New Roman" w:hAnsi="Consolas" w:cs="Consolas"/>
          <w:color w:val="000000"/>
          <w:sz w:val="20"/>
          <w:szCs w:val="20"/>
        </w:rPr>
        <w:t>+ name %&gt;</w:t>
      </w:r>
      <w:r w:rsidRPr="002866B2">
        <w:rPr>
          <w:rFonts w:ascii="Consolas" w:eastAsia="Times New Roman" w:hAnsi="Consolas" w:cs="Consolas"/>
          <w:color w:val="800000"/>
          <w:sz w:val="20"/>
          <w:szCs w:val="20"/>
        </w:rPr>
        <w:t>&lt;br&gt;</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&lt;%= </w:t>
      </w:r>
      <w:r w:rsidRPr="002866B2">
        <w:rPr>
          <w:rFonts w:ascii="Consolas" w:eastAsia="Times New Roman" w:hAnsi="Consolas" w:cs="Consolas"/>
          <w:color w:val="800000"/>
          <w:sz w:val="20"/>
          <w:szCs w:val="20"/>
        </w:rPr>
        <w:t>"AGE: "</w:t>
      </w:r>
      <w:r w:rsidRPr="002866B2">
        <w:rPr>
          <w:rFonts w:ascii="Consolas" w:eastAsia="Times New Roman" w:hAnsi="Consolas" w:cs="Consolas"/>
          <w:color w:val="000000"/>
          <w:sz w:val="20"/>
          <w:szCs w:val="20"/>
        </w:rPr>
        <w:t xml:space="preserve">+ age %&gt;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800000"/>
          <w:sz w:val="20"/>
          <w:szCs w:val="20"/>
        </w:rPr>
        <w:t>&lt;/body&gt;</w:t>
      </w:r>
      <w:r w:rsidRPr="002866B2">
        <w:rPr>
          <w:rFonts w:ascii="Consolas" w:eastAsia="Times New Roman" w:hAnsi="Consolas" w:cs="Consolas"/>
          <w:color w:val="000000"/>
          <w:sz w:val="20"/>
          <w:szCs w:val="20"/>
        </w:rPr>
        <w:t xml:space="preserve">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2866B2">
        <w:rPr>
          <w:rFonts w:ascii="Consolas" w:eastAsia="Times New Roman" w:hAnsi="Consolas" w:cs="Consolas"/>
          <w:color w:val="800000"/>
          <w:sz w:val="20"/>
          <w:szCs w:val="20"/>
        </w:rPr>
        <w:t>&lt;/html&gt;</w:t>
      </w:r>
    </w:p>
    <w:p w:rsidR="002866B2" w:rsidRPr="001F1641" w:rsidRDefault="002866B2" w:rsidP="002866B2">
      <w:pPr>
        <w:shd w:val="clear" w:color="auto" w:fill="FFFFFF"/>
        <w:spacing w:before="40" w:after="100" w:afterAutospacing="1" w:line="230" w:lineRule="atLeast"/>
        <w:jc w:val="both"/>
        <w:rPr>
          <w:rFonts w:ascii="Arial" w:hAnsi="Arial" w:cs="Arial"/>
          <w:color w:val="222426"/>
          <w:sz w:val="26"/>
          <w:szCs w:val="26"/>
          <w:shd w:val="clear" w:color="auto" w:fill="FFFFFF"/>
        </w:rPr>
      </w:pPr>
    </w:p>
    <w:p w:rsidR="002866B2" w:rsidRPr="002866B2" w:rsidRDefault="002866B2" w:rsidP="002866B2">
      <w:pPr>
        <w:shd w:val="clear" w:color="auto" w:fill="FFFFFF"/>
        <w:spacing w:after="390" w:line="240" w:lineRule="auto"/>
        <w:rPr>
          <w:rFonts w:ascii="Arial" w:eastAsia="Times New Roman" w:hAnsi="Arial" w:cs="Arial"/>
          <w:color w:val="222426"/>
          <w:sz w:val="26"/>
          <w:szCs w:val="26"/>
        </w:rPr>
      </w:pPr>
      <w:r w:rsidRPr="002866B2">
        <w:rPr>
          <w:rFonts w:ascii="Arial" w:eastAsia="Times New Roman" w:hAnsi="Arial" w:cs="Arial"/>
          <w:b/>
          <w:bCs/>
          <w:color w:val="222426"/>
          <w:sz w:val="26"/>
          <w:szCs w:val="26"/>
        </w:rPr>
        <w:t>Example 2: Methods declaration</w:t>
      </w:r>
    </w:p>
    <w:p w:rsidR="002866B2" w:rsidRPr="002866B2" w:rsidRDefault="002866B2" w:rsidP="002866B2">
      <w:pPr>
        <w:shd w:val="clear" w:color="auto" w:fill="FFFFFF"/>
        <w:spacing w:after="390" w:line="240" w:lineRule="auto"/>
        <w:rPr>
          <w:rFonts w:ascii="Arial" w:eastAsia="Times New Roman" w:hAnsi="Arial" w:cs="Arial"/>
          <w:color w:val="222426"/>
          <w:sz w:val="26"/>
          <w:szCs w:val="26"/>
        </w:rPr>
      </w:pPr>
      <w:r w:rsidRPr="002866B2">
        <w:rPr>
          <w:rFonts w:ascii="Arial" w:eastAsia="Times New Roman" w:hAnsi="Arial" w:cs="Arial"/>
          <w:color w:val="222426"/>
          <w:sz w:val="26"/>
          <w:szCs w:val="26"/>
        </w:rPr>
        <w:t>In this example we have declared a method </w:t>
      </w:r>
      <w:r w:rsidRPr="002866B2">
        <w:rPr>
          <w:rFonts w:ascii="Arial" w:eastAsia="Times New Roman" w:hAnsi="Arial" w:cs="Arial"/>
          <w:b/>
          <w:bCs/>
          <w:color w:val="222426"/>
          <w:sz w:val="26"/>
          <w:szCs w:val="26"/>
        </w:rPr>
        <w:t>sum</w:t>
      </w:r>
      <w:r w:rsidRPr="002866B2">
        <w:rPr>
          <w:rFonts w:ascii="Arial" w:eastAsia="Times New Roman" w:hAnsi="Arial" w:cs="Arial"/>
          <w:color w:val="222426"/>
          <w:sz w:val="26"/>
          <w:szCs w:val="26"/>
        </w:rPr>
        <w:t> using </w:t>
      </w:r>
      <w:r w:rsidRPr="002866B2">
        <w:rPr>
          <w:rFonts w:ascii="Arial" w:eastAsia="Times New Roman" w:hAnsi="Arial" w:cs="Arial"/>
          <w:b/>
          <w:bCs/>
          <w:color w:val="222426"/>
          <w:sz w:val="26"/>
          <w:szCs w:val="26"/>
        </w:rPr>
        <w:t>JSP declaration tag</w:t>
      </w:r>
      <w:r w:rsidRPr="002866B2">
        <w:rPr>
          <w:rFonts w:ascii="Arial" w:eastAsia="Times New Roman" w:hAnsi="Arial" w:cs="Arial"/>
          <w:color w:val="222426"/>
          <w:sz w:val="26"/>
          <w:szCs w:val="26"/>
        </w:rPr>
        <w:t>.</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800000"/>
          <w:sz w:val="20"/>
          <w:szCs w:val="20"/>
        </w:rPr>
        <w:t>&lt;html&gt;</w:t>
      </w:r>
      <w:r w:rsidRPr="002866B2">
        <w:rPr>
          <w:rFonts w:ascii="Consolas" w:eastAsia="Times New Roman" w:hAnsi="Consolas" w:cs="Consolas"/>
          <w:color w:val="000000"/>
          <w:sz w:val="20"/>
          <w:szCs w:val="20"/>
        </w:rPr>
        <w:t xml:space="preserve">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800000"/>
          <w:sz w:val="20"/>
          <w:szCs w:val="20"/>
        </w:rPr>
        <w:t>&lt;head&gt;</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 </w:t>
      </w:r>
      <w:r w:rsidRPr="002866B2">
        <w:rPr>
          <w:rFonts w:ascii="Consolas" w:eastAsia="Times New Roman" w:hAnsi="Consolas" w:cs="Consolas"/>
          <w:color w:val="800000"/>
          <w:sz w:val="20"/>
          <w:szCs w:val="20"/>
        </w:rPr>
        <w:t>&lt;title&gt;</w:t>
      </w:r>
      <w:r w:rsidRPr="002866B2">
        <w:rPr>
          <w:rFonts w:ascii="Consolas" w:eastAsia="Times New Roman" w:hAnsi="Consolas" w:cs="Consolas"/>
          <w:color w:val="000000"/>
          <w:sz w:val="20"/>
          <w:szCs w:val="20"/>
        </w:rPr>
        <w:t>Methods Declaration</w:t>
      </w:r>
      <w:r w:rsidRPr="002866B2">
        <w:rPr>
          <w:rFonts w:ascii="Consolas" w:eastAsia="Times New Roman" w:hAnsi="Consolas" w:cs="Consolas"/>
          <w:color w:val="800000"/>
          <w:sz w:val="20"/>
          <w:szCs w:val="20"/>
        </w:rPr>
        <w:t>&lt;/title&gt;</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800000"/>
          <w:sz w:val="20"/>
          <w:szCs w:val="20"/>
        </w:rPr>
        <w:t>&lt;/head&gt;</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800000"/>
          <w:sz w:val="20"/>
          <w:szCs w:val="20"/>
        </w:rPr>
        <w:t>&lt;body&gt;</w:t>
      </w:r>
      <w:r w:rsidRPr="002866B2">
        <w:rPr>
          <w:rFonts w:ascii="Consolas" w:eastAsia="Times New Roman" w:hAnsi="Consolas" w:cs="Consolas"/>
          <w:color w:val="000000"/>
          <w:sz w:val="20"/>
          <w:szCs w:val="20"/>
        </w:rPr>
        <w:t xml:space="preserve">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  &lt;%!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  </w:t>
      </w:r>
      <w:r w:rsidRPr="002866B2">
        <w:rPr>
          <w:rFonts w:ascii="Consolas" w:eastAsia="Times New Roman" w:hAnsi="Consolas" w:cs="Consolas"/>
          <w:color w:val="00008B"/>
          <w:sz w:val="20"/>
          <w:szCs w:val="20"/>
        </w:rPr>
        <w:t>int</w:t>
      </w:r>
      <w:r w:rsidRPr="002866B2">
        <w:rPr>
          <w:rFonts w:ascii="Consolas" w:eastAsia="Times New Roman" w:hAnsi="Consolas" w:cs="Consolas"/>
          <w:color w:val="000000"/>
          <w:sz w:val="20"/>
          <w:szCs w:val="20"/>
        </w:rPr>
        <w:t xml:space="preserve"> sum(</w:t>
      </w:r>
      <w:r w:rsidRPr="002866B2">
        <w:rPr>
          <w:rFonts w:ascii="Consolas" w:eastAsia="Times New Roman" w:hAnsi="Consolas" w:cs="Consolas"/>
          <w:color w:val="00008B"/>
          <w:sz w:val="20"/>
          <w:szCs w:val="20"/>
        </w:rPr>
        <w:t>int</w:t>
      </w:r>
      <w:r w:rsidRPr="002866B2">
        <w:rPr>
          <w:rFonts w:ascii="Consolas" w:eastAsia="Times New Roman" w:hAnsi="Consolas" w:cs="Consolas"/>
          <w:color w:val="000000"/>
          <w:sz w:val="20"/>
          <w:szCs w:val="20"/>
        </w:rPr>
        <w:t xml:space="preserve"> num1, </w:t>
      </w:r>
      <w:r w:rsidRPr="002866B2">
        <w:rPr>
          <w:rFonts w:ascii="Consolas" w:eastAsia="Times New Roman" w:hAnsi="Consolas" w:cs="Consolas"/>
          <w:color w:val="00008B"/>
          <w:sz w:val="20"/>
          <w:szCs w:val="20"/>
        </w:rPr>
        <w:t>int</w:t>
      </w:r>
      <w:r w:rsidRPr="002866B2">
        <w:rPr>
          <w:rFonts w:ascii="Consolas" w:eastAsia="Times New Roman" w:hAnsi="Consolas" w:cs="Consolas"/>
          <w:color w:val="000000"/>
          <w:sz w:val="20"/>
          <w:szCs w:val="20"/>
        </w:rPr>
        <w:t xml:space="preserve"> num2, </w:t>
      </w:r>
      <w:r w:rsidRPr="002866B2">
        <w:rPr>
          <w:rFonts w:ascii="Consolas" w:eastAsia="Times New Roman" w:hAnsi="Consolas" w:cs="Consolas"/>
          <w:color w:val="00008B"/>
          <w:sz w:val="20"/>
          <w:szCs w:val="20"/>
        </w:rPr>
        <w:t>int</w:t>
      </w:r>
      <w:r w:rsidRPr="002866B2">
        <w:rPr>
          <w:rFonts w:ascii="Consolas" w:eastAsia="Times New Roman" w:hAnsi="Consolas" w:cs="Consolas"/>
          <w:color w:val="000000"/>
          <w:sz w:val="20"/>
          <w:szCs w:val="20"/>
        </w:rPr>
        <w:t xml:space="preserve"> num3){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  </w:t>
      </w:r>
      <w:r w:rsidRPr="002866B2">
        <w:rPr>
          <w:rFonts w:ascii="Consolas" w:eastAsia="Times New Roman" w:hAnsi="Consolas" w:cs="Consolas"/>
          <w:color w:val="00008B"/>
          <w:sz w:val="20"/>
          <w:szCs w:val="20"/>
        </w:rPr>
        <w:t>return</w:t>
      </w:r>
      <w:r w:rsidRPr="002866B2">
        <w:rPr>
          <w:rFonts w:ascii="Consolas" w:eastAsia="Times New Roman" w:hAnsi="Consolas" w:cs="Consolas"/>
          <w:color w:val="000000"/>
          <w:sz w:val="20"/>
          <w:szCs w:val="20"/>
        </w:rPr>
        <w:t xml:space="preserve"> num1+num2+num3;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  }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  %&gt;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000000"/>
          <w:sz w:val="20"/>
          <w:szCs w:val="20"/>
        </w:rPr>
        <w:t xml:space="preserve">  &lt;%= </w:t>
      </w:r>
      <w:r w:rsidRPr="002866B2">
        <w:rPr>
          <w:rFonts w:ascii="Consolas" w:eastAsia="Times New Roman" w:hAnsi="Consolas" w:cs="Consolas"/>
          <w:color w:val="800000"/>
          <w:sz w:val="20"/>
          <w:szCs w:val="20"/>
        </w:rPr>
        <w:t>"Result is: "</w:t>
      </w:r>
      <w:r w:rsidRPr="002866B2">
        <w:rPr>
          <w:rFonts w:ascii="Consolas" w:eastAsia="Times New Roman" w:hAnsi="Consolas" w:cs="Consolas"/>
          <w:color w:val="000000"/>
          <w:sz w:val="20"/>
          <w:szCs w:val="20"/>
        </w:rPr>
        <w:t xml:space="preserve"> + sum(</w:t>
      </w:r>
      <w:r w:rsidRPr="002866B2">
        <w:rPr>
          <w:rFonts w:ascii="Consolas" w:eastAsia="Times New Roman" w:hAnsi="Consolas" w:cs="Consolas"/>
          <w:color w:val="800000"/>
          <w:sz w:val="20"/>
          <w:szCs w:val="20"/>
        </w:rPr>
        <w:t>10</w:t>
      </w:r>
      <w:r w:rsidRPr="002866B2">
        <w:rPr>
          <w:rFonts w:ascii="Consolas" w:eastAsia="Times New Roman" w:hAnsi="Consolas" w:cs="Consolas"/>
          <w:color w:val="000000"/>
          <w:sz w:val="20"/>
          <w:szCs w:val="20"/>
        </w:rPr>
        <w:t>,</w:t>
      </w:r>
      <w:r w:rsidRPr="002866B2">
        <w:rPr>
          <w:rFonts w:ascii="Consolas" w:eastAsia="Times New Roman" w:hAnsi="Consolas" w:cs="Consolas"/>
          <w:color w:val="800000"/>
          <w:sz w:val="20"/>
          <w:szCs w:val="20"/>
        </w:rPr>
        <w:t>40</w:t>
      </w:r>
      <w:r w:rsidRPr="002866B2">
        <w:rPr>
          <w:rFonts w:ascii="Consolas" w:eastAsia="Times New Roman" w:hAnsi="Consolas" w:cs="Consolas"/>
          <w:color w:val="000000"/>
          <w:sz w:val="20"/>
          <w:szCs w:val="20"/>
        </w:rPr>
        <w:t>,</w:t>
      </w:r>
      <w:r w:rsidRPr="002866B2">
        <w:rPr>
          <w:rFonts w:ascii="Consolas" w:eastAsia="Times New Roman" w:hAnsi="Consolas" w:cs="Consolas"/>
          <w:color w:val="800000"/>
          <w:sz w:val="20"/>
          <w:szCs w:val="20"/>
        </w:rPr>
        <w:t>50</w:t>
      </w:r>
      <w:r w:rsidRPr="002866B2">
        <w:rPr>
          <w:rFonts w:ascii="Consolas" w:eastAsia="Times New Roman" w:hAnsi="Consolas" w:cs="Consolas"/>
          <w:color w:val="000000"/>
          <w:sz w:val="20"/>
          <w:szCs w:val="20"/>
        </w:rPr>
        <w:t xml:space="preserve">) %&gt;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66B2">
        <w:rPr>
          <w:rFonts w:ascii="Consolas" w:eastAsia="Times New Roman" w:hAnsi="Consolas" w:cs="Consolas"/>
          <w:color w:val="800000"/>
          <w:sz w:val="20"/>
          <w:szCs w:val="20"/>
        </w:rPr>
        <w:t>&lt;/body&gt;</w:t>
      </w:r>
      <w:r w:rsidRPr="002866B2">
        <w:rPr>
          <w:rFonts w:ascii="Consolas" w:eastAsia="Times New Roman" w:hAnsi="Consolas" w:cs="Consolas"/>
          <w:color w:val="000000"/>
          <w:sz w:val="20"/>
          <w:szCs w:val="20"/>
        </w:rPr>
        <w:t xml:space="preserve"> </w:t>
      </w:r>
    </w:p>
    <w:p w:rsidR="002866B2" w:rsidRPr="002866B2" w:rsidRDefault="002866B2" w:rsidP="002866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2866B2">
        <w:rPr>
          <w:rFonts w:ascii="Consolas" w:eastAsia="Times New Roman" w:hAnsi="Consolas" w:cs="Consolas"/>
          <w:color w:val="800000"/>
          <w:sz w:val="20"/>
          <w:szCs w:val="20"/>
        </w:rPr>
        <w:t>&lt;/html&gt;</w:t>
      </w:r>
    </w:p>
    <w:p w:rsidR="001F1641" w:rsidRDefault="001F1641" w:rsidP="001F1641"/>
    <w:p w:rsidR="00F00DAA" w:rsidRDefault="00F00DAA">
      <w:pPr>
        <w:rPr>
          <w:rFonts w:ascii="Trebuchet MS" w:eastAsia="Times New Roman" w:hAnsi="Trebuchet MS" w:cs="Times New Roman"/>
          <w:b/>
          <w:bCs/>
          <w:color w:val="444542"/>
          <w:kern w:val="36"/>
          <w:sz w:val="45"/>
          <w:szCs w:val="45"/>
        </w:rPr>
      </w:pPr>
      <w:r>
        <w:rPr>
          <w:rFonts w:ascii="Trebuchet MS" w:hAnsi="Trebuchet MS"/>
          <w:color w:val="444542"/>
          <w:sz w:val="45"/>
          <w:szCs w:val="45"/>
        </w:rPr>
        <w:br w:type="page"/>
      </w:r>
    </w:p>
    <w:p w:rsidR="001353D2" w:rsidRDefault="001353D2" w:rsidP="001353D2">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lastRenderedPageBreak/>
        <w:t>JSP Expression Tag</w:t>
      </w:r>
    </w:p>
    <w:p w:rsidR="00F00DAA" w:rsidRDefault="00F00DAA" w:rsidP="00F00D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Expression tag evaluates the expression placed in it, converts the result into String and send the result back to the client through </w:t>
      </w:r>
      <w:r w:rsidRPr="00A13451">
        <w:rPr>
          <w:rFonts w:ascii="Arial" w:hAnsi="Arial" w:cs="Arial"/>
          <w:b/>
          <w:color w:val="222426"/>
          <w:sz w:val="26"/>
          <w:szCs w:val="26"/>
        </w:rPr>
        <w:t>response object</w:t>
      </w:r>
      <w:r>
        <w:rPr>
          <w:rFonts w:ascii="Arial" w:hAnsi="Arial" w:cs="Arial"/>
          <w:color w:val="222426"/>
          <w:sz w:val="26"/>
          <w:szCs w:val="26"/>
        </w:rPr>
        <w:t>. Basically it writes the result to the client</w:t>
      </w:r>
      <w:r w:rsidR="00A13451">
        <w:rPr>
          <w:rFonts w:ascii="Arial" w:hAnsi="Arial" w:cs="Arial"/>
          <w:color w:val="222426"/>
          <w:sz w:val="26"/>
          <w:szCs w:val="26"/>
        </w:rPr>
        <w:t xml:space="preserve"> </w:t>
      </w:r>
      <w:r>
        <w:rPr>
          <w:rFonts w:ascii="Arial" w:hAnsi="Arial" w:cs="Arial"/>
          <w:color w:val="222426"/>
          <w:sz w:val="26"/>
          <w:szCs w:val="26"/>
        </w:rPr>
        <w:t>(browser).</w:t>
      </w:r>
    </w:p>
    <w:p w:rsidR="00F00DAA" w:rsidRDefault="00F00DAA" w:rsidP="00F00DA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Syntax of expression tag in JSP:</w:t>
      </w:r>
    </w:p>
    <w:p w:rsidR="003C6040" w:rsidRPr="00C74205" w:rsidRDefault="00F00DAA" w:rsidP="00C74205">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expression %&gt;</w:t>
      </w:r>
    </w:p>
    <w:p w:rsidR="00C74205" w:rsidRDefault="00C74205" w:rsidP="00F00DAA">
      <w:pPr>
        <w:pStyle w:val="Heading2"/>
        <w:shd w:val="clear" w:color="auto" w:fill="FFFFFF"/>
        <w:spacing w:before="0" w:after="240"/>
        <w:rPr>
          <w:rFonts w:ascii="Trebuchet MS" w:hAnsi="Trebuchet MS"/>
          <w:color w:val="444542"/>
          <w:sz w:val="39"/>
          <w:szCs w:val="39"/>
        </w:rPr>
      </w:pPr>
    </w:p>
    <w:p w:rsidR="00F00DAA" w:rsidRDefault="00F00DAA" w:rsidP="00F00DAA">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JSP expression tag Examples</w:t>
      </w:r>
    </w:p>
    <w:p w:rsidR="00E754DE" w:rsidRPr="00E754DE" w:rsidRDefault="00E754DE" w:rsidP="00E754DE">
      <w:pPr>
        <w:shd w:val="clear" w:color="auto" w:fill="FFFFFF"/>
        <w:spacing w:after="390" w:line="240" w:lineRule="auto"/>
        <w:rPr>
          <w:rFonts w:ascii="Arial" w:eastAsia="Times New Roman" w:hAnsi="Arial" w:cs="Arial"/>
          <w:color w:val="222426"/>
          <w:sz w:val="26"/>
          <w:szCs w:val="26"/>
        </w:rPr>
      </w:pPr>
      <w:r w:rsidRPr="00E754DE">
        <w:rPr>
          <w:rFonts w:ascii="Arial" w:eastAsia="Times New Roman" w:hAnsi="Arial" w:cs="Arial"/>
          <w:b/>
          <w:bCs/>
          <w:color w:val="222426"/>
          <w:sz w:val="26"/>
          <w:szCs w:val="26"/>
        </w:rPr>
        <w:t>Example 1: Expression of values</w:t>
      </w:r>
    </w:p>
    <w:p w:rsidR="00E754DE" w:rsidRPr="00E754DE" w:rsidRDefault="00E754DE" w:rsidP="00E754DE">
      <w:pPr>
        <w:shd w:val="clear" w:color="auto" w:fill="FFFFFF"/>
        <w:spacing w:after="390" w:line="240" w:lineRule="auto"/>
        <w:rPr>
          <w:rFonts w:ascii="Arial" w:eastAsia="Times New Roman" w:hAnsi="Arial" w:cs="Arial"/>
          <w:color w:val="222426"/>
          <w:sz w:val="26"/>
          <w:szCs w:val="26"/>
        </w:rPr>
      </w:pPr>
      <w:r w:rsidRPr="00E754DE">
        <w:rPr>
          <w:rFonts w:ascii="Arial" w:eastAsia="Times New Roman" w:hAnsi="Arial" w:cs="Arial"/>
          <w:color w:val="222426"/>
          <w:sz w:val="26"/>
          <w:szCs w:val="26"/>
        </w:rPr>
        <w:t>Here we are simply passing the expression of values inside expression tag.</w:t>
      </w:r>
    </w:p>
    <w:p w:rsidR="00E754DE" w:rsidRPr="00E754DE" w:rsidRDefault="00E754DE" w:rsidP="00E754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54DE">
        <w:rPr>
          <w:rFonts w:ascii="Consolas" w:eastAsia="Times New Roman" w:hAnsi="Consolas" w:cs="Consolas"/>
          <w:color w:val="800000"/>
          <w:sz w:val="20"/>
          <w:szCs w:val="20"/>
        </w:rPr>
        <w:t>&lt;html&gt;</w:t>
      </w:r>
    </w:p>
    <w:p w:rsidR="00E754DE" w:rsidRPr="00E754DE" w:rsidRDefault="00E754DE" w:rsidP="00E754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54DE">
        <w:rPr>
          <w:rFonts w:ascii="Consolas" w:eastAsia="Times New Roman" w:hAnsi="Consolas" w:cs="Consolas"/>
          <w:color w:val="000000"/>
          <w:sz w:val="20"/>
          <w:szCs w:val="20"/>
        </w:rPr>
        <w:t xml:space="preserve"> </w:t>
      </w:r>
      <w:r w:rsidRPr="00E754DE">
        <w:rPr>
          <w:rFonts w:ascii="Consolas" w:eastAsia="Times New Roman" w:hAnsi="Consolas" w:cs="Consolas"/>
          <w:color w:val="800000"/>
          <w:sz w:val="20"/>
          <w:szCs w:val="20"/>
        </w:rPr>
        <w:t>&lt;head&gt;</w:t>
      </w:r>
    </w:p>
    <w:p w:rsidR="00E754DE" w:rsidRPr="00E754DE" w:rsidRDefault="00E754DE" w:rsidP="00E754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54DE">
        <w:rPr>
          <w:rFonts w:ascii="Consolas" w:eastAsia="Times New Roman" w:hAnsi="Consolas" w:cs="Consolas"/>
          <w:color w:val="000000"/>
          <w:sz w:val="20"/>
          <w:szCs w:val="20"/>
        </w:rPr>
        <w:t xml:space="preserve">   </w:t>
      </w:r>
      <w:r w:rsidRPr="00E754DE">
        <w:rPr>
          <w:rFonts w:ascii="Consolas" w:eastAsia="Times New Roman" w:hAnsi="Consolas" w:cs="Consolas"/>
          <w:color w:val="800000"/>
          <w:sz w:val="20"/>
          <w:szCs w:val="20"/>
        </w:rPr>
        <w:t>&lt;title&gt;</w:t>
      </w:r>
      <w:r w:rsidRPr="00E754DE">
        <w:rPr>
          <w:rFonts w:ascii="Consolas" w:eastAsia="Times New Roman" w:hAnsi="Consolas" w:cs="Consolas"/>
          <w:color w:val="000000"/>
          <w:sz w:val="20"/>
          <w:szCs w:val="20"/>
        </w:rPr>
        <w:t>JSP expression tag example1</w:t>
      </w:r>
      <w:r w:rsidRPr="00E754DE">
        <w:rPr>
          <w:rFonts w:ascii="Consolas" w:eastAsia="Times New Roman" w:hAnsi="Consolas" w:cs="Consolas"/>
          <w:color w:val="800000"/>
          <w:sz w:val="20"/>
          <w:szCs w:val="20"/>
        </w:rPr>
        <w:t>&lt;/title&gt;</w:t>
      </w:r>
    </w:p>
    <w:p w:rsidR="00E754DE" w:rsidRPr="00E754DE" w:rsidRDefault="00E754DE" w:rsidP="00E754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54DE">
        <w:rPr>
          <w:rFonts w:ascii="Consolas" w:eastAsia="Times New Roman" w:hAnsi="Consolas" w:cs="Consolas"/>
          <w:color w:val="000000"/>
          <w:sz w:val="20"/>
          <w:szCs w:val="20"/>
        </w:rPr>
        <w:t xml:space="preserve"> </w:t>
      </w:r>
      <w:r w:rsidRPr="00E754DE">
        <w:rPr>
          <w:rFonts w:ascii="Consolas" w:eastAsia="Times New Roman" w:hAnsi="Consolas" w:cs="Consolas"/>
          <w:color w:val="800000"/>
          <w:sz w:val="20"/>
          <w:szCs w:val="20"/>
        </w:rPr>
        <w:t>&lt;/head&gt;</w:t>
      </w:r>
    </w:p>
    <w:p w:rsidR="00E754DE" w:rsidRPr="00E754DE" w:rsidRDefault="00E754DE" w:rsidP="00E754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54DE">
        <w:rPr>
          <w:rFonts w:ascii="Consolas" w:eastAsia="Times New Roman" w:hAnsi="Consolas" w:cs="Consolas"/>
          <w:color w:val="000000"/>
          <w:sz w:val="20"/>
          <w:szCs w:val="20"/>
        </w:rPr>
        <w:t xml:space="preserve"> </w:t>
      </w:r>
      <w:r w:rsidRPr="00E754DE">
        <w:rPr>
          <w:rFonts w:ascii="Consolas" w:eastAsia="Times New Roman" w:hAnsi="Consolas" w:cs="Consolas"/>
          <w:color w:val="800000"/>
          <w:sz w:val="20"/>
          <w:szCs w:val="20"/>
        </w:rPr>
        <w:t>&lt;body&gt;</w:t>
      </w:r>
    </w:p>
    <w:p w:rsidR="00E754DE" w:rsidRPr="00E754DE" w:rsidRDefault="00E754DE" w:rsidP="00E754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54DE">
        <w:rPr>
          <w:rFonts w:ascii="Consolas" w:eastAsia="Times New Roman" w:hAnsi="Consolas" w:cs="Consolas"/>
          <w:color w:val="000000"/>
          <w:sz w:val="20"/>
          <w:szCs w:val="20"/>
        </w:rPr>
        <w:t xml:space="preserve">   &lt;%= </w:t>
      </w:r>
      <w:r w:rsidRPr="00E754DE">
        <w:rPr>
          <w:rFonts w:ascii="Consolas" w:eastAsia="Times New Roman" w:hAnsi="Consolas" w:cs="Consolas"/>
          <w:color w:val="800000"/>
          <w:sz w:val="20"/>
          <w:szCs w:val="20"/>
        </w:rPr>
        <w:t>2</w:t>
      </w:r>
      <w:r w:rsidRPr="00E754DE">
        <w:rPr>
          <w:rFonts w:ascii="Consolas" w:eastAsia="Times New Roman" w:hAnsi="Consolas" w:cs="Consolas"/>
          <w:color w:val="000000"/>
          <w:sz w:val="20"/>
          <w:szCs w:val="20"/>
        </w:rPr>
        <w:t>+</w:t>
      </w:r>
      <w:r w:rsidRPr="00E754DE">
        <w:rPr>
          <w:rFonts w:ascii="Consolas" w:eastAsia="Times New Roman" w:hAnsi="Consolas" w:cs="Consolas"/>
          <w:color w:val="800000"/>
          <w:sz w:val="20"/>
          <w:szCs w:val="20"/>
        </w:rPr>
        <w:t>4</w:t>
      </w:r>
      <w:r w:rsidRPr="00E754DE">
        <w:rPr>
          <w:rFonts w:ascii="Consolas" w:eastAsia="Times New Roman" w:hAnsi="Consolas" w:cs="Consolas"/>
          <w:color w:val="000000"/>
          <w:sz w:val="20"/>
          <w:szCs w:val="20"/>
        </w:rPr>
        <w:t>*</w:t>
      </w:r>
      <w:r w:rsidRPr="00E754DE">
        <w:rPr>
          <w:rFonts w:ascii="Consolas" w:eastAsia="Times New Roman" w:hAnsi="Consolas" w:cs="Consolas"/>
          <w:color w:val="800000"/>
          <w:sz w:val="20"/>
          <w:szCs w:val="20"/>
        </w:rPr>
        <w:t>5</w:t>
      </w:r>
      <w:r w:rsidRPr="00E754DE">
        <w:rPr>
          <w:rFonts w:ascii="Consolas" w:eastAsia="Times New Roman" w:hAnsi="Consolas" w:cs="Consolas"/>
          <w:color w:val="000000"/>
          <w:sz w:val="20"/>
          <w:szCs w:val="20"/>
        </w:rPr>
        <w:t xml:space="preserve"> %&gt;</w:t>
      </w:r>
    </w:p>
    <w:p w:rsidR="00E754DE" w:rsidRPr="00E754DE" w:rsidRDefault="00E754DE" w:rsidP="00E754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754DE">
        <w:rPr>
          <w:rFonts w:ascii="Consolas" w:eastAsia="Times New Roman" w:hAnsi="Consolas" w:cs="Consolas"/>
          <w:color w:val="000000"/>
          <w:sz w:val="20"/>
          <w:szCs w:val="20"/>
        </w:rPr>
        <w:t xml:space="preserve"> </w:t>
      </w:r>
      <w:r w:rsidRPr="00E754DE">
        <w:rPr>
          <w:rFonts w:ascii="Consolas" w:eastAsia="Times New Roman" w:hAnsi="Consolas" w:cs="Consolas"/>
          <w:color w:val="800000"/>
          <w:sz w:val="20"/>
          <w:szCs w:val="20"/>
        </w:rPr>
        <w:t>&lt;/body&gt;</w:t>
      </w:r>
    </w:p>
    <w:p w:rsidR="00E754DE" w:rsidRPr="00E754DE" w:rsidRDefault="00E754DE" w:rsidP="00E754D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754DE">
        <w:rPr>
          <w:rFonts w:ascii="Consolas" w:eastAsia="Times New Roman" w:hAnsi="Consolas" w:cs="Consolas"/>
          <w:color w:val="000000"/>
          <w:sz w:val="20"/>
          <w:szCs w:val="20"/>
        </w:rPr>
        <w:t xml:space="preserve"> </w:t>
      </w:r>
      <w:r w:rsidRPr="00E754DE">
        <w:rPr>
          <w:rFonts w:ascii="Consolas" w:eastAsia="Times New Roman" w:hAnsi="Consolas" w:cs="Consolas"/>
          <w:color w:val="800000"/>
          <w:sz w:val="20"/>
          <w:szCs w:val="20"/>
        </w:rPr>
        <w:t>&lt;/html&gt;</w:t>
      </w:r>
    </w:p>
    <w:p w:rsidR="00E754DE" w:rsidRDefault="00E754DE" w:rsidP="00E754DE"/>
    <w:p w:rsidR="00873E77" w:rsidRPr="00873E77" w:rsidRDefault="00873E77" w:rsidP="00873E77">
      <w:pPr>
        <w:shd w:val="clear" w:color="auto" w:fill="FFFFFF"/>
        <w:spacing w:after="390" w:line="240" w:lineRule="auto"/>
        <w:rPr>
          <w:rFonts w:ascii="Arial" w:eastAsia="Times New Roman" w:hAnsi="Arial" w:cs="Arial"/>
          <w:color w:val="222426"/>
          <w:sz w:val="26"/>
          <w:szCs w:val="26"/>
        </w:rPr>
      </w:pPr>
      <w:r w:rsidRPr="00873E77">
        <w:rPr>
          <w:rFonts w:ascii="Arial" w:eastAsia="Times New Roman" w:hAnsi="Arial" w:cs="Arial"/>
          <w:b/>
          <w:bCs/>
          <w:color w:val="222426"/>
          <w:sz w:val="26"/>
          <w:szCs w:val="26"/>
        </w:rPr>
        <w:t>Example 2: Expression of variables</w:t>
      </w:r>
    </w:p>
    <w:p w:rsidR="00873E77" w:rsidRPr="00873E77" w:rsidRDefault="00873E77" w:rsidP="00873E77">
      <w:pPr>
        <w:shd w:val="clear" w:color="auto" w:fill="FFFFFF"/>
        <w:spacing w:after="390" w:line="240" w:lineRule="auto"/>
        <w:rPr>
          <w:rFonts w:ascii="Arial" w:eastAsia="Times New Roman" w:hAnsi="Arial" w:cs="Arial"/>
          <w:color w:val="222426"/>
          <w:sz w:val="26"/>
          <w:szCs w:val="26"/>
        </w:rPr>
      </w:pPr>
      <w:r w:rsidRPr="00873E77">
        <w:rPr>
          <w:rFonts w:ascii="Arial" w:eastAsia="Times New Roman" w:hAnsi="Arial" w:cs="Arial"/>
          <w:color w:val="222426"/>
          <w:sz w:val="26"/>
          <w:szCs w:val="26"/>
        </w:rPr>
        <w:t>In this example we have initialized few variables and passed the expression of variables in the expression tag for result evaluation.</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800000"/>
          <w:sz w:val="20"/>
          <w:szCs w:val="20"/>
        </w:rPr>
        <w:t>&lt;html&gt;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800000"/>
          <w:sz w:val="20"/>
          <w:szCs w:val="20"/>
        </w:rPr>
        <w:t>&lt;head&gt;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000000"/>
          <w:sz w:val="20"/>
          <w:szCs w:val="20"/>
        </w:rPr>
        <w:t xml:space="preserve">   </w:t>
      </w:r>
      <w:r w:rsidRPr="00873E77">
        <w:rPr>
          <w:rFonts w:ascii="Consolas" w:eastAsia="Times New Roman" w:hAnsi="Consolas" w:cs="Consolas"/>
          <w:color w:val="800000"/>
          <w:sz w:val="20"/>
          <w:szCs w:val="20"/>
        </w:rPr>
        <w:t>&lt;title&gt;</w:t>
      </w:r>
      <w:r w:rsidRPr="00873E77">
        <w:rPr>
          <w:rFonts w:ascii="Consolas" w:eastAsia="Times New Roman" w:hAnsi="Consolas" w:cs="Consolas"/>
          <w:color w:val="000000"/>
          <w:sz w:val="20"/>
          <w:szCs w:val="20"/>
        </w:rPr>
        <w:t>JSP expression tag example2</w:t>
      </w:r>
      <w:r w:rsidRPr="00873E77">
        <w:rPr>
          <w:rFonts w:ascii="Consolas" w:eastAsia="Times New Roman" w:hAnsi="Consolas" w:cs="Consolas"/>
          <w:color w:val="800000"/>
          <w:sz w:val="20"/>
          <w:szCs w:val="20"/>
        </w:rPr>
        <w:t>&lt;/title&gt;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800000"/>
          <w:sz w:val="20"/>
          <w:szCs w:val="20"/>
        </w:rPr>
        <w:t>&lt;/head&gt;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800000"/>
          <w:sz w:val="20"/>
          <w:szCs w:val="20"/>
        </w:rPr>
        <w:t>&lt;body&gt;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000000"/>
          <w:sz w:val="20"/>
          <w:szCs w:val="20"/>
        </w:rPr>
        <w:t xml:space="preserve">  &lt;%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000000"/>
          <w:sz w:val="20"/>
          <w:szCs w:val="20"/>
        </w:rPr>
        <w:t xml:space="preserve">  </w:t>
      </w:r>
      <w:r w:rsidRPr="00873E77">
        <w:rPr>
          <w:rFonts w:ascii="Consolas" w:eastAsia="Times New Roman" w:hAnsi="Consolas" w:cs="Consolas"/>
          <w:color w:val="00008B"/>
          <w:sz w:val="20"/>
          <w:szCs w:val="20"/>
        </w:rPr>
        <w:t>int</w:t>
      </w:r>
      <w:r w:rsidRPr="00873E77">
        <w:rPr>
          <w:rFonts w:ascii="Consolas" w:eastAsia="Times New Roman" w:hAnsi="Consolas" w:cs="Consolas"/>
          <w:color w:val="000000"/>
          <w:sz w:val="20"/>
          <w:szCs w:val="20"/>
        </w:rPr>
        <w:t xml:space="preserve"> a=</w:t>
      </w:r>
      <w:r w:rsidRPr="00873E77">
        <w:rPr>
          <w:rFonts w:ascii="Consolas" w:eastAsia="Times New Roman" w:hAnsi="Consolas" w:cs="Consolas"/>
          <w:color w:val="800000"/>
          <w:sz w:val="20"/>
          <w:szCs w:val="20"/>
        </w:rPr>
        <w:t>10</w:t>
      </w:r>
      <w:r w:rsidRPr="00873E77">
        <w:rPr>
          <w:rFonts w:ascii="Consolas" w:eastAsia="Times New Roman" w:hAnsi="Consolas" w:cs="Consolas"/>
          <w:color w:val="000000"/>
          <w:sz w:val="20"/>
          <w:szCs w:val="20"/>
        </w:rPr>
        <w: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000000"/>
          <w:sz w:val="20"/>
          <w:szCs w:val="20"/>
        </w:rPr>
        <w:t xml:space="preserve">  </w:t>
      </w:r>
      <w:r w:rsidRPr="00873E77">
        <w:rPr>
          <w:rFonts w:ascii="Consolas" w:eastAsia="Times New Roman" w:hAnsi="Consolas" w:cs="Consolas"/>
          <w:color w:val="00008B"/>
          <w:sz w:val="20"/>
          <w:szCs w:val="20"/>
        </w:rPr>
        <w:t>int</w:t>
      </w:r>
      <w:r w:rsidRPr="00873E77">
        <w:rPr>
          <w:rFonts w:ascii="Consolas" w:eastAsia="Times New Roman" w:hAnsi="Consolas" w:cs="Consolas"/>
          <w:color w:val="000000"/>
          <w:sz w:val="20"/>
          <w:szCs w:val="20"/>
        </w:rPr>
        <w:t xml:space="preserve"> b=</w:t>
      </w:r>
      <w:r w:rsidRPr="00873E77">
        <w:rPr>
          <w:rFonts w:ascii="Consolas" w:eastAsia="Times New Roman" w:hAnsi="Consolas" w:cs="Consolas"/>
          <w:color w:val="800000"/>
          <w:sz w:val="20"/>
          <w:szCs w:val="20"/>
        </w:rPr>
        <w:t>20</w:t>
      </w:r>
      <w:r w:rsidRPr="00873E77">
        <w:rPr>
          <w:rFonts w:ascii="Consolas" w:eastAsia="Times New Roman" w:hAnsi="Consolas" w:cs="Consolas"/>
          <w:color w:val="000000"/>
          <w:sz w:val="20"/>
          <w:szCs w:val="20"/>
        </w:rPr>
        <w: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000000"/>
          <w:sz w:val="20"/>
          <w:szCs w:val="20"/>
        </w:rPr>
        <w:t xml:space="preserve">  </w:t>
      </w:r>
      <w:r w:rsidRPr="00873E77">
        <w:rPr>
          <w:rFonts w:ascii="Consolas" w:eastAsia="Times New Roman" w:hAnsi="Consolas" w:cs="Consolas"/>
          <w:color w:val="00008B"/>
          <w:sz w:val="20"/>
          <w:szCs w:val="20"/>
        </w:rPr>
        <w:t>int</w:t>
      </w:r>
      <w:r w:rsidRPr="00873E77">
        <w:rPr>
          <w:rFonts w:ascii="Consolas" w:eastAsia="Times New Roman" w:hAnsi="Consolas" w:cs="Consolas"/>
          <w:color w:val="000000"/>
          <w:sz w:val="20"/>
          <w:szCs w:val="20"/>
        </w:rPr>
        <w:t xml:space="preserve"> c=</w:t>
      </w:r>
      <w:r w:rsidRPr="00873E77">
        <w:rPr>
          <w:rFonts w:ascii="Consolas" w:eastAsia="Times New Roman" w:hAnsi="Consolas" w:cs="Consolas"/>
          <w:color w:val="800000"/>
          <w:sz w:val="20"/>
          <w:szCs w:val="20"/>
        </w:rPr>
        <w:t>30</w:t>
      </w:r>
      <w:r w:rsidRPr="00873E77">
        <w:rPr>
          <w:rFonts w:ascii="Consolas" w:eastAsia="Times New Roman" w:hAnsi="Consolas" w:cs="Consolas"/>
          <w:color w:val="000000"/>
          <w:sz w:val="20"/>
          <w:szCs w:val="20"/>
        </w:rPr>
        <w: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000000"/>
          <w:sz w:val="20"/>
          <w:szCs w:val="20"/>
        </w:rPr>
        <w:t xml:space="preserve">  %&gt;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000000"/>
          <w:sz w:val="20"/>
          <w:szCs w:val="20"/>
        </w:rPr>
        <w:t xml:space="preserve">  &lt;%= a+b+c %&gt;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73E77">
        <w:rPr>
          <w:rFonts w:ascii="Consolas" w:eastAsia="Times New Roman" w:hAnsi="Consolas" w:cs="Consolas"/>
          <w:color w:val="800000"/>
          <w:sz w:val="20"/>
          <w:szCs w:val="20"/>
        </w:rPr>
        <w:t>&lt;/body&gt;</w:t>
      </w:r>
    </w:p>
    <w:p w:rsidR="00873E77" w:rsidRPr="00873E77" w:rsidRDefault="00873E77" w:rsidP="00873E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873E77">
        <w:rPr>
          <w:rFonts w:ascii="Consolas" w:eastAsia="Times New Roman" w:hAnsi="Consolas" w:cs="Consolas"/>
          <w:color w:val="800000"/>
          <w:sz w:val="20"/>
          <w:szCs w:val="20"/>
        </w:rPr>
        <w:t>&lt;/html&gt;</w:t>
      </w:r>
    </w:p>
    <w:p w:rsidR="00873E77" w:rsidRDefault="00873E77" w:rsidP="00E754DE"/>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b/>
          <w:bCs/>
          <w:color w:val="222426"/>
          <w:sz w:val="26"/>
          <w:szCs w:val="26"/>
        </w:rPr>
        <w:t>Example 3: String and implicit object output</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color w:val="222426"/>
          <w:sz w:val="26"/>
          <w:szCs w:val="26"/>
        </w:rPr>
        <w:t>In this example we are setting up an attribute using </w:t>
      </w:r>
      <w:r w:rsidRPr="00C81BA2">
        <w:rPr>
          <w:rFonts w:ascii="Arial" w:eastAsia="Times New Roman" w:hAnsi="Arial" w:cs="Arial"/>
          <w:b/>
          <w:color w:val="222426"/>
          <w:sz w:val="26"/>
          <w:szCs w:val="26"/>
        </w:rPr>
        <w:t>application implicit object</w:t>
      </w:r>
      <w:r w:rsidRPr="00C81BA2">
        <w:rPr>
          <w:rFonts w:ascii="Arial" w:eastAsia="Times New Roman" w:hAnsi="Arial" w:cs="Arial"/>
          <w:color w:val="222426"/>
          <w:sz w:val="26"/>
          <w:szCs w:val="26"/>
        </w:rPr>
        <w:t> and then displaying that attribute and a simple string on another JSP page using expression tag.</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color w:val="222426"/>
          <w:sz w:val="26"/>
          <w:szCs w:val="26"/>
          <w:u w:val="single"/>
        </w:rPr>
        <w:t>index.jsp</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&lt;html&gt;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&lt;head&gt;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&lt;title&gt;</w:t>
      </w:r>
      <w:r w:rsidRPr="00C81BA2">
        <w:rPr>
          <w:rFonts w:ascii="Consolas" w:eastAsia="Times New Roman" w:hAnsi="Consolas" w:cs="Consolas"/>
          <w:color w:val="000000"/>
          <w:sz w:val="20"/>
          <w:szCs w:val="20"/>
        </w:rPr>
        <w:t xml:space="preserve"> JSP expression tag example3 </w:t>
      </w:r>
      <w:r w:rsidRPr="00C81BA2">
        <w:rPr>
          <w:rFonts w:ascii="Consolas" w:eastAsia="Times New Roman" w:hAnsi="Consolas" w:cs="Consolas"/>
          <w:color w:val="800000"/>
          <w:sz w:val="20"/>
          <w:szCs w:val="20"/>
        </w:rPr>
        <w:t>&lt;/title&gt;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&lt;/head&gt;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&lt;body&gt;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000000"/>
          <w:sz w:val="20"/>
          <w:szCs w:val="20"/>
        </w:rPr>
        <w:t xml:space="preserve">  &lt;% application.setAttribute(</w:t>
      </w:r>
      <w:r w:rsidRPr="00C81BA2">
        <w:rPr>
          <w:rFonts w:ascii="Consolas" w:eastAsia="Times New Roman" w:hAnsi="Consolas" w:cs="Consolas"/>
          <w:color w:val="800000"/>
          <w:sz w:val="20"/>
          <w:szCs w:val="20"/>
        </w:rPr>
        <w:t>"MyName"</w:t>
      </w:r>
      <w:r w:rsidRPr="00C81BA2">
        <w:rPr>
          <w:rFonts w:ascii="Consolas" w:eastAsia="Times New Roman" w:hAnsi="Consolas" w:cs="Consolas"/>
          <w:color w:val="000000"/>
          <w:sz w:val="20"/>
          <w:szCs w:val="20"/>
        </w:rPr>
        <w:t xml:space="preserve">, </w:t>
      </w:r>
      <w:r w:rsidRPr="00C81BA2">
        <w:rPr>
          <w:rFonts w:ascii="Consolas" w:eastAsia="Times New Roman" w:hAnsi="Consolas" w:cs="Consolas"/>
          <w:color w:val="800000"/>
          <w:sz w:val="20"/>
          <w:szCs w:val="20"/>
        </w:rPr>
        <w:t>"Chaitanya"</w:t>
      </w:r>
      <w:r w:rsidRPr="00C81BA2">
        <w:rPr>
          <w:rFonts w:ascii="Consolas" w:eastAsia="Times New Roman" w:hAnsi="Consolas" w:cs="Consolas"/>
          <w:color w:val="000000"/>
          <w:sz w:val="20"/>
          <w:szCs w:val="20"/>
        </w:rPr>
        <w:t>); %&gt;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000000"/>
          <w:sz w:val="20"/>
          <w:szCs w:val="20"/>
        </w:rPr>
        <w:t xml:space="preserve">  </w:t>
      </w:r>
      <w:r w:rsidRPr="00C81BA2">
        <w:rPr>
          <w:rFonts w:ascii="Consolas" w:eastAsia="Times New Roman" w:hAnsi="Consolas" w:cs="Consolas"/>
          <w:color w:val="800000"/>
          <w:sz w:val="20"/>
          <w:szCs w:val="20"/>
        </w:rPr>
        <w:t>&lt;a</w:t>
      </w:r>
      <w:r w:rsidRPr="00C81BA2">
        <w:rPr>
          <w:rFonts w:ascii="Consolas" w:eastAsia="Times New Roman" w:hAnsi="Consolas" w:cs="Consolas"/>
          <w:color w:val="000000"/>
          <w:sz w:val="20"/>
          <w:szCs w:val="20"/>
        </w:rPr>
        <w:t xml:space="preserve"> </w:t>
      </w:r>
      <w:r w:rsidRPr="00C81BA2">
        <w:rPr>
          <w:rFonts w:ascii="Consolas" w:eastAsia="Times New Roman" w:hAnsi="Consolas" w:cs="Consolas"/>
          <w:color w:val="FF0000"/>
          <w:sz w:val="20"/>
          <w:szCs w:val="20"/>
        </w:rPr>
        <w:t>href</w:t>
      </w:r>
      <w:r w:rsidRPr="00C81BA2">
        <w:rPr>
          <w:rFonts w:ascii="Consolas" w:eastAsia="Times New Roman" w:hAnsi="Consolas" w:cs="Consolas"/>
          <w:color w:val="000000"/>
          <w:sz w:val="20"/>
          <w:szCs w:val="20"/>
        </w:rPr>
        <w:t>=</w:t>
      </w:r>
      <w:r w:rsidRPr="00C81BA2">
        <w:rPr>
          <w:rFonts w:ascii="Consolas" w:eastAsia="Times New Roman" w:hAnsi="Consolas" w:cs="Consolas"/>
          <w:color w:val="0000FF"/>
          <w:sz w:val="20"/>
          <w:szCs w:val="20"/>
        </w:rPr>
        <w:t>"display.jsp"</w:t>
      </w:r>
      <w:r w:rsidRPr="00C81BA2">
        <w:rPr>
          <w:rFonts w:ascii="Consolas" w:eastAsia="Times New Roman" w:hAnsi="Consolas" w:cs="Consolas"/>
          <w:color w:val="800000"/>
          <w:sz w:val="20"/>
          <w:szCs w:val="20"/>
        </w:rPr>
        <w:t>&gt;</w:t>
      </w:r>
      <w:r w:rsidRPr="00C81BA2">
        <w:rPr>
          <w:rFonts w:ascii="Consolas" w:eastAsia="Times New Roman" w:hAnsi="Consolas" w:cs="Consolas"/>
          <w:color w:val="000000"/>
          <w:sz w:val="20"/>
          <w:szCs w:val="20"/>
        </w:rPr>
        <w:t>Click here for display</w:t>
      </w:r>
      <w:r w:rsidRPr="00C81BA2">
        <w:rPr>
          <w:rFonts w:ascii="Consolas" w:eastAsia="Times New Roman" w:hAnsi="Consolas" w:cs="Consolas"/>
          <w:color w:val="800000"/>
          <w:sz w:val="20"/>
          <w:szCs w:val="20"/>
        </w:rPr>
        <w:t>&lt;/a&gt;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&lt;/body&gt;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81BA2">
        <w:rPr>
          <w:rFonts w:ascii="Consolas" w:eastAsia="Times New Roman" w:hAnsi="Consolas" w:cs="Consolas"/>
          <w:color w:val="800000"/>
          <w:sz w:val="20"/>
          <w:szCs w:val="20"/>
        </w:rPr>
        <w:t>&lt;/html&gt;</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color w:val="222426"/>
          <w:sz w:val="26"/>
          <w:szCs w:val="26"/>
          <w:u w:val="single"/>
        </w:rPr>
        <w:t>display.jsp</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&lt;html&gt;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&lt;head&gt;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&lt;title&gt;</w:t>
      </w:r>
      <w:r w:rsidRPr="00C81BA2">
        <w:rPr>
          <w:rFonts w:ascii="Consolas" w:eastAsia="Times New Roman" w:hAnsi="Consolas" w:cs="Consolas"/>
          <w:color w:val="000000"/>
          <w:sz w:val="20"/>
          <w:szCs w:val="20"/>
        </w:rPr>
        <w:t>Display Page</w:t>
      </w:r>
      <w:r w:rsidRPr="00C81BA2">
        <w:rPr>
          <w:rFonts w:ascii="Consolas" w:eastAsia="Times New Roman" w:hAnsi="Consolas" w:cs="Consolas"/>
          <w:color w:val="800000"/>
          <w:sz w:val="20"/>
          <w:szCs w:val="20"/>
        </w:rPr>
        <w:t>&lt;/title&gt;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&lt;/head&gt;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&lt;body&gt;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000000"/>
          <w:sz w:val="20"/>
          <w:szCs w:val="20"/>
        </w:rPr>
        <w:t xml:space="preserve"> &lt;%=</w:t>
      </w:r>
      <w:r w:rsidRPr="00C81BA2">
        <w:rPr>
          <w:rFonts w:ascii="Consolas" w:eastAsia="Times New Roman" w:hAnsi="Consolas" w:cs="Consolas"/>
          <w:color w:val="800000"/>
          <w:sz w:val="20"/>
          <w:szCs w:val="20"/>
        </w:rPr>
        <w:t>"This is a String"</w:t>
      </w:r>
      <w:r w:rsidRPr="00C81BA2">
        <w:rPr>
          <w:rFonts w:ascii="Consolas" w:eastAsia="Times New Roman" w:hAnsi="Consolas" w:cs="Consolas"/>
          <w:color w:val="000000"/>
          <w:sz w:val="20"/>
          <w:szCs w:val="20"/>
        </w:rPr>
        <w:t xml:space="preserve"> %&gt;</w:t>
      </w:r>
      <w:r w:rsidRPr="00C81BA2">
        <w:rPr>
          <w:rFonts w:ascii="Consolas" w:eastAsia="Times New Roman" w:hAnsi="Consolas" w:cs="Consolas"/>
          <w:color w:val="800000"/>
          <w:sz w:val="20"/>
          <w:szCs w:val="20"/>
        </w:rPr>
        <w:t>&lt;br&gt;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000000"/>
          <w:sz w:val="20"/>
          <w:szCs w:val="20"/>
        </w:rPr>
        <w:t xml:space="preserve"> &lt;%= application.getAttribute(</w:t>
      </w:r>
      <w:r w:rsidRPr="00C81BA2">
        <w:rPr>
          <w:rFonts w:ascii="Consolas" w:eastAsia="Times New Roman" w:hAnsi="Consolas" w:cs="Consolas"/>
          <w:color w:val="800000"/>
          <w:sz w:val="20"/>
          <w:szCs w:val="20"/>
        </w:rPr>
        <w:t>"MyName"</w:t>
      </w:r>
      <w:r w:rsidRPr="00C81BA2">
        <w:rPr>
          <w:rFonts w:ascii="Consolas" w:eastAsia="Times New Roman" w:hAnsi="Consolas" w:cs="Consolas"/>
          <w:color w:val="000000"/>
          <w:sz w:val="20"/>
          <w:szCs w:val="20"/>
        </w:rPr>
        <w:t>) %&gt;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81BA2">
        <w:rPr>
          <w:rFonts w:ascii="Consolas" w:eastAsia="Times New Roman" w:hAnsi="Consolas" w:cs="Consolas"/>
          <w:color w:val="800000"/>
          <w:sz w:val="20"/>
          <w:szCs w:val="20"/>
        </w:rPr>
        <w:t>&lt;/body&gt;</w:t>
      </w:r>
    </w:p>
    <w:p w:rsidR="00C81BA2" w:rsidRPr="00C81BA2" w:rsidRDefault="00C81BA2" w:rsidP="00C81B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81BA2">
        <w:rPr>
          <w:rFonts w:ascii="Consolas" w:eastAsia="Times New Roman" w:hAnsi="Consolas" w:cs="Consolas"/>
          <w:color w:val="800000"/>
          <w:sz w:val="20"/>
          <w:szCs w:val="20"/>
        </w:rPr>
        <w:t>&lt;/html&gt;</w:t>
      </w:r>
    </w:p>
    <w:p w:rsidR="00C81BA2" w:rsidRPr="00E754DE" w:rsidRDefault="00C81BA2" w:rsidP="00E754DE"/>
    <w:p w:rsidR="00C81BA2" w:rsidRDefault="00C81BA2" w:rsidP="00C81BA2">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JSP Scriptlets</w:t>
      </w:r>
    </w:p>
    <w:p w:rsidR="00C81BA2" w:rsidRDefault="00C81BA2" w:rsidP="00C81B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Scriptlets are nothing but java code</w:t>
      </w:r>
      <w:r>
        <w:rPr>
          <w:rFonts w:ascii="Arial" w:hAnsi="Arial" w:cs="Arial"/>
          <w:color w:val="222426"/>
          <w:sz w:val="26"/>
          <w:szCs w:val="26"/>
        </w:rPr>
        <w:t> enclosed within </w:t>
      </w:r>
      <w:r>
        <w:rPr>
          <w:rStyle w:val="Strong"/>
          <w:rFonts w:ascii="Arial" w:hAnsi="Arial" w:cs="Arial"/>
          <w:color w:val="222426"/>
          <w:sz w:val="26"/>
          <w:szCs w:val="26"/>
        </w:rPr>
        <w:t>&lt;% and %&gt; tags</w:t>
      </w:r>
      <w:r>
        <w:rPr>
          <w:rFonts w:ascii="Arial" w:hAnsi="Arial" w:cs="Arial"/>
          <w:color w:val="222426"/>
          <w:sz w:val="26"/>
          <w:szCs w:val="26"/>
        </w:rPr>
        <w:t>. JSP container moves the statements enclosed in it to </w:t>
      </w:r>
      <w:r>
        <w:rPr>
          <w:rStyle w:val="Strong"/>
          <w:rFonts w:ascii="Arial" w:hAnsi="Arial" w:cs="Arial"/>
          <w:color w:val="222426"/>
          <w:sz w:val="26"/>
          <w:szCs w:val="26"/>
        </w:rPr>
        <w:t>_jspService()</w:t>
      </w:r>
      <w:r>
        <w:rPr>
          <w:rFonts w:ascii="Arial" w:hAnsi="Arial" w:cs="Arial"/>
          <w:color w:val="222426"/>
          <w:sz w:val="26"/>
          <w:szCs w:val="26"/>
        </w:rPr>
        <w:t> method while generating servlet from JSP. The reason of copying this code to service method is: For each client’s request the _jspService() method gets invoked, hence the code inside it executes for every request made by client.</w:t>
      </w:r>
    </w:p>
    <w:p w:rsidR="00C81BA2" w:rsidRDefault="00C81BA2" w:rsidP="00C81B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Scriptlet:</w:t>
      </w:r>
    </w:p>
    <w:p w:rsidR="00C81BA2" w:rsidRDefault="00C81BA2" w:rsidP="00C81B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[code language=”java”]&lt;% Executable java code</w:t>
      </w:r>
      <w:r w:rsidR="00A075A2">
        <w:rPr>
          <w:rFonts w:ascii="Arial" w:hAnsi="Arial" w:cs="Arial"/>
          <w:color w:val="222426"/>
          <w:sz w:val="26"/>
          <w:szCs w:val="26"/>
        </w:rPr>
        <w:t xml:space="preserve"> </w:t>
      </w:r>
      <w:r>
        <w:rPr>
          <w:rFonts w:ascii="Arial" w:hAnsi="Arial" w:cs="Arial"/>
          <w:color w:val="222426"/>
          <w:sz w:val="26"/>
          <w:szCs w:val="26"/>
        </w:rPr>
        <w:t>%&gt;[/code]</w:t>
      </w:r>
    </w:p>
    <w:p w:rsidR="00C81BA2" w:rsidRDefault="00C81BA2" w:rsidP="00C81BA2">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lastRenderedPageBreak/>
        <w:t>JSP to Servlet transition for Scriptlet –</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color w:val="222426"/>
          <w:sz w:val="26"/>
          <w:szCs w:val="26"/>
        </w:rPr>
        <w:t>JSP doesn’t get executed directly, it first gets converted into a Servlet and then Servlet execution happens as normal. Also, I explained in first para that while translation from JSP to servlet, the java code is copied from scriptlet to _jspService() method. Lets see how that happens.</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b/>
          <w:bCs/>
          <w:color w:val="222426"/>
          <w:sz w:val="26"/>
          <w:szCs w:val="26"/>
        </w:rPr>
        <w:t>Sample JSP code:</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color w:val="222426"/>
          <w:sz w:val="26"/>
          <w:szCs w:val="26"/>
        </w:rPr>
        <w:t>[code language=”html”]</w:t>
      </w:r>
      <w:r w:rsidRPr="00C81BA2">
        <w:rPr>
          <w:rFonts w:ascii="Arial" w:eastAsia="Times New Roman" w:hAnsi="Arial" w:cs="Arial"/>
          <w:color w:val="222426"/>
          <w:sz w:val="26"/>
          <w:szCs w:val="26"/>
        </w:rPr>
        <w:br/>
        <w:t>&lt;H3&gt; Sample JSP &lt;/H3&gt;</w:t>
      </w:r>
      <w:r w:rsidRPr="00C81BA2">
        <w:rPr>
          <w:rFonts w:ascii="Arial" w:eastAsia="Times New Roman" w:hAnsi="Arial" w:cs="Arial"/>
          <w:color w:val="222426"/>
          <w:sz w:val="26"/>
          <w:szCs w:val="26"/>
        </w:rPr>
        <w:br/>
        <w:t>&lt;% myMethod();%&gt;</w:t>
      </w:r>
      <w:r w:rsidRPr="00C81BA2">
        <w:rPr>
          <w:rFonts w:ascii="Arial" w:eastAsia="Times New Roman" w:hAnsi="Arial" w:cs="Arial"/>
          <w:color w:val="222426"/>
          <w:sz w:val="26"/>
          <w:szCs w:val="26"/>
        </w:rPr>
        <w:br/>
        <w:t>[/code]</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b/>
          <w:bCs/>
          <w:color w:val="222426"/>
          <w:sz w:val="26"/>
          <w:szCs w:val="26"/>
        </w:rPr>
        <w:t>Note:</w:t>
      </w:r>
      <w:r w:rsidRPr="00C81BA2">
        <w:rPr>
          <w:rFonts w:ascii="Arial" w:eastAsia="Times New Roman" w:hAnsi="Arial" w:cs="Arial"/>
          <w:color w:val="222426"/>
          <w:sz w:val="26"/>
          <w:szCs w:val="26"/>
        </w:rPr>
        <w:t> Semicolon at the end of scriptlet.</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b/>
          <w:bCs/>
          <w:color w:val="222426"/>
          <w:sz w:val="26"/>
          <w:szCs w:val="26"/>
        </w:rPr>
        <w:t>Corresponding translated Servlet code for above JSP code:</w:t>
      </w:r>
    </w:p>
    <w:p w:rsidR="00C81BA2" w:rsidRDefault="00C81BA2" w:rsidP="00C81B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[code language=”java”]</w:t>
      </w:r>
      <w:r>
        <w:rPr>
          <w:rFonts w:ascii="Arial" w:hAnsi="Arial" w:cs="Arial"/>
          <w:color w:val="222426"/>
          <w:sz w:val="26"/>
          <w:szCs w:val="26"/>
        </w:rPr>
        <w:br/>
        <w:t>public void _jspService(HttpServletRequest request,</w:t>
      </w:r>
      <w:r>
        <w:rPr>
          <w:rFonts w:ascii="Arial" w:hAnsi="Arial" w:cs="Arial"/>
          <w:color w:val="222426"/>
          <w:sz w:val="26"/>
          <w:szCs w:val="26"/>
        </w:rPr>
        <w:br/>
        <w:t>HttpServletResponse response)</w:t>
      </w:r>
      <w:r>
        <w:rPr>
          <w:rFonts w:ascii="Arial" w:hAnsi="Arial" w:cs="Arial"/>
          <w:color w:val="222426"/>
          <w:sz w:val="26"/>
          <w:szCs w:val="26"/>
        </w:rPr>
        <w:br/>
        <w:t>throws ServletException, IOException {</w:t>
      </w:r>
      <w:r>
        <w:rPr>
          <w:rFonts w:ascii="Arial" w:hAnsi="Arial" w:cs="Arial"/>
          <w:color w:val="222426"/>
          <w:sz w:val="26"/>
          <w:szCs w:val="26"/>
        </w:rPr>
        <w:br/>
        <w:t>response.setContentType("text/html");</w:t>
      </w:r>
      <w:r>
        <w:rPr>
          <w:rFonts w:ascii="Arial" w:hAnsi="Arial" w:cs="Arial"/>
          <w:color w:val="222426"/>
          <w:sz w:val="26"/>
          <w:szCs w:val="26"/>
        </w:rPr>
        <w:br/>
        <w:t>HttpSession session = request.getSession();</w:t>
      </w:r>
      <w:r>
        <w:rPr>
          <w:rFonts w:ascii="Arial" w:hAnsi="Arial" w:cs="Arial"/>
          <w:color w:val="222426"/>
          <w:sz w:val="26"/>
          <w:szCs w:val="26"/>
        </w:rPr>
        <w:br/>
        <w:t>JspWriter out = response.getWriter();</w:t>
      </w:r>
      <w:r>
        <w:rPr>
          <w:rFonts w:ascii="Arial" w:hAnsi="Arial" w:cs="Arial"/>
          <w:color w:val="222426"/>
          <w:sz w:val="26"/>
          <w:szCs w:val="26"/>
        </w:rPr>
        <w:br/>
        <w:t>out.println("&lt;H2&gt;Sample JSP&lt;/H2&gt;");</w:t>
      </w:r>
      <w:r>
        <w:rPr>
          <w:rFonts w:ascii="Arial" w:hAnsi="Arial" w:cs="Arial"/>
          <w:color w:val="222426"/>
          <w:sz w:val="26"/>
          <w:szCs w:val="26"/>
        </w:rPr>
        <w:br/>
        <w:t>myMethod();</w:t>
      </w:r>
      <w:r>
        <w:rPr>
          <w:rFonts w:ascii="Arial" w:hAnsi="Arial" w:cs="Arial"/>
          <w:color w:val="222426"/>
          <w:sz w:val="26"/>
          <w:szCs w:val="26"/>
        </w:rPr>
        <w:br/>
        <w:t>}[/code]</w:t>
      </w:r>
    </w:p>
    <w:p w:rsidR="00C81BA2" w:rsidRDefault="00C81BA2" w:rsidP="00C81BA2">
      <w:pPr>
        <w:pStyle w:val="Heading3"/>
        <w:shd w:val="clear" w:color="auto" w:fill="FFFFFF"/>
        <w:spacing w:before="0" w:after="240"/>
        <w:rPr>
          <w:rFonts w:ascii="Trebuchet MS" w:hAnsi="Trebuchet MS" w:cs="Times New Roman"/>
          <w:color w:val="444542"/>
          <w:sz w:val="33"/>
          <w:szCs w:val="33"/>
        </w:rPr>
      </w:pPr>
      <w:r>
        <w:rPr>
          <w:rStyle w:val="Strong"/>
          <w:rFonts w:ascii="Trebuchet MS" w:hAnsi="Trebuchet MS"/>
          <w:b w:val="0"/>
          <w:bCs w:val="0"/>
          <w:color w:val="008000"/>
          <w:sz w:val="33"/>
          <w:szCs w:val="33"/>
        </w:rPr>
        <w:t>An example to learn about Scripting elements:</w:t>
      </w:r>
    </w:p>
    <w:p w:rsidR="00C81BA2" w:rsidRDefault="00C81BA2" w:rsidP="00C81B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[code language=”java”]</w:t>
      </w:r>
      <w:r>
        <w:rPr>
          <w:rFonts w:ascii="Arial" w:hAnsi="Arial" w:cs="Arial"/>
          <w:color w:val="222426"/>
          <w:sz w:val="26"/>
          <w:szCs w:val="26"/>
        </w:rPr>
        <w:br/>
        <w:t>&lt;%– A jsp example to learn the JSP scripting elements–%&gt;</w:t>
      </w:r>
      <w:r>
        <w:rPr>
          <w:rFonts w:ascii="Arial" w:hAnsi="Arial" w:cs="Arial"/>
          <w:color w:val="222426"/>
          <w:sz w:val="26"/>
          <w:szCs w:val="26"/>
        </w:rPr>
        <w:br/>
        <w:t>&lt;%String string1 ="JSP scriptlet";%&gt;</w:t>
      </w:r>
      <w:r>
        <w:rPr>
          <w:rFonts w:ascii="Arial" w:hAnsi="Arial" w:cs="Arial"/>
          <w:color w:val="222426"/>
          <w:sz w:val="26"/>
          <w:szCs w:val="26"/>
        </w:rPr>
        <w:br/>
        <w:t>&lt;%!String string2 ="";%&gt;</w:t>
      </w:r>
      <w:r>
        <w:rPr>
          <w:rFonts w:ascii="Arial" w:hAnsi="Arial" w:cs="Arial"/>
          <w:color w:val="222426"/>
          <w:sz w:val="26"/>
          <w:szCs w:val="26"/>
        </w:rPr>
        <w:br/>
        <w:t>&lt;html&gt;</w:t>
      </w:r>
      <w:r>
        <w:rPr>
          <w:rFonts w:ascii="Arial" w:hAnsi="Arial" w:cs="Arial"/>
          <w:color w:val="222426"/>
          <w:sz w:val="26"/>
          <w:szCs w:val="26"/>
        </w:rPr>
        <w:br/>
        <w:t>&lt;head&gt;</w:t>
      </w:r>
      <w:r>
        <w:rPr>
          <w:rFonts w:ascii="Arial" w:hAnsi="Arial" w:cs="Arial"/>
          <w:color w:val="222426"/>
          <w:sz w:val="26"/>
          <w:szCs w:val="26"/>
        </w:rPr>
        <w:br/>
        <w:t>&lt;title&gt; JSP page: Welcome &lt;/title&gt;</w:t>
      </w:r>
      <w:r>
        <w:rPr>
          <w:rFonts w:ascii="Arial" w:hAnsi="Arial" w:cs="Arial"/>
          <w:color w:val="222426"/>
          <w:sz w:val="26"/>
          <w:szCs w:val="26"/>
        </w:rPr>
        <w:br/>
        <w:t>&lt;/head&gt;</w:t>
      </w:r>
      <w:r>
        <w:rPr>
          <w:rFonts w:ascii="Arial" w:hAnsi="Arial" w:cs="Arial"/>
          <w:color w:val="222426"/>
          <w:sz w:val="26"/>
          <w:szCs w:val="26"/>
        </w:rPr>
        <w:br/>
        <w:t>&lt;body&gt;</w:t>
      </w:r>
      <w:r>
        <w:rPr>
          <w:rFonts w:ascii="Arial" w:hAnsi="Arial" w:cs="Arial"/>
          <w:color w:val="222426"/>
          <w:sz w:val="26"/>
          <w:szCs w:val="26"/>
        </w:rPr>
        <w:br/>
        <w:t>&lt;h1&gt;</w:t>
      </w:r>
      <w:r>
        <w:rPr>
          <w:rFonts w:ascii="Arial" w:hAnsi="Arial" w:cs="Arial"/>
          <w:color w:val="222426"/>
          <w:sz w:val="26"/>
          <w:szCs w:val="26"/>
        </w:rPr>
        <w:br/>
      </w:r>
      <w:r>
        <w:rPr>
          <w:rFonts w:ascii="Arial" w:hAnsi="Arial" w:cs="Arial"/>
          <w:color w:val="222426"/>
          <w:sz w:val="26"/>
          <w:szCs w:val="26"/>
        </w:rPr>
        <w:lastRenderedPageBreak/>
        <w:t>&lt;%–This is an Expression statement–%&gt;</w:t>
      </w:r>
      <w:r>
        <w:rPr>
          <w:rFonts w:ascii="Arial" w:hAnsi="Arial" w:cs="Arial"/>
          <w:color w:val="222426"/>
          <w:sz w:val="26"/>
          <w:szCs w:val="26"/>
        </w:rPr>
        <w:br/>
        <w:t>Welcome to &lt;%=string1%&gt;</w:t>
      </w:r>
      <w:r>
        <w:rPr>
          <w:rFonts w:ascii="Arial" w:hAnsi="Arial" w:cs="Arial"/>
          <w:color w:val="222426"/>
          <w:sz w:val="26"/>
          <w:szCs w:val="26"/>
        </w:rPr>
        <w:br/>
        <w:t>&lt;/h1&gt;</w:t>
      </w:r>
    </w:p>
    <w:p w:rsidR="00C81BA2" w:rsidRDefault="00C81BA2" w:rsidP="00C81B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&lt;%–sciptlet example–%&gt;</w:t>
      </w:r>
      <w:r>
        <w:rPr>
          <w:rFonts w:ascii="Arial" w:hAnsi="Arial" w:cs="Arial"/>
          <w:color w:val="222426"/>
          <w:sz w:val="26"/>
          <w:szCs w:val="26"/>
        </w:rPr>
        <w:br/>
        <w:t>&lt;%if(localstring.equals("JSP scriptlet")){%&gt;</w:t>
      </w:r>
      <w:r>
        <w:rPr>
          <w:rFonts w:ascii="Arial" w:hAnsi="Arial" w:cs="Arial"/>
          <w:color w:val="222426"/>
          <w:sz w:val="26"/>
          <w:szCs w:val="26"/>
        </w:rPr>
        <w:br/>
        <w:t>Hi</w:t>
      </w:r>
      <w:r>
        <w:rPr>
          <w:rFonts w:ascii="Arial" w:hAnsi="Arial" w:cs="Arial"/>
          <w:color w:val="222426"/>
          <w:sz w:val="26"/>
          <w:szCs w:val="26"/>
        </w:rPr>
        <w:br/>
        <w:t>&lt;%}</w:t>
      </w:r>
    </w:p>
    <w:p w:rsidR="00C81BA2" w:rsidRDefault="00C81BA2" w:rsidP="00C81B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else {%&gt;</w:t>
      </w:r>
      <w:r>
        <w:rPr>
          <w:rFonts w:ascii="Arial" w:hAnsi="Arial" w:cs="Arial"/>
          <w:color w:val="222426"/>
          <w:sz w:val="26"/>
          <w:szCs w:val="26"/>
        </w:rPr>
        <w:br/>
        <w:t>hello</w:t>
      </w:r>
      <w:r>
        <w:rPr>
          <w:rFonts w:ascii="Arial" w:hAnsi="Arial" w:cs="Arial"/>
          <w:color w:val="222426"/>
          <w:sz w:val="26"/>
          <w:szCs w:val="26"/>
        </w:rPr>
        <w:br/>
        <w:t>&lt;%} %&gt;</w:t>
      </w:r>
    </w:p>
    <w:p w:rsidR="00C81BA2" w:rsidRDefault="00C81BA2" w:rsidP="00C81B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&lt;%–same thing can be done in this way also–%&gt;</w:t>
      </w:r>
      <w:r>
        <w:rPr>
          <w:rFonts w:ascii="Arial" w:hAnsi="Arial" w:cs="Arial"/>
          <w:color w:val="222426"/>
          <w:sz w:val="26"/>
          <w:szCs w:val="26"/>
        </w:rPr>
        <w:br/>
        <w:t>&lt;%if(localstring.equals("JSP scriptlet"))</w:t>
      </w:r>
      <w:r>
        <w:rPr>
          <w:rFonts w:ascii="Arial" w:hAnsi="Arial" w:cs="Arial"/>
          <w:color w:val="222426"/>
          <w:sz w:val="26"/>
          <w:szCs w:val="26"/>
        </w:rPr>
        <w:br/>
        <w:t>out.println("Hi"+string2);</w:t>
      </w:r>
      <w:r>
        <w:rPr>
          <w:rFonts w:ascii="Arial" w:hAnsi="Arial" w:cs="Arial"/>
          <w:color w:val="222426"/>
          <w:sz w:val="26"/>
          <w:szCs w:val="26"/>
        </w:rPr>
        <w:br/>
        <w:t>else</w:t>
      </w:r>
      <w:r>
        <w:rPr>
          <w:rFonts w:ascii="Arial" w:hAnsi="Arial" w:cs="Arial"/>
          <w:color w:val="222426"/>
          <w:sz w:val="26"/>
          <w:szCs w:val="26"/>
        </w:rPr>
        <w:br/>
        <w:t>out.println("hello");</w:t>
      </w:r>
      <w:r>
        <w:rPr>
          <w:rFonts w:ascii="Arial" w:hAnsi="Arial" w:cs="Arial"/>
          <w:color w:val="222426"/>
          <w:sz w:val="26"/>
          <w:szCs w:val="26"/>
        </w:rPr>
        <w:br/>
        <w:t>%&gt;</w:t>
      </w:r>
      <w:r>
        <w:rPr>
          <w:rFonts w:ascii="Arial" w:hAnsi="Arial" w:cs="Arial"/>
          <w:color w:val="222426"/>
          <w:sz w:val="26"/>
          <w:szCs w:val="26"/>
        </w:rPr>
        <w:br/>
        <w:t>&lt;/body&gt;</w:t>
      </w:r>
      <w:r>
        <w:rPr>
          <w:rFonts w:ascii="Arial" w:hAnsi="Arial" w:cs="Arial"/>
          <w:color w:val="222426"/>
          <w:sz w:val="26"/>
          <w:szCs w:val="26"/>
        </w:rPr>
        <w:br/>
        <w:t>&lt;/html&gt;[/code]</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b/>
          <w:bCs/>
          <w:color w:val="222426"/>
          <w:sz w:val="26"/>
          <w:szCs w:val="26"/>
        </w:rPr>
        <w:t>An example to show use of if -else using scriptlet –</w:t>
      </w:r>
      <w:r w:rsidRPr="00C81BA2">
        <w:rPr>
          <w:rFonts w:ascii="Arial" w:eastAsia="Times New Roman" w:hAnsi="Arial" w:cs="Arial"/>
          <w:color w:val="222426"/>
          <w:sz w:val="26"/>
          <w:szCs w:val="26"/>
        </w:rPr>
        <w:br/>
        <w:t>Suppose there is a variable num and you want to display “hi” on your webpage if it is greater than 5 otherwise you wanna display a message. Consider the below code for this scenario –</w:t>
      </w:r>
      <w:r w:rsidRPr="00C81BA2">
        <w:rPr>
          <w:rFonts w:ascii="Arial" w:eastAsia="Times New Roman" w:hAnsi="Arial" w:cs="Arial"/>
          <w:color w:val="222426"/>
          <w:sz w:val="26"/>
          <w:szCs w:val="26"/>
        </w:rPr>
        <w:br/>
      </w:r>
      <w:r w:rsidRPr="00C81BA2">
        <w:rPr>
          <w:rFonts w:ascii="Arial" w:eastAsia="Times New Roman" w:hAnsi="Arial" w:cs="Arial"/>
          <w:b/>
          <w:bCs/>
          <w:color w:val="222426"/>
          <w:sz w:val="26"/>
          <w:szCs w:val="26"/>
        </w:rPr>
        <w:t>If you wanna write a code in java for above situation then it would look like this –</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color w:val="222426"/>
          <w:sz w:val="26"/>
          <w:szCs w:val="26"/>
        </w:rPr>
        <w:t>[code language=”java”]</w:t>
      </w:r>
      <w:r w:rsidRPr="00C81BA2">
        <w:rPr>
          <w:rFonts w:ascii="Arial" w:eastAsia="Times New Roman" w:hAnsi="Arial" w:cs="Arial"/>
          <w:color w:val="222426"/>
          <w:sz w:val="26"/>
          <w:szCs w:val="26"/>
        </w:rPr>
        <w:br/>
        <w:t>if (num &gt; 5)</w:t>
      </w:r>
      <w:r w:rsidRPr="00C81BA2">
        <w:rPr>
          <w:rFonts w:ascii="Arial" w:eastAsia="Times New Roman" w:hAnsi="Arial" w:cs="Arial"/>
          <w:color w:val="222426"/>
          <w:sz w:val="26"/>
          <w:szCs w:val="26"/>
        </w:rPr>
        <w:br/>
        <w:t>{</w:t>
      </w:r>
      <w:r w:rsidRPr="00C81BA2">
        <w:rPr>
          <w:rFonts w:ascii="Arial" w:eastAsia="Times New Roman" w:hAnsi="Arial" w:cs="Arial"/>
          <w:color w:val="222426"/>
          <w:sz w:val="26"/>
          <w:szCs w:val="26"/>
        </w:rPr>
        <w:br/>
        <w:t>out.println("hi");</w:t>
      </w:r>
      <w:r w:rsidRPr="00C81BA2">
        <w:rPr>
          <w:rFonts w:ascii="Arial" w:eastAsia="Times New Roman" w:hAnsi="Arial" w:cs="Arial"/>
          <w:color w:val="222426"/>
          <w:sz w:val="26"/>
          <w:szCs w:val="26"/>
        </w:rPr>
        <w:br/>
        <w:t>}</w:t>
      </w:r>
      <w:r w:rsidRPr="00C81BA2">
        <w:rPr>
          <w:rFonts w:ascii="Arial" w:eastAsia="Times New Roman" w:hAnsi="Arial" w:cs="Arial"/>
          <w:color w:val="222426"/>
          <w:sz w:val="26"/>
          <w:szCs w:val="26"/>
        </w:rPr>
        <w:br/>
        <w:t>else</w:t>
      </w:r>
      <w:r w:rsidRPr="00C81BA2">
        <w:rPr>
          <w:rFonts w:ascii="Arial" w:eastAsia="Times New Roman" w:hAnsi="Arial" w:cs="Arial"/>
          <w:color w:val="222426"/>
          <w:sz w:val="26"/>
          <w:szCs w:val="26"/>
        </w:rPr>
        <w:br/>
        <w:t>{</w:t>
      </w:r>
      <w:r w:rsidRPr="00C81BA2">
        <w:rPr>
          <w:rFonts w:ascii="Arial" w:eastAsia="Times New Roman" w:hAnsi="Arial" w:cs="Arial"/>
          <w:color w:val="222426"/>
          <w:sz w:val="26"/>
          <w:szCs w:val="26"/>
        </w:rPr>
        <w:br/>
        <w:t>out.println("num value should not be less than 6");</w:t>
      </w:r>
      <w:r w:rsidRPr="00C81BA2">
        <w:rPr>
          <w:rFonts w:ascii="Arial" w:eastAsia="Times New Roman" w:hAnsi="Arial" w:cs="Arial"/>
          <w:color w:val="222426"/>
          <w:sz w:val="26"/>
          <w:szCs w:val="26"/>
        </w:rPr>
        <w:br/>
        <w:t>}[/code]</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b/>
          <w:bCs/>
          <w:color w:val="222426"/>
          <w:sz w:val="26"/>
          <w:szCs w:val="26"/>
        </w:rPr>
        <w:t>To write the similar code in JSP we need to use JSP scriptlets – Code would be like this –</w:t>
      </w:r>
    </w:p>
    <w:p w:rsidR="00C81BA2" w:rsidRPr="00C81BA2" w:rsidRDefault="00C81BA2" w:rsidP="00C81BA2">
      <w:pPr>
        <w:shd w:val="clear" w:color="auto" w:fill="FFFFFF"/>
        <w:spacing w:after="390" w:line="240" w:lineRule="auto"/>
        <w:rPr>
          <w:rFonts w:ascii="Arial" w:eastAsia="Times New Roman" w:hAnsi="Arial" w:cs="Arial"/>
          <w:color w:val="222426"/>
          <w:sz w:val="26"/>
          <w:szCs w:val="26"/>
        </w:rPr>
      </w:pPr>
      <w:r w:rsidRPr="00C81BA2">
        <w:rPr>
          <w:rFonts w:ascii="Arial" w:eastAsia="Times New Roman" w:hAnsi="Arial" w:cs="Arial"/>
          <w:color w:val="222426"/>
          <w:sz w:val="26"/>
          <w:szCs w:val="26"/>
        </w:rPr>
        <w:lastRenderedPageBreak/>
        <w:t>[code language=”html”]</w:t>
      </w:r>
      <w:r w:rsidRPr="00C81BA2">
        <w:rPr>
          <w:rFonts w:ascii="Arial" w:eastAsia="Times New Roman" w:hAnsi="Arial" w:cs="Arial"/>
          <w:color w:val="222426"/>
          <w:sz w:val="26"/>
          <w:szCs w:val="26"/>
        </w:rPr>
        <w:br/>
        <w:t>&lt;! DOCTYPE HTML PUBLIC "-//W3C//DTD HTML4.0 translation //EN"&gt;</w:t>
      </w:r>
      <w:r w:rsidRPr="00C81BA2">
        <w:rPr>
          <w:rFonts w:ascii="Arial" w:eastAsia="Times New Roman" w:hAnsi="Arial" w:cs="Arial"/>
          <w:color w:val="222426"/>
          <w:sz w:val="26"/>
          <w:szCs w:val="26"/>
        </w:rPr>
        <w:br/>
        <w:t>&lt;HTML&gt;</w:t>
      </w:r>
      <w:r w:rsidRPr="00C81BA2">
        <w:rPr>
          <w:rFonts w:ascii="Arial" w:eastAsia="Times New Roman" w:hAnsi="Arial" w:cs="Arial"/>
          <w:color w:val="222426"/>
          <w:sz w:val="26"/>
          <w:szCs w:val="26"/>
        </w:rPr>
        <w:br/>
        <w:t>&lt;HEAD&gt;</w:t>
      </w:r>
      <w:r w:rsidRPr="00C81BA2">
        <w:rPr>
          <w:rFonts w:ascii="Arial" w:eastAsia="Times New Roman" w:hAnsi="Arial" w:cs="Arial"/>
          <w:color w:val="222426"/>
          <w:sz w:val="26"/>
          <w:szCs w:val="26"/>
        </w:rPr>
        <w:br/>
        <w:t>&lt;TITLE&gt; MY JSP PAGE &lt;/TITLE&gt;</w:t>
      </w:r>
      <w:r w:rsidRPr="00C81BA2">
        <w:rPr>
          <w:rFonts w:ascii="Arial" w:eastAsia="Times New Roman" w:hAnsi="Arial" w:cs="Arial"/>
          <w:color w:val="222426"/>
          <w:sz w:val="26"/>
          <w:szCs w:val="26"/>
        </w:rPr>
        <w:br/>
        <w:t>&lt;/HEAD&gt;</w:t>
      </w:r>
      <w:r w:rsidRPr="00C81BA2">
        <w:rPr>
          <w:rFonts w:ascii="Arial" w:eastAsia="Times New Roman" w:hAnsi="Arial" w:cs="Arial"/>
          <w:color w:val="222426"/>
          <w:sz w:val="26"/>
          <w:szCs w:val="26"/>
        </w:rPr>
        <w:br/>
        <w:t>&lt;BODY&gt;</w:t>
      </w:r>
      <w:r w:rsidRPr="00C81BA2">
        <w:rPr>
          <w:rFonts w:ascii="Arial" w:eastAsia="Times New Roman" w:hAnsi="Arial" w:cs="Arial"/>
          <w:color w:val="222426"/>
          <w:sz w:val="26"/>
          <w:szCs w:val="26"/>
        </w:rPr>
        <w:br/>
        <w:t>&lt;% if (num &gt; 5) { %&gt;</w:t>
      </w:r>
      <w:r w:rsidRPr="00C81BA2">
        <w:rPr>
          <w:rFonts w:ascii="Arial" w:eastAsia="Times New Roman" w:hAnsi="Arial" w:cs="Arial"/>
          <w:color w:val="222426"/>
          <w:sz w:val="26"/>
          <w:szCs w:val="26"/>
        </w:rPr>
        <w:br/>
        <w:t>&lt;H3&gt; hi &lt;/H3&gt;</w:t>
      </w:r>
      <w:r w:rsidRPr="00C81BA2">
        <w:rPr>
          <w:rFonts w:ascii="Arial" w:eastAsia="Times New Roman" w:hAnsi="Arial" w:cs="Arial"/>
          <w:color w:val="222426"/>
          <w:sz w:val="26"/>
          <w:szCs w:val="26"/>
        </w:rPr>
        <w:br/>
        <w:t>&lt;%} else {%&gt;</w:t>
      </w:r>
      <w:r w:rsidRPr="00C81BA2">
        <w:rPr>
          <w:rFonts w:ascii="Arial" w:eastAsia="Times New Roman" w:hAnsi="Arial" w:cs="Arial"/>
          <w:color w:val="222426"/>
          <w:sz w:val="26"/>
          <w:szCs w:val="26"/>
        </w:rPr>
        <w:br/>
        <w:t>&lt;h3&gt; num value should not be less than 6 &lt;/h3&gt;</w:t>
      </w:r>
      <w:r w:rsidRPr="00C81BA2">
        <w:rPr>
          <w:rFonts w:ascii="Arial" w:eastAsia="Times New Roman" w:hAnsi="Arial" w:cs="Arial"/>
          <w:color w:val="222426"/>
          <w:sz w:val="26"/>
          <w:szCs w:val="26"/>
        </w:rPr>
        <w:br/>
        <w:t>&lt;% } %&gt;</w:t>
      </w:r>
      <w:r w:rsidRPr="00C81BA2">
        <w:rPr>
          <w:rFonts w:ascii="Arial" w:eastAsia="Times New Roman" w:hAnsi="Arial" w:cs="Arial"/>
          <w:color w:val="222426"/>
          <w:sz w:val="26"/>
          <w:szCs w:val="26"/>
        </w:rPr>
        <w:br/>
        <w:t>&lt;/BODY&gt;</w:t>
      </w:r>
      <w:r w:rsidRPr="00C81BA2">
        <w:rPr>
          <w:rFonts w:ascii="Arial" w:eastAsia="Times New Roman" w:hAnsi="Arial" w:cs="Arial"/>
          <w:color w:val="222426"/>
          <w:sz w:val="26"/>
          <w:szCs w:val="26"/>
        </w:rPr>
        <w:br/>
        <w:t>&lt;/HTML&gt;</w:t>
      </w:r>
      <w:r w:rsidRPr="00C81BA2">
        <w:rPr>
          <w:rFonts w:ascii="Arial" w:eastAsia="Times New Roman" w:hAnsi="Arial" w:cs="Arial"/>
          <w:color w:val="222426"/>
          <w:sz w:val="26"/>
          <w:szCs w:val="26"/>
        </w:rPr>
        <w:br/>
        <w:t>[/code]</w:t>
      </w:r>
    </w:p>
    <w:p w:rsidR="00C81BA2" w:rsidRPr="00C81BA2" w:rsidRDefault="00C81BA2" w:rsidP="009404FC">
      <w:pPr>
        <w:shd w:val="clear" w:color="auto" w:fill="FFFFFF"/>
        <w:spacing w:after="390" w:line="240" w:lineRule="auto"/>
        <w:jc w:val="both"/>
        <w:rPr>
          <w:rFonts w:ascii="Arial" w:eastAsia="Times New Roman" w:hAnsi="Arial" w:cs="Arial"/>
          <w:color w:val="222426"/>
          <w:sz w:val="26"/>
          <w:szCs w:val="26"/>
        </w:rPr>
      </w:pPr>
      <w:r w:rsidRPr="00C81BA2">
        <w:rPr>
          <w:rFonts w:ascii="Arial" w:eastAsia="Times New Roman" w:hAnsi="Arial" w:cs="Arial"/>
          <w:b/>
          <w:bCs/>
          <w:color w:val="008000"/>
          <w:sz w:val="26"/>
          <w:szCs w:val="26"/>
        </w:rPr>
        <w:t>Important Point to remember:</w:t>
      </w:r>
      <w:r w:rsidRPr="00C81BA2">
        <w:rPr>
          <w:rFonts w:ascii="Arial" w:eastAsia="Times New Roman" w:hAnsi="Arial" w:cs="Arial"/>
          <w:b/>
          <w:bCs/>
          <w:color w:val="222426"/>
          <w:sz w:val="26"/>
          <w:szCs w:val="26"/>
        </w:rPr>
        <w:t> </w:t>
      </w:r>
      <w:r w:rsidRPr="00C81BA2">
        <w:rPr>
          <w:rFonts w:ascii="Arial" w:eastAsia="Times New Roman" w:hAnsi="Arial" w:cs="Arial"/>
          <w:color w:val="222426"/>
          <w:sz w:val="26"/>
          <w:szCs w:val="26"/>
        </w:rPr>
        <w:t>Since the code inside it is a java code it </w:t>
      </w:r>
      <w:r w:rsidRPr="00C81BA2">
        <w:rPr>
          <w:rFonts w:ascii="Arial" w:eastAsia="Times New Roman" w:hAnsi="Arial" w:cs="Arial"/>
          <w:b/>
          <w:bCs/>
          <w:color w:val="222426"/>
          <w:sz w:val="26"/>
          <w:szCs w:val="26"/>
        </w:rPr>
        <w:t>must end with a semicolon(;). </w:t>
      </w:r>
      <w:r w:rsidRPr="00C81BA2">
        <w:rPr>
          <w:rFonts w:ascii="Arial" w:eastAsia="Times New Roman" w:hAnsi="Arial" w:cs="Arial"/>
          <w:color w:val="222426"/>
          <w:sz w:val="26"/>
          <w:szCs w:val="26"/>
        </w:rPr>
        <w:t>Now notice all the statements – you may find that </w:t>
      </w:r>
      <w:del w:id="0" w:author="Unknown">
        <w:r w:rsidRPr="00C81BA2">
          <w:rPr>
            <w:rFonts w:ascii="Arial" w:eastAsia="Times New Roman" w:hAnsi="Arial" w:cs="Arial"/>
            <w:color w:val="222426"/>
            <w:sz w:val="26"/>
            <w:szCs w:val="26"/>
          </w:rPr>
          <w:delText>all</w:delText>
        </w:r>
      </w:del>
      <w:r w:rsidRPr="00C81BA2">
        <w:rPr>
          <w:rFonts w:ascii="Arial" w:eastAsia="Times New Roman" w:hAnsi="Arial" w:cs="Arial"/>
          <w:color w:val="222426"/>
          <w:sz w:val="26"/>
          <w:szCs w:val="26"/>
        </w:rPr>
        <w:t> few scriptlet where we give semicolon in java, needs it here too and ends with a semicolon.</w:t>
      </w:r>
    </w:p>
    <w:p w:rsidR="00EF464A" w:rsidRDefault="00EF464A" w:rsidP="00EF464A">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JSP Directives – Page, Include and TagLib</w:t>
      </w:r>
    </w:p>
    <w:p w:rsidR="00EF464A" w:rsidRPr="00EF464A" w:rsidRDefault="00EF464A" w:rsidP="00EF464A">
      <w:pPr>
        <w:shd w:val="clear" w:color="auto" w:fill="FFFFFF"/>
        <w:spacing w:after="390" w:line="240" w:lineRule="auto"/>
        <w:rPr>
          <w:rFonts w:ascii="Arial" w:eastAsia="Times New Roman" w:hAnsi="Arial" w:cs="Arial"/>
          <w:color w:val="222426"/>
          <w:sz w:val="26"/>
          <w:szCs w:val="26"/>
        </w:rPr>
      </w:pPr>
      <w:r w:rsidRPr="00EF464A">
        <w:rPr>
          <w:rFonts w:ascii="Arial" w:eastAsia="Times New Roman" w:hAnsi="Arial" w:cs="Arial"/>
          <w:color w:val="222426"/>
          <w:sz w:val="26"/>
          <w:szCs w:val="26"/>
        </w:rPr>
        <w:t>Directives control the processing of an entire JSP page. It gives directions to the server regarding processing of a page.</w:t>
      </w:r>
    </w:p>
    <w:p w:rsidR="00EF464A" w:rsidRPr="00EF464A" w:rsidRDefault="00EF464A" w:rsidP="00EF464A">
      <w:pPr>
        <w:shd w:val="clear" w:color="auto" w:fill="FFFFFF"/>
        <w:spacing w:after="390" w:line="240" w:lineRule="auto"/>
        <w:rPr>
          <w:rFonts w:ascii="Arial" w:eastAsia="Times New Roman" w:hAnsi="Arial" w:cs="Arial"/>
          <w:color w:val="222426"/>
          <w:sz w:val="26"/>
          <w:szCs w:val="26"/>
        </w:rPr>
      </w:pPr>
      <w:r w:rsidRPr="00EF464A">
        <w:rPr>
          <w:rFonts w:ascii="Arial" w:eastAsia="Times New Roman" w:hAnsi="Arial" w:cs="Arial"/>
          <w:b/>
          <w:bCs/>
          <w:color w:val="222426"/>
          <w:sz w:val="26"/>
          <w:szCs w:val="26"/>
        </w:rPr>
        <w:t>Syntax of Directives:</w:t>
      </w:r>
    </w:p>
    <w:p w:rsidR="00A34D28" w:rsidRPr="00A34D28" w:rsidRDefault="00EF464A" w:rsidP="00A34D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EF464A">
        <w:rPr>
          <w:rFonts w:ascii="Consolas" w:eastAsia="Times New Roman" w:hAnsi="Consolas" w:cs="Consolas"/>
          <w:color w:val="000000"/>
          <w:sz w:val="20"/>
          <w:szCs w:val="20"/>
        </w:rPr>
        <w:t xml:space="preserve"> &lt;%@ directive name [attribute name=“value” attribute name=“value” ........]%&gt;</w:t>
      </w:r>
    </w:p>
    <w:p w:rsidR="00A34D28" w:rsidRDefault="00A34D28" w:rsidP="00EF464A">
      <w:pPr>
        <w:shd w:val="clear" w:color="auto" w:fill="FFFFFF"/>
        <w:spacing w:after="390" w:line="240" w:lineRule="auto"/>
        <w:rPr>
          <w:rFonts w:ascii="Arial" w:eastAsia="Times New Roman" w:hAnsi="Arial" w:cs="Arial"/>
          <w:b/>
          <w:bCs/>
          <w:color w:val="222426"/>
          <w:sz w:val="26"/>
          <w:szCs w:val="26"/>
        </w:rPr>
      </w:pPr>
    </w:p>
    <w:p w:rsidR="00EF464A" w:rsidRPr="00EF464A" w:rsidRDefault="00EF464A" w:rsidP="00EF464A">
      <w:pPr>
        <w:shd w:val="clear" w:color="auto" w:fill="FFFFFF"/>
        <w:spacing w:after="390" w:line="240" w:lineRule="auto"/>
        <w:rPr>
          <w:rFonts w:ascii="Arial" w:eastAsia="Times New Roman" w:hAnsi="Arial" w:cs="Arial"/>
          <w:color w:val="222426"/>
          <w:sz w:val="26"/>
          <w:szCs w:val="26"/>
        </w:rPr>
      </w:pPr>
      <w:r w:rsidRPr="00EF464A">
        <w:rPr>
          <w:rFonts w:ascii="Arial" w:eastAsia="Times New Roman" w:hAnsi="Arial" w:cs="Arial"/>
          <w:b/>
          <w:bCs/>
          <w:color w:val="222426"/>
          <w:sz w:val="26"/>
          <w:szCs w:val="26"/>
        </w:rPr>
        <w:t>There are three types of Directives in JSP:</w:t>
      </w:r>
      <w:r w:rsidRPr="00EF464A">
        <w:rPr>
          <w:rFonts w:ascii="Arial" w:eastAsia="Times New Roman" w:hAnsi="Arial" w:cs="Arial"/>
          <w:color w:val="222426"/>
          <w:sz w:val="26"/>
          <w:szCs w:val="26"/>
        </w:rPr>
        <w:br/>
        <w:t>1) Page Directive</w:t>
      </w:r>
      <w:r w:rsidRPr="00EF464A">
        <w:rPr>
          <w:rFonts w:ascii="Arial" w:eastAsia="Times New Roman" w:hAnsi="Arial" w:cs="Arial"/>
          <w:color w:val="222426"/>
          <w:sz w:val="26"/>
          <w:szCs w:val="26"/>
        </w:rPr>
        <w:br/>
        <w:t>2) Include Directive</w:t>
      </w:r>
      <w:r w:rsidRPr="00EF464A">
        <w:rPr>
          <w:rFonts w:ascii="Arial" w:eastAsia="Times New Roman" w:hAnsi="Arial" w:cs="Arial"/>
          <w:color w:val="222426"/>
          <w:sz w:val="26"/>
          <w:szCs w:val="26"/>
        </w:rPr>
        <w:br/>
        <w:t>3) TagLib Directive</w:t>
      </w:r>
    </w:p>
    <w:p w:rsidR="000564A2" w:rsidRDefault="000564A2" w:rsidP="000564A2">
      <w:pPr>
        <w:pStyle w:val="Heading2"/>
        <w:shd w:val="clear" w:color="auto" w:fill="FFFFFF"/>
        <w:spacing w:before="0" w:after="240"/>
        <w:rPr>
          <w:rFonts w:ascii="Trebuchet MS" w:hAnsi="Trebuchet MS"/>
          <w:color w:val="444542"/>
          <w:sz w:val="39"/>
          <w:szCs w:val="39"/>
        </w:rPr>
      </w:pPr>
      <w:r>
        <w:rPr>
          <w:rFonts w:ascii="Trebuchet MS" w:hAnsi="Trebuchet MS"/>
          <w:color w:val="008000"/>
          <w:sz w:val="39"/>
          <w:szCs w:val="39"/>
        </w:rPr>
        <w:t>1) Page Directive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several attributes, which are used along with Page Directives and these are –</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lastRenderedPageBreak/>
        <w:t>import</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session</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isErrorPage</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errorPage</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ContentType</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isThreadSafe</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extends</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info</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language</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autoflush</w:t>
      </w:r>
    </w:p>
    <w:p w:rsidR="000564A2" w:rsidRDefault="000564A2" w:rsidP="000564A2">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buffer</w:t>
      </w:r>
    </w:p>
    <w:p w:rsidR="000564A2" w:rsidRDefault="000564A2" w:rsidP="000564A2">
      <w:pPr>
        <w:pStyle w:val="Heading3"/>
        <w:shd w:val="clear" w:color="auto" w:fill="FFFFFF"/>
        <w:spacing w:before="0" w:after="240"/>
        <w:rPr>
          <w:rFonts w:ascii="Trebuchet MS" w:hAnsi="Trebuchet MS"/>
          <w:color w:val="444542"/>
          <w:sz w:val="33"/>
          <w:szCs w:val="33"/>
        </w:rPr>
      </w:pPr>
      <w:r>
        <w:rPr>
          <w:rFonts w:ascii="Trebuchet MS" w:hAnsi="Trebuchet MS"/>
          <w:color w:val="008000"/>
          <w:sz w:val="33"/>
          <w:szCs w:val="33"/>
        </w:rPr>
        <w:t>1. import</w:t>
      </w:r>
      <w:r>
        <w:rPr>
          <w:rFonts w:ascii="Trebuchet MS" w:hAnsi="Trebuchet MS"/>
          <w:color w:val="444542"/>
          <w:sz w:val="33"/>
          <w:szCs w:val="33"/>
        </w:rPr>
        <w:t>:</w:t>
      </w: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This attribute is used to import packages. While doing coding you may need to include more than one packages, In such scenarios this page directive’s attribute is very useful as it allows you to mention more than one packages at the same place separated by commas (,). Alternatively you can have multiple instances of page element each one with different package.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import attribute –</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lit"/>
          <w:rFonts w:ascii="Consolas" w:hAnsi="Consolas" w:cs="Consolas"/>
          <w:color w:val="800000"/>
        </w:rPr>
        <w:t>@page</w:t>
      </w:r>
      <w:r>
        <w:rPr>
          <w:rStyle w:val="pln"/>
          <w:rFonts w:ascii="Consolas" w:hAnsi="Consolas" w:cs="Consolas"/>
          <w:color w:val="000000"/>
        </w:rPr>
        <w:t xml:space="preserve"> </w:t>
      </w:r>
      <w:r>
        <w:rPr>
          <w:rStyle w:val="kwd"/>
          <w:rFonts w:ascii="Consolas" w:hAnsi="Consolas" w:cs="Consolas"/>
          <w:color w:val="00008B"/>
        </w:rPr>
        <w:t>import</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value is package name.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Example of import- </w:t>
      </w:r>
      <w:r>
        <w:rPr>
          <w:rFonts w:ascii="Arial" w:hAnsi="Arial" w:cs="Arial"/>
          <w:color w:val="222426"/>
          <w:sz w:val="26"/>
          <w:szCs w:val="26"/>
        </w:rPr>
        <w:t>The following is an example of how to import more than one package using import attribute of page directive.</w:t>
      </w:r>
    </w:p>
    <w:p w:rsidR="000564A2" w:rsidRDefault="000564A2" w:rsidP="000564A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&lt;%</w:t>
      </w:r>
      <w:r>
        <w:rPr>
          <w:rStyle w:val="lit"/>
          <w:rFonts w:ascii="Consolas" w:hAnsi="Consolas" w:cs="Consolas"/>
          <w:color w:val="800000"/>
        </w:rPr>
        <w:t>@page</w:t>
      </w:r>
      <w:r>
        <w:rPr>
          <w:rStyle w:val="pln"/>
          <w:rFonts w:ascii="Consolas" w:hAnsi="Consolas" w:cs="Consolas"/>
          <w:color w:val="000000"/>
        </w:rPr>
        <w:t xml:space="preserve"> </w:t>
      </w:r>
      <w:r>
        <w:rPr>
          <w:rStyle w:val="kwd"/>
          <w:rFonts w:ascii="Consolas" w:hAnsi="Consolas" w:cs="Consolas"/>
          <w:color w:val="00008B"/>
        </w:rPr>
        <w:t>import</w:t>
      </w:r>
      <w:r>
        <w:rPr>
          <w:rStyle w:val="pun"/>
          <w:rFonts w:ascii="Consolas" w:hAnsi="Consolas" w:cs="Consolas"/>
          <w:color w:val="000000"/>
        </w:rPr>
        <w:t>=</w:t>
      </w:r>
      <w:r>
        <w:rPr>
          <w:rStyle w:val="str"/>
          <w:rFonts w:ascii="Consolas" w:hAnsi="Consolas" w:cs="Consolas"/>
          <w:color w:val="800000"/>
        </w:rPr>
        <w:t>"java.io.*</w:t>
      </w:r>
      <w:r>
        <w:rPr>
          <w:rStyle w:val="pln"/>
          <w:rFonts w:ascii="Consolas" w:hAnsi="Consolas" w:cs="Consolas"/>
          <w:color w:val="000000"/>
        </w:rPr>
        <w:t>%&gt;</w:t>
      </w:r>
    </w:p>
    <w:p w:rsidR="000564A2" w:rsidRDefault="000564A2" w:rsidP="000564A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&lt;%</w:t>
      </w:r>
      <w:r>
        <w:rPr>
          <w:rStyle w:val="lit"/>
          <w:rFonts w:ascii="Consolas" w:hAnsi="Consolas" w:cs="Consolas"/>
          <w:color w:val="800000"/>
        </w:rPr>
        <w:t>@page</w:t>
      </w:r>
      <w:r>
        <w:rPr>
          <w:rStyle w:val="pln"/>
          <w:rFonts w:ascii="Consolas" w:hAnsi="Consolas" w:cs="Consolas"/>
          <w:color w:val="000000"/>
        </w:rPr>
        <w:t xml:space="preserve"> </w:t>
      </w:r>
      <w:r>
        <w:rPr>
          <w:rStyle w:val="kwd"/>
          <w:rFonts w:ascii="Consolas" w:hAnsi="Consolas" w:cs="Consolas"/>
          <w:color w:val="00008B"/>
        </w:rPr>
        <w:t>import</w:t>
      </w:r>
      <w:r>
        <w:rPr>
          <w:rStyle w:val="pun"/>
          <w:rFonts w:ascii="Consolas" w:hAnsi="Consolas" w:cs="Consolas"/>
          <w:color w:val="000000"/>
        </w:rPr>
        <w:t>=</w:t>
      </w:r>
      <w:r>
        <w:rPr>
          <w:rStyle w:val="str"/>
          <w:rFonts w:ascii="Consolas" w:hAnsi="Consolas" w:cs="Consolas"/>
          <w:color w:val="800000"/>
        </w:rPr>
        <w:t>"java.lang.*</w:t>
      </w:r>
      <w:r>
        <w:rPr>
          <w:rStyle w:val="pln"/>
          <w:rFonts w:ascii="Consolas" w:hAnsi="Consolas" w:cs="Consolas"/>
          <w:color w:val="000000"/>
        </w:rPr>
        <w:t>%&gt;</w:t>
      </w:r>
    </w:p>
    <w:p w:rsidR="000564A2" w:rsidRDefault="000564A2" w:rsidP="000564A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&lt;%--</w:t>
      </w:r>
      <w:r>
        <w:rPr>
          <w:rStyle w:val="typ"/>
          <w:rFonts w:ascii="Consolas" w:hAnsi="Consolas" w:cs="Consolas"/>
          <w:color w:val="2B91AF"/>
        </w:rPr>
        <w:t>Comment</w:t>
      </w:r>
      <w:r>
        <w:rPr>
          <w:rStyle w:val="pun"/>
          <w:rFonts w:ascii="Consolas" w:hAnsi="Consolas" w:cs="Consolas"/>
          <w:color w:val="000000"/>
        </w:rPr>
        <w:t>:</w:t>
      </w:r>
      <w:r>
        <w:rPr>
          <w:rStyle w:val="pln"/>
          <w:rFonts w:ascii="Consolas" w:hAnsi="Consolas" w:cs="Consolas"/>
          <w:color w:val="000000"/>
        </w:rPr>
        <w:t xml:space="preserve"> OR </w:t>
      </w:r>
      <w:r>
        <w:rPr>
          <w:rStyle w:val="typ"/>
          <w:rFonts w:ascii="Consolas" w:hAnsi="Consolas" w:cs="Consolas"/>
          <w:color w:val="2B91AF"/>
        </w:rPr>
        <w:t>Below</w:t>
      </w:r>
      <w:r>
        <w:rPr>
          <w:rStyle w:val="pln"/>
          <w:rFonts w:ascii="Consolas" w:hAnsi="Consolas" w:cs="Consolas"/>
          <w:color w:val="000000"/>
        </w:rPr>
        <w:t xml:space="preserve"> </w:t>
      </w:r>
      <w:r>
        <w:rPr>
          <w:rStyle w:val="typ"/>
          <w:rFonts w:ascii="Consolas" w:hAnsi="Consolas" w:cs="Consolas"/>
          <w:color w:val="2B91AF"/>
        </w:rPr>
        <w:t>Statement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Both</w:t>
      </w:r>
      <w:r>
        <w:rPr>
          <w:rStyle w:val="pln"/>
          <w:rFonts w:ascii="Consolas" w:hAnsi="Consolas" w:cs="Consolas"/>
          <w:color w:val="000000"/>
        </w:rPr>
        <w:t xml:space="preserve"> are </w:t>
      </w:r>
      <w:r>
        <w:rPr>
          <w:rStyle w:val="typ"/>
          <w:rFonts w:ascii="Consolas" w:hAnsi="Consolas" w:cs="Consolas"/>
          <w:color w:val="2B91AF"/>
        </w:rPr>
        <w:t>Same</w:t>
      </w:r>
      <w:r>
        <w:rPr>
          <w:rStyle w:val="pun"/>
          <w:rFonts w:ascii="Consolas" w:hAnsi="Consolas" w:cs="Consolas"/>
          <w:color w:val="000000"/>
        </w:rPr>
        <w:t>--</w:t>
      </w:r>
      <w:r>
        <w:rPr>
          <w:rStyle w:val="pln"/>
          <w:rFonts w:ascii="Consolas" w:hAnsi="Consolas" w:cs="Consolas"/>
          <w:color w:val="000000"/>
        </w:rPr>
        <w:t>%&gt;</w:t>
      </w:r>
    </w:p>
    <w:p w:rsidR="000564A2" w:rsidRDefault="000564A2" w:rsidP="000564A2">
      <w:pPr>
        <w:pStyle w:val="HTMLPreformatted"/>
        <w:shd w:val="clear" w:color="auto" w:fill="EEEEEE"/>
        <w:rPr>
          <w:rFonts w:ascii="Consolas" w:hAnsi="Consolas" w:cs="Consolas"/>
          <w:color w:val="222426"/>
        </w:rPr>
      </w:pPr>
      <w:r>
        <w:rPr>
          <w:rStyle w:val="pln"/>
          <w:rFonts w:ascii="Consolas" w:hAnsi="Consolas" w:cs="Consolas"/>
          <w:color w:val="000000"/>
        </w:rPr>
        <w:t xml:space="preserve"> </w:t>
      </w:r>
      <w:r>
        <w:rPr>
          <w:rStyle w:val="pun"/>
          <w:rFonts w:ascii="Consolas" w:hAnsi="Consolas" w:cs="Consolas"/>
          <w:color w:val="000000"/>
        </w:rPr>
        <w:t>&lt;%</w:t>
      </w:r>
      <w:r>
        <w:rPr>
          <w:rStyle w:val="lit"/>
          <w:rFonts w:ascii="Consolas" w:hAnsi="Consolas" w:cs="Consolas"/>
          <w:color w:val="800000"/>
        </w:rPr>
        <w:t>@page</w:t>
      </w:r>
      <w:r>
        <w:rPr>
          <w:rStyle w:val="pln"/>
          <w:rFonts w:ascii="Consolas" w:hAnsi="Consolas" w:cs="Consolas"/>
          <w:color w:val="000000"/>
        </w:rPr>
        <w:t xml:space="preserve"> </w:t>
      </w:r>
      <w:r>
        <w:rPr>
          <w:rStyle w:val="kwd"/>
          <w:rFonts w:ascii="Consolas" w:hAnsi="Consolas" w:cs="Consolas"/>
          <w:color w:val="00008B"/>
        </w:rPr>
        <w:t>import</w:t>
      </w:r>
      <w:r>
        <w:rPr>
          <w:rStyle w:val="pun"/>
          <w:rFonts w:ascii="Consolas" w:hAnsi="Consolas" w:cs="Consolas"/>
          <w:color w:val="000000"/>
        </w:rPr>
        <w:t>=</w:t>
      </w:r>
      <w:r>
        <w:rPr>
          <w:rStyle w:val="str"/>
          <w:rFonts w:ascii="Consolas" w:hAnsi="Consolas" w:cs="Consolas"/>
          <w:color w:val="800000"/>
        </w:rPr>
        <w:t>"java.io.*, java.lang.*"</w:t>
      </w:r>
      <w:r>
        <w:rPr>
          <w:rStyle w:val="pln"/>
          <w:rFonts w:ascii="Consolas" w:hAnsi="Consolas" w:cs="Consolas"/>
          <w:color w:val="000000"/>
        </w:rPr>
        <w:t>%&gt;</w:t>
      </w:r>
    </w:p>
    <w:p w:rsidR="001353D2" w:rsidRDefault="001353D2" w:rsidP="001F1641"/>
    <w:p w:rsidR="000564A2" w:rsidRDefault="000564A2" w:rsidP="000564A2">
      <w:pPr>
        <w:pStyle w:val="Heading3"/>
        <w:shd w:val="clear" w:color="auto" w:fill="FFFFFF"/>
        <w:spacing w:before="0" w:after="240"/>
        <w:rPr>
          <w:rFonts w:ascii="Trebuchet MS" w:hAnsi="Trebuchet MS"/>
          <w:color w:val="444542"/>
          <w:sz w:val="33"/>
          <w:szCs w:val="33"/>
        </w:rPr>
      </w:pPr>
      <w:r>
        <w:rPr>
          <w:rFonts w:ascii="Trebuchet MS" w:hAnsi="Trebuchet MS"/>
          <w:color w:val="008000"/>
          <w:sz w:val="33"/>
          <w:szCs w:val="33"/>
        </w:rPr>
        <w:t>2. session</w:t>
      </w:r>
      <w:r>
        <w:rPr>
          <w:rFonts w:ascii="Trebuchet MS" w:hAnsi="Trebuchet MS"/>
          <w:color w:val="444542"/>
          <w:sz w:val="33"/>
          <w:szCs w:val="33"/>
        </w:rPr>
        <w:t>:</w:t>
      </w: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Generally while building a user interactive JSP application, we make sure to give access to the user to get hold of his/her personal data till the session is active. Consider an example of logging in into your bank account, we can access all of your data till we signout (or session expires). In order to maintain session for a page the session attribute should be true.</w:t>
      </w: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lastRenderedPageBreak/>
        <w:t>This attribute is to handle HTTP sessions for JSP pages. It can have two values: true or false. Default value for session attribute is true, which means if you do not mention this attribute, server may assume that HTTP session is required for this page.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Default value for this attribute: </w:t>
      </w:r>
      <w:r>
        <w:rPr>
          <w:rFonts w:ascii="Arial" w:hAnsi="Arial" w:cs="Arial"/>
          <w:color w:val="222426"/>
          <w:sz w:val="26"/>
          <w:szCs w:val="26"/>
        </w:rPr>
        <w:t>true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session attribute: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session</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value is </w:t>
      </w:r>
      <w:r>
        <w:rPr>
          <w:rStyle w:val="Strong"/>
          <w:rFonts w:ascii="Arial" w:hAnsi="Arial" w:cs="Arial"/>
          <w:color w:val="222426"/>
          <w:sz w:val="26"/>
          <w:szCs w:val="26"/>
        </w:rPr>
        <w:t>either true OR false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Examples of session:</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session</w:t>
      </w:r>
      <w:r>
        <w:rPr>
          <w:rStyle w:val="pun"/>
          <w:rFonts w:ascii="Consolas" w:hAnsi="Consolas" w:cs="Consolas"/>
          <w:color w:val="000000"/>
        </w:rPr>
        <w:t>=</w:t>
      </w:r>
      <w:r>
        <w:rPr>
          <w:rStyle w:val="str"/>
          <w:rFonts w:ascii="Consolas" w:hAnsi="Consolas" w:cs="Consolas"/>
          <w:color w:val="800000"/>
        </w:rPr>
        <w:t>"true"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above code would allow a page to have session implicit objects.</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session</w:t>
      </w:r>
      <w:r>
        <w:rPr>
          <w:rStyle w:val="pun"/>
          <w:rFonts w:ascii="Consolas" w:hAnsi="Consolas" w:cs="Consolas"/>
          <w:color w:val="000000"/>
        </w:rPr>
        <w:t>=</w:t>
      </w:r>
      <w:r>
        <w:rPr>
          <w:rStyle w:val="str"/>
          <w:rFonts w:ascii="Consolas" w:hAnsi="Consolas" w:cs="Consolas"/>
          <w:color w:val="800000"/>
        </w:rPr>
        <w:t>"false"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If this code is specified in a JSP page, it means session objects will not be available for that page. Hence session cannot be maintained for that page.</w:t>
      </w:r>
    </w:p>
    <w:p w:rsidR="000564A2" w:rsidRDefault="000564A2" w:rsidP="000564A2">
      <w:pPr>
        <w:pStyle w:val="Heading3"/>
        <w:shd w:val="clear" w:color="auto" w:fill="FFFFFF"/>
        <w:spacing w:before="0" w:after="240"/>
        <w:rPr>
          <w:rFonts w:ascii="Trebuchet MS" w:hAnsi="Trebuchet MS"/>
          <w:color w:val="444542"/>
          <w:sz w:val="33"/>
          <w:szCs w:val="33"/>
        </w:rPr>
      </w:pPr>
      <w:r>
        <w:rPr>
          <w:rFonts w:ascii="Trebuchet MS" w:hAnsi="Trebuchet MS"/>
          <w:color w:val="008000"/>
          <w:sz w:val="33"/>
          <w:szCs w:val="33"/>
        </w:rPr>
        <w:t>3. isErrorPage</w:t>
      </w:r>
      <w:r>
        <w:rPr>
          <w:rFonts w:ascii="Trebuchet MS" w:hAnsi="Trebuchet MS"/>
          <w:color w:val="444542"/>
          <w:sz w:val="33"/>
          <w:szCs w:val="33"/>
        </w:rPr>
        <w:t>:</w:t>
      </w: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This attribute is used to specify whether the current JSP page can be used as an error page for another JSP page. If value of isErrorPage is true it means that the page can be used for exception handling for another page. Generally these pages has error/warning messages OR exception handling codes and being called by another JSP page when there is an exception occurred there.</w:t>
      </w: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There is another use of isErrorPage attribute – The </w:t>
      </w:r>
      <w:r w:rsidRPr="00BE7728">
        <w:rPr>
          <w:rFonts w:ascii="Arial" w:hAnsi="Arial" w:cs="Arial"/>
          <w:b/>
          <w:color w:val="222426"/>
          <w:sz w:val="26"/>
          <w:szCs w:val="26"/>
        </w:rPr>
        <w:t>exception implicit object</w:t>
      </w:r>
      <w:r>
        <w:rPr>
          <w:rFonts w:ascii="Arial" w:hAnsi="Arial" w:cs="Arial"/>
          <w:color w:val="222426"/>
          <w:sz w:val="26"/>
          <w:szCs w:val="26"/>
        </w:rPr>
        <w:t> can only be available to those pages which has isErrorPage set to true. If the value is false, the page cannot use exception implicit object.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Default value: </w:t>
      </w:r>
      <w:r>
        <w:rPr>
          <w:rFonts w:ascii="Arial" w:hAnsi="Arial" w:cs="Arial"/>
          <w:color w:val="222426"/>
          <w:sz w:val="26"/>
          <w:szCs w:val="26"/>
        </w:rPr>
        <w:t>false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isErrorPage attribute: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isErrorPage</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value is either true OR false.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Example of isErrorPage: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isErrorPage</w:t>
      </w:r>
      <w:r>
        <w:rPr>
          <w:rStyle w:val="pun"/>
          <w:rFonts w:ascii="Consolas" w:hAnsi="Consolas" w:cs="Consolas"/>
          <w:color w:val="000000"/>
        </w:rPr>
        <w:t>=</w:t>
      </w:r>
      <w:r>
        <w:rPr>
          <w:rStyle w:val="str"/>
          <w:rFonts w:ascii="Consolas" w:hAnsi="Consolas" w:cs="Consolas"/>
          <w:color w:val="800000"/>
        </w:rPr>
        <w:t>"true"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makes a JSP page, a exception handling page.</w:t>
      </w:r>
    </w:p>
    <w:p w:rsidR="000564A2" w:rsidRDefault="000564A2" w:rsidP="000564A2">
      <w:pPr>
        <w:pStyle w:val="Heading3"/>
        <w:shd w:val="clear" w:color="auto" w:fill="FFFFFF"/>
        <w:spacing w:before="0" w:after="240"/>
        <w:rPr>
          <w:rFonts w:ascii="Trebuchet MS" w:hAnsi="Trebuchet MS"/>
          <w:color w:val="444542"/>
          <w:sz w:val="33"/>
          <w:szCs w:val="33"/>
        </w:rPr>
      </w:pPr>
      <w:r>
        <w:rPr>
          <w:rFonts w:ascii="Trebuchet MS" w:hAnsi="Trebuchet MS"/>
          <w:color w:val="008000"/>
          <w:sz w:val="33"/>
          <w:szCs w:val="33"/>
        </w:rPr>
        <w:t>4. errorPage</w:t>
      </w:r>
      <w:r>
        <w:rPr>
          <w:rFonts w:ascii="Trebuchet MS" w:hAnsi="Trebuchet MS"/>
          <w:color w:val="444542"/>
          <w:sz w:val="33"/>
          <w:szCs w:val="33"/>
        </w:rPr>
        <w:t>:</w:t>
      </w: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When isErrorPage attribute is true for a particular page then it means that the page can be called by another page in case of an exception.  errorPage attribute is used to specify the URL of a JSP page which has isErrorPage attrbute set to true. It  handles the un-handled exceptions in the page.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errorPage attribute: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errorPage</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value is a JSP page name which has exception handling code (and isErrorPage set to true).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errorPage: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errorPage</w:t>
      </w:r>
      <w:r>
        <w:rPr>
          <w:rStyle w:val="pun"/>
          <w:rFonts w:ascii="Consolas" w:hAnsi="Consolas" w:cs="Consolas"/>
          <w:color w:val="000000"/>
        </w:rPr>
        <w:t>=</w:t>
      </w:r>
      <w:r>
        <w:rPr>
          <w:rStyle w:val="str"/>
          <w:rFonts w:ascii="Consolas" w:hAnsi="Consolas" w:cs="Consolas"/>
          <w:color w:val="800000"/>
        </w:rPr>
        <w:t>"ExceptionHandling.jsp"</w:t>
      </w:r>
      <w:r>
        <w:rPr>
          <w:rStyle w:val="pln"/>
          <w:rFonts w:ascii="Consolas" w:hAnsi="Consolas" w:cs="Consolas"/>
          <w:color w:val="000000"/>
        </w:rPr>
        <w:t>%&gt;</w:t>
      </w: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This means if any exception occurs on the JSP page where this code has been placed, the ExceptionHandling.jsp (this page should have isErrorPage true) page needs to be called.</w:t>
      </w:r>
    </w:p>
    <w:p w:rsidR="000564A2" w:rsidRDefault="000564A2" w:rsidP="000564A2">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t>5. contentType</w:t>
      </w:r>
      <w:r>
        <w:rPr>
          <w:rFonts w:ascii="Trebuchet MS" w:hAnsi="Trebuchet MS"/>
          <w:color w:val="444542"/>
          <w:sz w:val="33"/>
          <w:szCs w:val="33"/>
        </w:rPr>
        <w: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attribute is used to set the content type of a JSP page.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Default value</w:t>
      </w:r>
      <w:r>
        <w:rPr>
          <w:rFonts w:ascii="Arial" w:hAnsi="Arial" w:cs="Arial"/>
          <w:color w:val="222426"/>
          <w:sz w:val="26"/>
          <w:szCs w:val="26"/>
        </w:rPr>
        <w:t>: text/html</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contentType attribute: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contentType</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value of content type can be anything such as: text/html, text/xml etc.</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contentType: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Below code can be used for text/html pages.</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lastRenderedPageBreak/>
        <w:t>&lt;%@</w:t>
      </w:r>
      <w:r>
        <w:rPr>
          <w:rStyle w:val="pln"/>
          <w:rFonts w:ascii="Consolas" w:hAnsi="Consolas" w:cs="Consolas"/>
          <w:color w:val="000000"/>
        </w:rPr>
        <w:t xml:space="preserve"> page contentType</w:t>
      </w:r>
      <w:r>
        <w:rPr>
          <w:rStyle w:val="pun"/>
          <w:rFonts w:ascii="Consolas" w:hAnsi="Consolas" w:cs="Consolas"/>
          <w:color w:val="000000"/>
        </w:rPr>
        <w:t>=</w:t>
      </w:r>
      <w:r>
        <w:rPr>
          <w:rStyle w:val="str"/>
          <w:rFonts w:ascii="Consolas" w:hAnsi="Consolas" w:cs="Consolas"/>
          <w:color w:val="800000"/>
        </w:rPr>
        <w:t>"text/html"</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text/xml based pages:</w:t>
      </w:r>
    </w:p>
    <w:p w:rsidR="000564A2" w:rsidRDefault="000564A2" w:rsidP="000564A2">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page contentType</w:t>
      </w:r>
      <w:r>
        <w:rPr>
          <w:rStyle w:val="pun"/>
          <w:rFonts w:ascii="Consolas" w:hAnsi="Consolas" w:cs="Consolas"/>
          <w:color w:val="000000"/>
        </w:rPr>
        <w:t>=</w:t>
      </w:r>
      <w:r>
        <w:rPr>
          <w:rStyle w:val="str"/>
          <w:rFonts w:ascii="Consolas" w:hAnsi="Consolas" w:cs="Consolas"/>
          <w:color w:val="800000"/>
        </w:rPr>
        <w:t>"text/xml"</w:t>
      </w:r>
      <w:r>
        <w:rPr>
          <w:rStyle w:val="pln"/>
          <w:rFonts w:ascii="Consolas" w:hAnsi="Consolas" w:cs="Consolas"/>
          <w:color w:val="000000"/>
        </w:rPr>
        <w:t>%&gt;</w:t>
      </w:r>
    </w:p>
    <w:p w:rsidR="00877C37" w:rsidRDefault="00877C37" w:rsidP="000564A2">
      <w:pPr>
        <w:pStyle w:val="HTMLPreformatted"/>
        <w:shd w:val="clear" w:color="auto" w:fill="EEEEEE"/>
        <w:rPr>
          <w:rFonts w:ascii="Consolas" w:hAnsi="Consolas" w:cs="Consolas"/>
          <w:color w:val="222426"/>
        </w:rPr>
      </w:pPr>
    </w:p>
    <w:p w:rsidR="001157C0" w:rsidRDefault="001157C0" w:rsidP="000564A2">
      <w:pPr>
        <w:pStyle w:val="Heading3"/>
        <w:shd w:val="clear" w:color="auto" w:fill="FFFFFF"/>
        <w:spacing w:before="0" w:after="240"/>
        <w:rPr>
          <w:rFonts w:ascii="Trebuchet MS" w:hAnsi="Trebuchet MS"/>
          <w:color w:val="008000"/>
          <w:sz w:val="33"/>
          <w:szCs w:val="33"/>
        </w:rPr>
      </w:pPr>
    </w:p>
    <w:p w:rsidR="000564A2" w:rsidRDefault="000564A2" w:rsidP="000564A2">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t>6. isThreadSafe</w:t>
      </w:r>
      <w:r>
        <w:rPr>
          <w:rFonts w:ascii="Trebuchet MS" w:hAnsi="Trebuchet MS"/>
          <w:color w:val="444542"/>
          <w:sz w:val="33"/>
          <w:szCs w:val="33"/>
        </w:rPr>
        <w:t>:</w:t>
      </w: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Lets understand this with an example. Suppose you have created a JSP page and mentioned isThreadSafe as true, it means that the JSP page supports multithreading (more than one thread can execute the JSP page simultaneously). On the other hand if it is set to false then JSP engine won’t allow multithreading which means only single thread will execute the page code.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Default value for isThreadSafe attribute:</w:t>
      </w:r>
      <w:r>
        <w:rPr>
          <w:rFonts w:ascii="Arial" w:hAnsi="Arial" w:cs="Arial"/>
          <w:color w:val="222426"/>
          <w:sz w:val="26"/>
          <w:szCs w:val="26"/>
        </w:rPr>
        <w:t> true.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isThreadSafe attribute: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isThreadSafe</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value can be true OR false.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isThreadSafe: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isThreadSafe</w:t>
      </w:r>
      <w:r>
        <w:rPr>
          <w:rStyle w:val="pun"/>
          <w:rFonts w:ascii="Consolas" w:hAnsi="Consolas" w:cs="Consolas"/>
          <w:color w:val="000000"/>
        </w:rPr>
        <w:t>=</w:t>
      </w:r>
      <w:r>
        <w:rPr>
          <w:rStyle w:val="str"/>
          <w:rFonts w:ascii="Consolas" w:hAnsi="Consolas" w:cs="Consolas"/>
          <w:color w:val="800000"/>
        </w:rPr>
        <w:t>"false"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Only one thread will be responsible for JSP page execution.</w:t>
      </w:r>
    </w:p>
    <w:p w:rsidR="000564A2" w:rsidRDefault="000564A2" w:rsidP="000564A2">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t>7. buffer</w:t>
      </w:r>
      <w:r>
        <w:rPr>
          <w:rFonts w:ascii="Trebuchet MS" w:hAnsi="Trebuchet MS"/>
          <w:color w:val="444542"/>
          <w:sz w:val="33"/>
          <w:szCs w:val="33"/>
        </w:rPr>
        <w:t>:</w:t>
      </w: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This attribute is used to specify the buffer size. If you specify this to none during coding then the output would directly written to Response object by JSPWriter. And, if you specify a buffer size then the output first written to buffer then it will be available for response object.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buffer attribute:  </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buffer</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value is </w:t>
      </w:r>
      <w:r>
        <w:rPr>
          <w:rStyle w:val="Strong"/>
          <w:rFonts w:ascii="Arial" w:hAnsi="Arial" w:cs="Arial"/>
          <w:color w:val="222426"/>
          <w:sz w:val="26"/>
          <w:szCs w:val="26"/>
        </w:rPr>
        <w:t>size in kb</w:t>
      </w:r>
      <w:r>
        <w:rPr>
          <w:rFonts w:ascii="Arial" w:hAnsi="Arial" w:cs="Arial"/>
          <w:color w:val="222426"/>
          <w:sz w:val="26"/>
          <w:szCs w:val="26"/>
        </w:rPr>
        <w:t> or </w:t>
      </w:r>
      <w:r>
        <w:rPr>
          <w:rStyle w:val="Strong"/>
          <w:rFonts w:ascii="Arial" w:hAnsi="Arial" w:cs="Arial"/>
          <w:color w:val="222426"/>
          <w:sz w:val="26"/>
          <w:szCs w:val="26"/>
        </w:rPr>
        <w:t>none</w:t>
      </w:r>
      <w:r>
        <w:rPr>
          <w:rFonts w:ascii="Arial" w:hAnsi="Arial" w:cs="Arial"/>
          <w:color w:val="222426"/>
          <w:sz w:val="26"/>
          <w:szCs w:val="26"/>
        </w:rPr>
        <w: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buffer:</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No buffer for this page: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buffer</w:t>
      </w:r>
      <w:r>
        <w:rPr>
          <w:rStyle w:val="pun"/>
          <w:rFonts w:ascii="Consolas" w:hAnsi="Consolas" w:cs="Consolas"/>
          <w:color w:val="000000"/>
        </w:rPr>
        <w:t>=</w:t>
      </w:r>
      <w:r>
        <w:rPr>
          <w:rStyle w:val="str"/>
          <w:rFonts w:ascii="Consolas" w:hAnsi="Consolas" w:cs="Consolas"/>
          <w:color w:val="800000"/>
        </w:rPr>
        <w:t>"none"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kb buffer size for the page, which has below code: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buffer</w:t>
      </w:r>
      <w:r>
        <w:rPr>
          <w:rStyle w:val="pun"/>
          <w:rFonts w:ascii="Consolas" w:hAnsi="Consolas" w:cs="Consolas"/>
          <w:color w:val="000000"/>
        </w:rPr>
        <w:t>=</w:t>
      </w:r>
      <w:r>
        <w:rPr>
          <w:rStyle w:val="str"/>
          <w:rFonts w:ascii="Consolas" w:hAnsi="Consolas" w:cs="Consolas"/>
          <w:color w:val="800000"/>
        </w:rPr>
        <w:t>"5kb"</w:t>
      </w:r>
      <w:r>
        <w:rPr>
          <w:rStyle w:val="pln"/>
          <w:rFonts w:ascii="Consolas" w:hAnsi="Consolas" w:cs="Consolas"/>
          <w:color w:val="000000"/>
        </w:rPr>
        <w:t>%&gt;</w:t>
      </w:r>
    </w:p>
    <w:p w:rsidR="005907BF" w:rsidRDefault="005907BF" w:rsidP="000564A2">
      <w:pPr>
        <w:pStyle w:val="Heading3"/>
        <w:shd w:val="clear" w:color="auto" w:fill="FFFFFF"/>
        <w:spacing w:before="0" w:after="240"/>
        <w:rPr>
          <w:rFonts w:ascii="Trebuchet MS" w:hAnsi="Trebuchet MS"/>
          <w:color w:val="008000"/>
          <w:sz w:val="33"/>
          <w:szCs w:val="33"/>
        </w:rPr>
      </w:pPr>
    </w:p>
    <w:p w:rsidR="000564A2" w:rsidRDefault="000564A2" w:rsidP="000564A2">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t>8. extends</w:t>
      </w:r>
      <w:r>
        <w:rPr>
          <w:rFonts w:ascii="Trebuchet MS" w:hAnsi="Trebuchet MS"/>
          <w:color w:val="444542"/>
          <w:sz w:val="33"/>
          <w:szCs w:val="33"/>
        </w:rPr>
        <w: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Like java, here also this attribute is used to extend (inherit) the class.</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extends attribute: </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w:t>
      </w:r>
      <w:r>
        <w:rPr>
          <w:rStyle w:val="kwd"/>
          <w:rFonts w:ascii="Consolas" w:hAnsi="Consolas" w:cs="Consolas"/>
          <w:color w:val="00008B"/>
        </w:rPr>
        <w:t>extends</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Value is package_name.class_name.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extends:</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below code will inherit the SampleClass from package: mypackage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w:t>
      </w:r>
      <w:r>
        <w:rPr>
          <w:rStyle w:val="kwd"/>
          <w:rFonts w:ascii="Consolas" w:hAnsi="Consolas" w:cs="Consolas"/>
          <w:color w:val="00008B"/>
        </w:rPr>
        <w:t>extends</w:t>
      </w:r>
      <w:r>
        <w:rPr>
          <w:rStyle w:val="pun"/>
          <w:rFonts w:ascii="Consolas" w:hAnsi="Consolas" w:cs="Consolas"/>
          <w:color w:val="000000"/>
        </w:rPr>
        <w:t>=</w:t>
      </w:r>
      <w:r>
        <w:rPr>
          <w:rStyle w:val="str"/>
          <w:rFonts w:ascii="Consolas" w:hAnsi="Consolas" w:cs="Consolas"/>
          <w:color w:val="800000"/>
        </w:rPr>
        <w:t>"mypackage.SampleClass"</w:t>
      </w:r>
      <w:r>
        <w:rPr>
          <w:rStyle w:val="pln"/>
          <w:rFonts w:ascii="Consolas" w:hAnsi="Consolas" w:cs="Consolas"/>
          <w:color w:val="000000"/>
        </w:rPr>
        <w:t>%&gt;</w:t>
      </w:r>
    </w:p>
    <w:p w:rsidR="003E163E" w:rsidRDefault="003E163E" w:rsidP="000564A2">
      <w:pPr>
        <w:pStyle w:val="Heading3"/>
        <w:shd w:val="clear" w:color="auto" w:fill="FFFFFF"/>
        <w:spacing w:before="0" w:after="240"/>
        <w:rPr>
          <w:rFonts w:ascii="Trebuchet MS" w:hAnsi="Trebuchet MS"/>
          <w:color w:val="008000"/>
          <w:sz w:val="33"/>
          <w:szCs w:val="33"/>
        </w:rPr>
      </w:pPr>
    </w:p>
    <w:p w:rsidR="000564A2" w:rsidRDefault="000564A2" w:rsidP="000564A2">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t>9. info</w:t>
      </w:r>
      <w:r>
        <w:rPr>
          <w:rFonts w:ascii="Trebuchet MS" w:hAnsi="Trebuchet MS"/>
          <w:color w:val="444542"/>
          <w:sz w:val="33"/>
          <w:szCs w:val="33"/>
        </w:rPr>
        <w: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provides a description to a JSP page. The string specified in info will return when we will call  getServletInfo() method.</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info:</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info</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value is Message or Description</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info attribute: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info</w:t>
      </w:r>
      <w:r>
        <w:rPr>
          <w:rStyle w:val="pun"/>
          <w:rFonts w:ascii="Consolas" w:hAnsi="Consolas" w:cs="Consolas"/>
          <w:color w:val="000000"/>
        </w:rPr>
        <w:t>=</w:t>
      </w:r>
      <w:r>
        <w:rPr>
          <w:rStyle w:val="str"/>
          <w:rFonts w:ascii="Consolas" w:hAnsi="Consolas" w:cs="Consolas"/>
          <w:color w:val="800000"/>
        </w:rPr>
        <w:t>"This code is given by Chaitanya Singh"</w:t>
      </w:r>
      <w:r>
        <w:rPr>
          <w:rStyle w:val="pln"/>
          <w:rFonts w:ascii="Consolas" w:hAnsi="Consolas" w:cs="Consolas"/>
          <w:color w:val="000000"/>
        </w:rPr>
        <w:t>%&gt;</w:t>
      </w:r>
    </w:p>
    <w:p w:rsidR="00953BFE" w:rsidRDefault="00953BFE" w:rsidP="000564A2">
      <w:pPr>
        <w:pStyle w:val="Heading3"/>
        <w:shd w:val="clear" w:color="auto" w:fill="FFFFFF"/>
        <w:spacing w:before="0" w:after="240"/>
        <w:rPr>
          <w:rFonts w:ascii="Trebuchet MS" w:hAnsi="Trebuchet MS"/>
          <w:color w:val="008000"/>
          <w:sz w:val="33"/>
          <w:szCs w:val="33"/>
        </w:rPr>
      </w:pPr>
    </w:p>
    <w:p w:rsidR="000564A2" w:rsidRDefault="000564A2" w:rsidP="000564A2">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t>10. language</w:t>
      </w:r>
      <w:r>
        <w:rPr>
          <w:rFonts w:ascii="Trebuchet MS" w:hAnsi="Trebuchet MS"/>
          <w:color w:val="444542"/>
          <w:sz w:val="33"/>
          <w:szCs w:val="33"/>
        </w:rPr>
        <w: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specifies the scripting language( underlying language) being used in the page.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language: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language</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value is scripting language here.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language attribute: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language</w:t>
      </w:r>
      <w:r>
        <w:rPr>
          <w:rStyle w:val="pun"/>
          <w:rFonts w:ascii="Consolas" w:hAnsi="Consolas" w:cs="Consolas"/>
          <w:color w:val="000000"/>
        </w:rPr>
        <w:t>=</w:t>
      </w:r>
      <w:r>
        <w:rPr>
          <w:rStyle w:val="str"/>
          <w:rFonts w:ascii="Consolas" w:hAnsi="Consolas" w:cs="Consolas"/>
          <w:color w:val="800000"/>
        </w:rPr>
        <w:t>"java"</w:t>
      </w:r>
      <w:r>
        <w:rPr>
          <w:rStyle w:val="pln"/>
          <w:rFonts w:ascii="Consolas" w:hAnsi="Consolas" w:cs="Consolas"/>
          <w:color w:val="000000"/>
        </w:rPr>
        <w:t>%&gt;</w:t>
      </w:r>
    </w:p>
    <w:p w:rsidR="003113DC" w:rsidRDefault="003113DC" w:rsidP="000564A2">
      <w:pPr>
        <w:pStyle w:val="Heading3"/>
        <w:shd w:val="clear" w:color="auto" w:fill="FFFFFF"/>
        <w:spacing w:before="0" w:after="240"/>
        <w:rPr>
          <w:rFonts w:ascii="Trebuchet MS" w:hAnsi="Trebuchet MS"/>
          <w:color w:val="008000"/>
          <w:sz w:val="33"/>
          <w:szCs w:val="33"/>
        </w:rPr>
      </w:pPr>
    </w:p>
    <w:p w:rsidR="000564A2" w:rsidRDefault="000564A2" w:rsidP="000564A2">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t>11. autoFlush</w:t>
      </w:r>
      <w:r>
        <w:rPr>
          <w:rFonts w:ascii="Trebuchet MS" w:hAnsi="Trebuchet MS"/>
          <w:color w:val="444542"/>
          <w:sz w:val="33"/>
          <w:szCs w:val="33"/>
        </w:rPr>
        <w: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If it is true it means the buffer should be flushed whenever it is full. false will throw an exception when buffer overflows.</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Default value</w:t>
      </w:r>
      <w:r>
        <w:rPr>
          <w:rFonts w:ascii="Arial" w:hAnsi="Arial" w:cs="Arial"/>
          <w:color w:val="222426"/>
          <w:sz w:val="26"/>
          <w:szCs w:val="26"/>
        </w:rPr>
        <w:t>: True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autoFlush:</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autoFlush</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value can be true or false.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autoFlush attribute: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Buffer will be flushed out when it is full –</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autoFlush</w:t>
      </w:r>
      <w:r>
        <w:rPr>
          <w:rStyle w:val="pun"/>
          <w:rFonts w:ascii="Consolas" w:hAnsi="Consolas" w:cs="Consolas"/>
          <w:color w:val="000000"/>
        </w:rPr>
        <w:t>=</w:t>
      </w:r>
      <w:r>
        <w:rPr>
          <w:rStyle w:val="str"/>
          <w:rFonts w:ascii="Consolas" w:hAnsi="Consolas" w:cs="Consolas"/>
          <w:color w:val="800000"/>
        </w:rPr>
        <w:t>"true"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throw an exception when buffer is full due to overflow condition</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autoFlush</w:t>
      </w:r>
      <w:r>
        <w:rPr>
          <w:rStyle w:val="pun"/>
          <w:rFonts w:ascii="Consolas" w:hAnsi="Consolas" w:cs="Consolas"/>
          <w:color w:val="000000"/>
        </w:rPr>
        <w:t>=</w:t>
      </w:r>
      <w:r>
        <w:rPr>
          <w:rStyle w:val="str"/>
          <w:rFonts w:ascii="Consolas" w:hAnsi="Consolas" w:cs="Consolas"/>
          <w:color w:val="800000"/>
        </w:rPr>
        <w:t>"true"</w:t>
      </w:r>
      <w:r>
        <w:rPr>
          <w:rStyle w:val="pln"/>
          <w:rFonts w:ascii="Consolas" w:hAnsi="Consolas" w:cs="Consolas"/>
          <w:color w:val="000000"/>
        </w:rPr>
        <w:t>%&gt;</w:t>
      </w:r>
    </w:p>
    <w:p w:rsidR="003113DC" w:rsidRDefault="003113DC" w:rsidP="000564A2">
      <w:pPr>
        <w:pStyle w:val="Heading3"/>
        <w:shd w:val="clear" w:color="auto" w:fill="FFFFFF"/>
        <w:spacing w:before="0" w:after="240"/>
        <w:rPr>
          <w:rFonts w:ascii="Trebuchet MS" w:hAnsi="Trebuchet MS"/>
          <w:color w:val="008000"/>
          <w:sz w:val="33"/>
          <w:szCs w:val="33"/>
        </w:rPr>
      </w:pPr>
    </w:p>
    <w:p w:rsidR="000564A2" w:rsidRDefault="000564A2" w:rsidP="000564A2">
      <w:pPr>
        <w:pStyle w:val="Heading3"/>
        <w:shd w:val="clear" w:color="auto" w:fill="FFFFFF"/>
        <w:spacing w:before="0" w:after="240"/>
        <w:rPr>
          <w:rFonts w:ascii="Trebuchet MS" w:hAnsi="Trebuchet MS" w:cs="Times New Roman"/>
          <w:color w:val="444542"/>
          <w:sz w:val="33"/>
          <w:szCs w:val="33"/>
        </w:rPr>
      </w:pPr>
      <w:bookmarkStart w:id="1" w:name="_GoBack"/>
      <w:bookmarkEnd w:id="1"/>
      <w:r>
        <w:rPr>
          <w:rFonts w:ascii="Trebuchet MS" w:hAnsi="Trebuchet MS"/>
          <w:color w:val="008000"/>
          <w:sz w:val="33"/>
          <w:szCs w:val="33"/>
        </w:rPr>
        <w:t>12. isScriptingEnabled</w:t>
      </w:r>
      <w:r>
        <w:rPr>
          <w:rFonts w:ascii="Trebuchet MS" w:hAnsi="Trebuchet MS"/>
          <w:color w:val="444542"/>
          <w:sz w:val="33"/>
          <w:szCs w:val="33"/>
        </w:rPr>
        <w: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has been dropped and not in use.</w:t>
      </w:r>
    </w:p>
    <w:p w:rsidR="000564A2" w:rsidRDefault="000564A2" w:rsidP="000564A2">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t>13. isELIgnored</w:t>
      </w:r>
      <w:r>
        <w:rPr>
          <w:rFonts w:ascii="Trebuchet MS" w:hAnsi="Trebuchet MS"/>
          <w:color w:val="444542"/>
          <w:sz w:val="33"/>
          <w:szCs w:val="33"/>
        </w:rPr>
        <w: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attribute specify whether expressions will be evaluated or not.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Default value</w:t>
      </w:r>
      <w:r>
        <w:rPr>
          <w:rFonts w:ascii="Arial" w:hAnsi="Arial" w:cs="Arial"/>
          <w:color w:val="222426"/>
          <w:sz w:val="26"/>
          <w:szCs w:val="26"/>
        </w:rPr>
        <w:t>: true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isELIgnored:</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isELIgnored</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value can be true or false.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isELIgnored attribute: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Any expression present inside JSP page will not be evaluated –</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isELIgnored</w:t>
      </w:r>
      <w:r>
        <w:rPr>
          <w:rStyle w:val="pun"/>
          <w:rFonts w:ascii="Consolas" w:hAnsi="Consolas" w:cs="Consolas"/>
          <w:color w:val="000000"/>
        </w:rPr>
        <w:t>=</w:t>
      </w:r>
      <w:r>
        <w:rPr>
          <w:rStyle w:val="str"/>
          <w:rFonts w:ascii="Consolas" w:hAnsi="Consolas" w:cs="Consolas"/>
          <w:color w:val="800000"/>
        </w:rPr>
        <w:t>"false"</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Expression will be evaluated (true is a default value so no need to specify)-</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page isELIgnored</w:t>
      </w:r>
      <w:r>
        <w:rPr>
          <w:rStyle w:val="pun"/>
          <w:rFonts w:ascii="Consolas" w:hAnsi="Consolas" w:cs="Consolas"/>
          <w:color w:val="000000"/>
        </w:rPr>
        <w:t>=</w:t>
      </w:r>
      <w:r>
        <w:rPr>
          <w:rStyle w:val="str"/>
          <w:rFonts w:ascii="Consolas" w:hAnsi="Consolas" w:cs="Consolas"/>
          <w:color w:val="800000"/>
        </w:rPr>
        <w:t>"true"</w:t>
      </w:r>
      <w:r>
        <w:rPr>
          <w:rStyle w:val="pln"/>
          <w:rFonts w:ascii="Consolas" w:hAnsi="Consolas" w:cs="Consolas"/>
          <w:color w:val="000000"/>
        </w:rPr>
        <w:t>%&gt;</w:t>
      </w:r>
    </w:p>
    <w:p w:rsidR="002A4601" w:rsidRDefault="002A4601" w:rsidP="000564A2">
      <w:pPr>
        <w:pStyle w:val="Heading2"/>
        <w:shd w:val="clear" w:color="auto" w:fill="FFFFFF"/>
        <w:spacing w:before="0" w:after="240"/>
        <w:rPr>
          <w:rFonts w:ascii="Trebuchet MS" w:hAnsi="Trebuchet MS"/>
          <w:color w:val="008000"/>
          <w:sz w:val="39"/>
          <w:szCs w:val="39"/>
        </w:rPr>
      </w:pPr>
    </w:p>
    <w:p w:rsidR="000564A2" w:rsidRDefault="000564A2" w:rsidP="000564A2">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008000"/>
          <w:sz w:val="39"/>
          <w:szCs w:val="39"/>
        </w:rPr>
        <w:t>2) Include Directive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Include directive is used to copy the content of one JSP page to another. It’s like including the code of one file into another.</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Include Directive:</w:t>
      </w:r>
    </w:p>
    <w:p w:rsidR="000564A2" w:rsidRDefault="000564A2" w:rsidP="000564A2">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lit"/>
          <w:rFonts w:ascii="Consolas" w:hAnsi="Consolas" w:cs="Consolas"/>
          <w:color w:val="800000"/>
        </w:rPr>
        <w:t>@include</w:t>
      </w:r>
      <w:r>
        <w:rPr>
          <w:rStyle w:val="pln"/>
          <w:rFonts w:ascii="Consolas" w:hAnsi="Consolas" w:cs="Consolas"/>
          <w:color w:val="000000"/>
        </w:rPr>
        <w:t xml:space="preserve"> file </w:t>
      </w:r>
      <w:r>
        <w:rPr>
          <w:rStyle w:val="pun"/>
          <w:rFonts w:ascii="Consolas" w:hAnsi="Consolas" w:cs="Consolas"/>
          <w:color w:val="000000"/>
        </w:rPr>
        <w:t>=</w:t>
      </w:r>
      <w:r>
        <w:rPr>
          <w:rStyle w:val="str"/>
          <w:rFonts w:ascii="Consolas" w:hAnsi="Consolas" w:cs="Consolas"/>
          <w:color w:val="800000"/>
        </w:rPr>
        <w:t>"value"</w:t>
      </w:r>
      <w:r>
        <w:rPr>
          <w:rStyle w:val="pln"/>
          <w:rFonts w:ascii="Consolas" w:hAnsi="Consolas" w:cs="Consolas"/>
          <w:color w:val="000000"/>
        </w:rPr>
        <w:t>%&gt;</w:t>
      </w:r>
    </w:p>
    <w:p w:rsidR="007139A4" w:rsidRDefault="007139A4" w:rsidP="000564A2">
      <w:pPr>
        <w:pStyle w:val="HTMLPreformatted"/>
        <w:shd w:val="clear" w:color="auto" w:fill="EEEEEE"/>
        <w:rPr>
          <w:rFonts w:ascii="Consolas" w:hAnsi="Consolas" w:cs="Consolas"/>
          <w:color w:val="222426"/>
        </w:rPr>
      </w:pP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here value is the JSP file name which needs to be included. If the file is in the same directory then just specify the file name otherwise complete URL(or path) needs to be mentioned in the value field.</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Note: It can be used anywhere in the page.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rsidR="000564A2" w:rsidRDefault="000564A2" w:rsidP="000564A2">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lit"/>
          <w:rFonts w:ascii="Consolas" w:hAnsi="Consolas" w:cs="Consolas"/>
          <w:color w:val="800000"/>
        </w:rPr>
        <w:t>@include</w:t>
      </w:r>
      <w:r>
        <w:rPr>
          <w:rStyle w:val="pln"/>
          <w:rFonts w:ascii="Consolas" w:hAnsi="Consolas" w:cs="Consolas"/>
          <w:color w:val="000000"/>
        </w:rPr>
        <w:t xml:space="preserve"> file</w:t>
      </w:r>
      <w:r>
        <w:rPr>
          <w:rStyle w:val="pun"/>
          <w:rFonts w:ascii="Consolas" w:hAnsi="Consolas" w:cs="Consolas"/>
          <w:color w:val="000000"/>
        </w:rPr>
        <w:t>=</w:t>
      </w:r>
      <w:r>
        <w:rPr>
          <w:rStyle w:val="str"/>
          <w:rFonts w:ascii="Consolas" w:hAnsi="Consolas" w:cs="Consolas"/>
          <w:color w:val="800000"/>
        </w:rPr>
        <w:t>"myJSP.jsp"</w:t>
      </w:r>
      <w:r>
        <w:rPr>
          <w:rStyle w:val="pln"/>
          <w:rFonts w:ascii="Consolas" w:hAnsi="Consolas" w:cs="Consolas"/>
          <w:color w:val="000000"/>
        </w:rPr>
        <w:t>%&gt;</w:t>
      </w:r>
    </w:p>
    <w:p w:rsidR="007139A4" w:rsidRDefault="007139A4" w:rsidP="000564A2">
      <w:pPr>
        <w:pStyle w:val="HTMLPreformatted"/>
        <w:shd w:val="clear" w:color="auto" w:fill="EEEEEE"/>
        <w:rPr>
          <w:rFonts w:ascii="Consolas" w:hAnsi="Consolas" w:cs="Consolas"/>
          <w:color w:val="222426"/>
        </w:rPr>
      </w:pPr>
    </w:p>
    <w:p w:rsidR="000564A2" w:rsidRDefault="000564A2" w:rsidP="009404FC">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You can use the above code in your JSP page to copy the content of myJSP.jsp file. However in this case both the JSP files must be in the same directory. If the myJSP.jsp is in the different directory then instead of just file name you would need to specify the complete path in above code.</w:t>
      </w:r>
    </w:p>
    <w:p w:rsidR="000564A2" w:rsidRDefault="000564A2" w:rsidP="000564A2">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008000"/>
          <w:sz w:val="39"/>
          <w:szCs w:val="39"/>
        </w:rPr>
        <w:t>3) Taglib Directive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directive basically allows user to use Custom tags in JSP. Taglib directive helps you to declare custom tags in JSP page.</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Taglib Directive:</w:t>
      </w:r>
    </w:p>
    <w:p w:rsidR="000564A2" w:rsidRDefault="000564A2" w:rsidP="000564A2">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lit"/>
          <w:rFonts w:ascii="Consolas" w:hAnsi="Consolas" w:cs="Consolas"/>
          <w:color w:val="800000"/>
        </w:rPr>
        <w:t>@taglib</w:t>
      </w:r>
      <w:r>
        <w:rPr>
          <w:rStyle w:val="pln"/>
          <w:rFonts w:ascii="Consolas" w:hAnsi="Consolas" w:cs="Consolas"/>
          <w:color w:val="000000"/>
        </w:rPr>
        <w:t xml:space="preserve"> uri </w:t>
      </w:r>
      <w:r>
        <w:rPr>
          <w:rStyle w:val="pun"/>
          <w:rFonts w:ascii="Consolas" w:hAnsi="Consolas" w:cs="Consolas"/>
          <w:color w:val="000000"/>
        </w:rPr>
        <w:t>=</w:t>
      </w:r>
      <w:r>
        <w:rPr>
          <w:rStyle w:val="str"/>
          <w:rFonts w:ascii="Consolas" w:hAnsi="Consolas" w:cs="Consolas"/>
          <w:color w:val="800000"/>
        </w:rPr>
        <w:t>"taglibURI"</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"tag prefix"</w:t>
      </w:r>
      <w:r>
        <w:rPr>
          <w:rStyle w:val="pln"/>
          <w:rFonts w:ascii="Consolas" w:hAnsi="Consolas" w:cs="Consolas"/>
          <w:color w:val="000000"/>
        </w:rPr>
        <w:t>%&gt;</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Where URI is uniform resource locator, which is used to identify the location of custom tag and tag prefix is a string which can identify the custom tag in the location identified by uri.</w:t>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Targlib:</w:t>
      </w:r>
    </w:p>
    <w:p w:rsidR="000564A2" w:rsidRDefault="000564A2" w:rsidP="000564A2">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taglib uri</w:t>
      </w:r>
      <w:r>
        <w:rPr>
          <w:rStyle w:val="pun"/>
          <w:rFonts w:ascii="Consolas" w:hAnsi="Consolas" w:cs="Consolas"/>
          <w:color w:val="000000"/>
        </w:rPr>
        <w:t>=</w:t>
      </w:r>
      <w:r>
        <w:rPr>
          <w:rStyle w:val="str"/>
          <w:rFonts w:ascii="Consolas" w:hAnsi="Consolas" w:cs="Consolas"/>
          <w:color w:val="800000"/>
        </w:rPr>
        <w:t>"http://www.sample.com/mycustomlib"</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"demotag"</w:t>
      </w:r>
      <w:r>
        <w:rPr>
          <w:rStyle w:val="pln"/>
          <w:rFonts w:ascii="Consolas" w:hAnsi="Consolas" w:cs="Consolas"/>
          <w:color w:val="000000"/>
        </w:rPr>
        <w:t xml:space="preserve"> %&gt;</w:t>
      </w:r>
    </w:p>
    <w:p w:rsidR="000564A2" w:rsidRDefault="000564A2" w:rsidP="000564A2">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0564A2" w:rsidRDefault="000564A2" w:rsidP="000564A2">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0564A2" w:rsidRDefault="000564A2" w:rsidP="000564A2">
      <w:pPr>
        <w:pStyle w:val="HTMLPreformatted"/>
        <w:shd w:val="clear" w:color="auto" w:fill="EEEEEE"/>
        <w:rPr>
          <w:rStyle w:val="pln"/>
          <w:rFonts w:ascii="Consolas" w:hAnsi="Consolas" w:cs="Consolas"/>
          <w:color w:val="000000"/>
        </w:rPr>
      </w:pPr>
      <w:r>
        <w:rPr>
          <w:rStyle w:val="tag"/>
          <w:rFonts w:ascii="Consolas" w:hAnsi="Consolas" w:cs="Consolas"/>
          <w:color w:val="800000"/>
        </w:rPr>
        <w:t>&lt;demotag:welcome/&gt;</w:t>
      </w:r>
    </w:p>
    <w:p w:rsidR="000564A2" w:rsidRDefault="000564A2" w:rsidP="000564A2">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0564A2" w:rsidRDefault="000564A2" w:rsidP="000564A2">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9404FC" w:rsidRDefault="000564A2"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that uri is having the location of custom tag library and prefix is identifying the prefix of custom tag.</w:t>
      </w:r>
      <w:r>
        <w:rPr>
          <w:rFonts w:ascii="Arial" w:hAnsi="Arial" w:cs="Arial"/>
          <w:color w:val="222426"/>
          <w:sz w:val="26"/>
          <w:szCs w:val="26"/>
        </w:rPr>
        <w:br/>
      </w:r>
    </w:p>
    <w:p w:rsidR="000564A2" w:rsidRDefault="000564A2" w:rsidP="000564A2">
      <w:pPr>
        <w:pStyle w:val="NormalWeb"/>
        <w:shd w:val="clear" w:color="auto" w:fill="FFFFFF"/>
        <w:spacing w:before="0" w:beforeAutospacing="0" w:after="390" w:afterAutospacing="0"/>
        <w:rPr>
          <w:rFonts w:ascii="Arial" w:hAnsi="Arial" w:cs="Arial"/>
          <w:color w:val="222426"/>
          <w:sz w:val="26"/>
          <w:szCs w:val="26"/>
        </w:rPr>
      </w:pPr>
      <w:r w:rsidRPr="009404FC">
        <w:rPr>
          <w:rFonts w:ascii="Arial" w:hAnsi="Arial" w:cs="Arial"/>
          <w:b/>
          <w:color w:val="222426"/>
          <w:sz w:val="26"/>
          <w:szCs w:val="26"/>
        </w:rPr>
        <w:t>Note</w:t>
      </w:r>
      <w:r>
        <w:rPr>
          <w:rFonts w:ascii="Arial" w:hAnsi="Arial" w:cs="Arial"/>
          <w:color w:val="222426"/>
          <w:sz w:val="26"/>
          <w:szCs w:val="26"/>
        </w:rPr>
        <w:t>: In above example – &lt;demotag: welcome&gt; has a prefix demotag.</w:t>
      </w:r>
    </w:p>
    <w:p w:rsidR="009404FC" w:rsidRDefault="009404FC" w:rsidP="009404FC">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Include Directive in JSP</w:t>
      </w:r>
    </w:p>
    <w:p w:rsidR="009404FC" w:rsidRPr="009404FC" w:rsidRDefault="009404FC" w:rsidP="009404FC">
      <w:pPr>
        <w:shd w:val="clear" w:color="auto" w:fill="FFFFFF"/>
        <w:spacing w:after="390" w:line="240" w:lineRule="auto"/>
        <w:jc w:val="both"/>
        <w:rPr>
          <w:rFonts w:ascii="Arial" w:eastAsia="Times New Roman" w:hAnsi="Arial" w:cs="Arial"/>
          <w:color w:val="222426"/>
          <w:sz w:val="26"/>
          <w:szCs w:val="26"/>
        </w:rPr>
      </w:pPr>
      <w:r w:rsidRPr="009404FC">
        <w:rPr>
          <w:rFonts w:ascii="Arial" w:eastAsia="Times New Roman" w:hAnsi="Arial" w:cs="Arial"/>
          <w:b/>
          <w:bCs/>
          <w:color w:val="222426"/>
          <w:sz w:val="26"/>
          <w:szCs w:val="26"/>
        </w:rPr>
        <w:lastRenderedPageBreak/>
        <w:t>Include directive</w:t>
      </w:r>
      <w:r w:rsidRPr="009404FC">
        <w:rPr>
          <w:rFonts w:ascii="Arial" w:eastAsia="Times New Roman" w:hAnsi="Arial" w:cs="Arial"/>
          <w:color w:val="222426"/>
          <w:sz w:val="26"/>
          <w:szCs w:val="26"/>
        </w:rPr>
        <w:t> is used for merging external files to the current JSP page during translation phase (The phase where JSP gets converted into the equivalent Servlet).</w:t>
      </w:r>
    </w:p>
    <w:p w:rsidR="009404FC" w:rsidRPr="009404FC" w:rsidRDefault="009404FC" w:rsidP="009404FC">
      <w:pPr>
        <w:shd w:val="clear" w:color="auto" w:fill="FFFFFF"/>
        <w:spacing w:after="390" w:line="240" w:lineRule="auto"/>
        <w:jc w:val="both"/>
        <w:rPr>
          <w:rFonts w:ascii="Arial" w:eastAsia="Times New Roman" w:hAnsi="Arial" w:cs="Arial"/>
          <w:color w:val="222426"/>
          <w:sz w:val="26"/>
          <w:szCs w:val="26"/>
        </w:rPr>
      </w:pPr>
      <w:r w:rsidRPr="009404FC">
        <w:rPr>
          <w:rFonts w:ascii="Arial" w:eastAsia="Times New Roman" w:hAnsi="Arial" w:cs="Arial"/>
          <w:b/>
          <w:bCs/>
          <w:color w:val="222426"/>
          <w:sz w:val="26"/>
          <w:szCs w:val="26"/>
        </w:rPr>
        <w:t>Why we need to use the include directive? Can’t we simply add the file’s content in the current JSP instead of using the directive?</w:t>
      </w:r>
    </w:p>
    <w:p w:rsidR="009404FC" w:rsidRPr="009404FC" w:rsidRDefault="009404FC" w:rsidP="009404FC">
      <w:pPr>
        <w:shd w:val="clear" w:color="auto" w:fill="FFFFFF"/>
        <w:spacing w:after="390" w:line="240" w:lineRule="auto"/>
        <w:jc w:val="both"/>
        <w:rPr>
          <w:rFonts w:ascii="Arial" w:eastAsia="Times New Roman" w:hAnsi="Arial" w:cs="Arial"/>
          <w:color w:val="222426"/>
          <w:sz w:val="26"/>
          <w:szCs w:val="26"/>
        </w:rPr>
      </w:pPr>
      <w:r w:rsidRPr="009404FC">
        <w:rPr>
          <w:rFonts w:ascii="Arial" w:eastAsia="Times New Roman" w:hAnsi="Arial" w:cs="Arial"/>
          <w:color w:val="222426"/>
          <w:sz w:val="26"/>
          <w:szCs w:val="26"/>
        </w:rPr>
        <w:t>We can copy the content of external file and paste it in the main JSP, however it would </w:t>
      </w:r>
      <w:r w:rsidRPr="009404FC">
        <w:rPr>
          <w:rFonts w:ascii="Arial" w:eastAsia="Times New Roman" w:hAnsi="Arial" w:cs="Arial"/>
          <w:b/>
          <w:bCs/>
          <w:color w:val="222426"/>
          <w:sz w:val="26"/>
          <w:szCs w:val="26"/>
        </w:rPr>
        <w:t>not be a good practice</w:t>
      </w:r>
      <w:r w:rsidRPr="009404FC">
        <w:rPr>
          <w:rFonts w:ascii="Arial" w:eastAsia="Times New Roman" w:hAnsi="Arial" w:cs="Arial"/>
          <w:color w:val="222426"/>
          <w:sz w:val="26"/>
          <w:szCs w:val="26"/>
        </w:rPr>
        <w:t>. Let’s understand this with the help of an example – I have 100 external files and 1 main JSP file. If I just copy the content of all files in the main JSP then I have to edit it whenever there is a change in any of the external file, instead we can include all files using directive and edit the particular file whenever needed.</w:t>
      </w:r>
    </w:p>
    <w:p w:rsidR="009404FC" w:rsidRPr="009404FC" w:rsidRDefault="009404FC" w:rsidP="009404FC">
      <w:pPr>
        <w:shd w:val="clear" w:color="auto" w:fill="FFFFFF"/>
        <w:spacing w:after="390" w:line="240" w:lineRule="auto"/>
        <w:jc w:val="both"/>
        <w:rPr>
          <w:rFonts w:ascii="Arial" w:eastAsia="Times New Roman" w:hAnsi="Arial" w:cs="Arial"/>
          <w:color w:val="222426"/>
          <w:sz w:val="26"/>
          <w:szCs w:val="26"/>
        </w:rPr>
      </w:pPr>
      <w:r w:rsidRPr="009404FC">
        <w:rPr>
          <w:rFonts w:ascii="Arial" w:eastAsia="Times New Roman" w:hAnsi="Arial" w:cs="Arial"/>
          <w:color w:val="222426"/>
          <w:sz w:val="26"/>
          <w:szCs w:val="26"/>
        </w:rPr>
        <w:t>Also, by using include directive you can enhance the</w:t>
      </w:r>
      <w:r w:rsidRPr="009404FC">
        <w:rPr>
          <w:rFonts w:ascii="Arial" w:eastAsia="Times New Roman" w:hAnsi="Arial" w:cs="Arial"/>
          <w:b/>
          <w:bCs/>
          <w:color w:val="222426"/>
          <w:sz w:val="26"/>
          <w:szCs w:val="26"/>
        </w:rPr>
        <w:t> code re-usability</w:t>
      </w:r>
      <w:r w:rsidRPr="009404FC">
        <w:rPr>
          <w:rFonts w:ascii="Arial" w:eastAsia="Times New Roman" w:hAnsi="Arial" w:cs="Arial"/>
          <w:color w:val="222426"/>
          <w:sz w:val="26"/>
          <w:szCs w:val="26"/>
        </w:rPr>
        <w:t> – Suppose there is a certain code or data which needs to be there in all the JSP pages of your application then you can simply have that code/data in one file and include the file in all the JSP pages.</w:t>
      </w:r>
    </w:p>
    <w:p w:rsidR="009404FC" w:rsidRPr="009404FC" w:rsidRDefault="009404FC" w:rsidP="009404FC">
      <w:pPr>
        <w:shd w:val="clear" w:color="auto" w:fill="FFFFFF"/>
        <w:spacing w:after="390" w:line="240" w:lineRule="auto"/>
        <w:jc w:val="both"/>
        <w:rPr>
          <w:rFonts w:ascii="Arial" w:eastAsia="Times New Roman" w:hAnsi="Arial" w:cs="Arial"/>
          <w:color w:val="222426"/>
          <w:sz w:val="26"/>
          <w:szCs w:val="26"/>
        </w:rPr>
      </w:pPr>
      <w:r w:rsidRPr="009404FC">
        <w:rPr>
          <w:rFonts w:ascii="Arial" w:eastAsia="Times New Roman" w:hAnsi="Arial" w:cs="Arial"/>
          <w:color w:val="222426"/>
          <w:sz w:val="26"/>
          <w:szCs w:val="26"/>
        </w:rPr>
        <w:t>The above two reasons can be considered as advantages of using include directive.</w:t>
      </w:r>
    </w:p>
    <w:p w:rsidR="006D605B" w:rsidRDefault="006D605B" w:rsidP="006D605B">
      <w:pPr>
        <w:pStyle w:val="Heading3"/>
        <w:shd w:val="clear" w:color="auto" w:fill="FFFFFF"/>
        <w:spacing w:before="0" w:after="240"/>
        <w:rPr>
          <w:rFonts w:ascii="Trebuchet MS" w:hAnsi="Trebuchet MS"/>
          <w:color w:val="444542"/>
          <w:sz w:val="33"/>
          <w:szCs w:val="33"/>
        </w:rPr>
      </w:pPr>
      <w:r>
        <w:rPr>
          <w:rStyle w:val="Strong"/>
          <w:rFonts w:ascii="Trebuchet MS" w:hAnsi="Trebuchet MS"/>
          <w:b w:val="0"/>
          <w:bCs w:val="0"/>
          <w:color w:val="444542"/>
          <w:sz w:val="33"/>
          <w:szCs w:val="33"/>
        </w:rPr>
        <w:t>Syntax:</w:t>
      </w:r>
    </w:p>
    <w:p w:rsidR="006D605B" w:rsidRDefault="006D605B" w:rsidP="006D605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the syntax of </w:t>
      </w:r>
      <w:r>
        <w:rPr>
          <w:rStyle w:val="Strong"/>
          <w:rFonts w:ascii="Arial" w:hAnsi="Arial" w:cs="Arial"/>
          <w:color w:val="222426"/>
          <w:sz w:val="26"/>
          <w:szCs w:val="26"/>
        </w:rPr>
        <w:t>include directive in JSP</w:t>
      </w:r>
      <w:r>
        <w:rPr>
          <w:rFonts w:ascii="Arial" w:hAnsi="Arial" w:cs="Arial"/>
          <w:color w:val="222426"/>
          <w:sz w:val="26"/>
          <w:szCs w:val="26"/>
        </w:rPr>
        <w:t>.</w:t>
      </w:r>
    </w:p>
    <w:p w:rsidR="006D605B" w:rsidRDefault="006D605B" w:rsidP="006D605B">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include file</w:t>
      </w:r>
      <w:r>
        <w:rPr>
          <w:rStyle w:val="pun"/>
          <w:rFonts w:ascii="Consolas" w:hAnsi="Consolas" w:cs="Consolas"/>
          <w:color w:val="000000"/>
        </w:rPr>
        <w:t>=</w:t>
      </w:r>
      <w:r>
        <w:rPr>
          <w:rStyle w:val="str"/>
          <w:rFonts w:ascii="Consolas" w:hAnsi="Consolas" w:cs="Consolas"/>
          <w:color w:val="800000"/>
        </w:rPr>
        <w:t>"URL of the file"</w:t>
      </w:r>
      <w:r>
        <w:rPr>
          <w:rStyle w:val="pln"/>
          <w:rFonts w:ascii="Consolas" w:hAnsi="Consolas" w:cs="Consolas"/>
          <w:color w:val="000000"/>
        </w:rPr>
        <w:t xml:space="preserve"> %&gt;</w:t>
      </w:r>
    </w:p>
    <w:p w:rsidR="007139A4" w:rsidRDefault="007139A4" w:rsidP="006D605B">
      <w:pPr>
        <w:pStyle w:val="NormalWeb"/>
        <w:shd w:val="clear" w:color="auto" w:fill="FFFFFF"/>
        <w:spacing w:before="0" w:beforeAutospacing="0" w:after="390" w:afterAutospacing="0"/>
        <w:rPr>
          <w:rFonts w:ascii="Arial" w:hAnsi="Arial" w:cs="Arial"/>
          <w:color w:val="222426"/>
          <w:sz w:val="26"/>
          <w:szCs w:val="26"/>
        </w:rPr>
      </w:pPr>
    </w:p>
    <w:p w:rsidR="006D605B" w:rsidRDefault="006D605B" w:rsidP="006D605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must need to specify relative URL –</w:t>
      </w:r>
    </w:p>
    <w:p w:rsidR="006D605B" w:rsidRDefault="006D605B" w:rsidP="006D605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If file is in the same folder where the current JSP page resides then we can just mention the file name else the relative path to the file needs to be specified.</w:t>
      </w:r>
    </w:p>
    <w:p w:rsidR="006D605B" w:rsidRDefault="006D605B" w:rsidP="006D605B">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Include Directive Example</w:t>
      </w:r>
    </w:p>
    <w:p w:rsidR="006D605B" w:rsidRDefault="006D605B" w:rsidP="006D605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index.jsp</w:t>
      </w:r>
    </w:p>
    <w:p w:rsidR="006D605B" w:rsidRDefault="006D605B" w:rsidP="006D605B">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6D605B" w:rsidRDefault="006D605B" w:rsidP="006D605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6D605B" w:rsidRDefault="006D605B" w:rsidP="006D605B">
      <w:pPr>
        <w:pStyle w:val="HTMLPreformatted"/>
        <w:shd w:val="clear" w:color="auto" w:fill="EEEEEE"/>
        <w:rPr>
          <w:rStyle w:val="pln"/>
          <w:rFonts w:ascii="Consolas" w:hAnsi="Consolas" w:cs="Consolas"/>
          <w:color w:val="000000"/>
        </w:rPr>
      </w:pPr>
      <w:r>
        <w:rPr>
          <w:rStyle w:val="tag"/>
          <w:rFonts w:ascii="Consolas" w:hAnsi="Consolas" w:cs="Consolas"/>
          <w:color w:val="800000"/>
        </w:rPr>
        <w:lastRenderedPageBreak/>
        <w:t>&lt;title&gt;</w:t>
      </w:r>
      <w:r>
        <w:rPr>
          <w:rStyle w:val="pln"/>
          <w:rFonts w:ascii="Consolas" w:hAnsi="Consolas" w:cs="Consolas"/>
          <w:color w:val="000000"/>
        </w:rPr>
        <w:t>Main JSP Page</w:t>
      </w:r>
      <w:r>
        <w:rPr>
          <w:rStyle w:val="tag"/>
          <w:rFonts w:ascii="Consolas" w:hAnsi="Consolas" w:cs="Consolas"/>
          <w:color w:val="800000"/>
        </w:rPr>
        <w:t>&lt;/title&gt;</w:t>
      </w:r>
    </w:p>
    <w:p w:rsidR="006D605B" w:rsidRDefault="006D605B" w:rsidP="006D605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6D605B" w:rsidRDefault="006D605B" w:rsidP="006D605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6D605B" w:rsidRDefault="006D605B" w:rsidP="006D605B">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include file</w:t>
      </w:r>
      <w:r>
        <w:rPr>
          <w:rStyle w:val="pun"/>
          <w:rFonts w:ascii="Consolas" w:hAnsi="Consolas" w:cs="Consolas"/>
          <w:color w:val="000000"/>
        </w:rPr>
        <w:t>=</w:t>
      </w:r>
      <w:r>
        <w:rPr>
          <w:rStyle w:val="str"/>
          <w:rFonts w:ascii="Consolas" w:hAnsi="Consolas" w:cs="Consolas"/>
          <w:color w:val="800000"/>
        </w:rPr>
        <w:t>"file1.jsp"</w:t>
      </w:r>
      <w:r>
        <w:rPr>
          <w:rStyle w:val="pln"/>
          <w:rFonts w:ascii="Consolas" w:hAnsi="Consolas" w:cs="Consolas"/>
          <w:color w:val="000000"/>
        </w:rPr>
        <w:t xml:space="preserve"> %&gt;</w:t>
      </w:r>
    </w:p>
    <w:p w:rsidR="006D605B" w:rsidRDefault="006D605B" w:rsidP="006D605B">
      <w:pPr>
        <w:pStyle w:val="HTMLPreformatted"/>
        <w:shd w:val="clear" w:color="auto" w:fill="EEEEEE"/>
        <w:rPr>
          <w:rStyle w:val="pln"/>
          <w:rFonts w:ascii="Consolas" w:hAnsi="Consolas" w:cs="Consolas"/>
          <w:color w:val="000000"/>
        </w:rPr>
      </w:pPr>
      <w:r>
        <w:rPr>
          <w:rStyle w:val="pln"/>
          <w:rFonts w:ascii="Consolas" w:hAnsi="Consolas" w:cs="Consolas"/>
          <w:color w:val="000000"/>
        </w:rPr>
        <w:t>Main JSP Page: Content between two include directives.</w:t>
      </w:r>
    </w:p>
    <w:p w:rsidR="006D605B" w:rsidRDefault="006D605B" w:rsidP="006D605B">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include file</w:t>
      </w:r>
      <w:r>
        <w:rPr>
          <w:rStyle w:val="pun"/>
          <w:rFonts w:ascii="Consolas" w:hAnsi="Consolas" w:cs="Consolas"/>
          <w:color w:val="000000"/>
        </w:rPr>
        <w:t>=</w:t>
      </w:r>
      <w:r>
        <w:rPr>
          <w:rStyle w:val="str"/>
          <w:rFonts w:ascii="Consolas" w:hAnsi="Consolas" w:cs="Consolas"/>
          <w:color w:val="800000"/>
        </w:rPr>
        <w:t>"file2.jsp"</w:t>
      </w:r>
      <w:r>
        <w:rPr>
          <w:rStyle w:val="pln"/>
          <w:rFonts w:ascii="Consolas" w:hAnsi="Consolas" w:cs="Consolas"/>
          <w:color w:val="000000"/>
        </w:rPr>
        <w:t xml:space="preserve"> %&gt;</w:t>
      </w:r>
    </w:p>
    <w:p w:rsidR="006D605B" w:rsidRDefault="006D605B" w:rsidP="006D605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6D605B" w:rsidRDefault="006D605B" w:rsidP="006D605B">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6D605B" w:rsidRDefault="006D605B" w:rsidP="006D605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file1.jsp</w:t>
      </w:r>
    </w:p>
    <w:p w:rsidR="006D605B" w:rsidRDefault="006D605B" w:rsidP="006D605B">
      <w:pPr>
        <w:pStyle w:val="HTMLPreformatted"/>
        <w:shd w:val="clear" w:color="auto" w:fill="EEEEEE"/>
        <w:rPr>
          <w:rStyle w:val="pln"/>
          <w:rFonts w:ascii="Consolas" w:hAnsi="Consolas" w:cs="Consolas"/>
          <w:color w:val="000000"/>
        </w:rPr>
      </w:pPr>
      <w:r>
        <w:rPr>
          <w:rStyle w:val="tag"/>
          <w:rFonts w:ascii="Consolas" w:hAnsi="Consolas" w:cs="Consolas"/>
          <w:color w:val="800000"/>
        </w:rPr>
        <w:t>&lt;p</w:t>
      </w:r>
      <w:r>
        <w:rPr>
          <w:rStyle w:val="pln"/>
          <w:rFonts w:ascii="Consolas" w:hAnsi="Consolas" w:cs="Consolas"/>
          <w:color w:val="000000"/>
        </w:rPr>
        <w:t xml:space="preserve"> </w:t>
      </w:r>
      <w:r>
        <w:rPr>
          <w:rStyle w:val="atn"/>
          <w:rFonts w:ascii="Consolas" w:hAnsi="Consolas" w:cs="Consolas"/>
          <w:color w:val="FF0000"/>
        </w:rPr>
        <w:t>align</w:t>
      </w:r>
      <w:r>
        <w:rPr>
          <w:rStyle w:val="pun"/>
          <w:rFonts w:ascii="Consolas" w:hAnsi="Consolas" w:cs="Consolas"/>
          <w:color w:val="000000"/>
        </w:rPr>
        <w:t>=</w:t>
      </w:r>
      <w:r>
        <w:rPr>
          <w:rStyle w:val="atv"/>
          <w:rFonts w:ascii="Consolas" w:hAnsi="Consolas" w:cs="Consolas"/>
          <w:color w:val="0000FF"/>
        </w:rPr>
        <w:t>"center"</w:t>
      </w:r>
      <w:r>
        <w:rPr>
          <w:rStyle w:val="tag"/>
          <w:rFonts w:ascii="Consolas" w:hAnsi="Consolas" w:cs="Consolas"/>
          <w:color w:val="800000"/>
        </w:rPr>
        <w:t>&gt;</w:t>
      </w:r>
    </w:p>
    <w:p w:rsidR="006D605B" w:rsidRDefault="006D605B" w:rsidP="006D605B">
      <w:pPr>
        <w:pStyle w:val="HTMLPreformatted"/>
        <w:shd w:val="clear" w:color="auto" w:fill="EEEEEE"/>
        <w:rPr>
          <w:rStyle w:val="pln"/>
          <w:rFonts w:ascii="Consolas" w:hAnsi="Consolas" w:cs="Consolas"/>
          <w:color w:val="000000"/>
        </w:rPr>
      </w:pPr>
      <w:r>
        <w:rPr>
          <w:rStyle w:val="pln"/>
          <w:rFonts w:ascii="Consolas" w:hAnsi="Consolas" w:cs="Consolas"/>
          <w:color w:val="000000"/>
        </w:rPr>
        <w:t>This is my File1.jsp and I will include it in index.jsp using include directive</w:t>
      </w:r>
    </w:p>
    <w:p w:rsidR="006D605B" w:rsidRDefault="006D605B" w:rsidP="006D605B">
      <w:pPr>
        <w:pStyle w:val="HTMLPreformatted"/>
        <w:shd w:val="clear" w:color="auto" w:fill="EEEEEE"/>
        <w:rPr>
          <w:rFonts w:ascii="Consolas" w:hAnsi="Consolas" w:cs="Consolas"/>
          <w:color w:val="222426"/>
        </w:rPr>
      </w:pPr>
      <w:r>
        <w:rPr>
          <w:rStyle w:val="tag"/>
          <w:rFonts w:ascii="Consolas" w:hAnsi="Consolas" w:cs="Consolas"/>
          <w:color w:val="800000"/>
        </w:rPr>
        <w:t>&lt;/p&gt;</w:t>
      </w:r>
    </w:p>
    <w:p w:rsidR="006D605B" w:rsidRDefault="006D605B" w:rsidP="006D605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file2.jsp</w:t>
      </w:r>
    </w:p>
    <w:p w:rsidR="006D605B" w:rsidRDefault="006D605B" w:rsidP="006D605B">
      <w:pPr>
        <w:pStyle w:val="HTMLPreformatted"/>
        <w:shd w:val="clear" w:color="auto" w:fill="EEEEEE"/>
        <w:rPr>
          <w:rStyle w:val="pln"/>
          <w:rFonts w:ascii="Consolas" w:hAnsi="Consolas" w:cs="Consolas"/>
          <w:color w:val="000000"/>
        </w:rPr>
      </w:pPr>
      <w:r>
        <w:rPr>
          <w:rStyle w:val="tag"/>
          <w:rFonts w:ascii="Consolas" w:hAnsi="Consolas" w:cs="Consolas"/>
          <w:color w:val="800000"/>
        </w:rPr>
        <w:t>&lt;p</w:t>
      </w:r>
      <w:r>
        <w:rPr>
          <w:rStyle w:val="pln"/>
          <w:rFonts w:ascii="Consolas" w:hAnsi="Consolas" w:cs="Consolas"/>
          <w:color w:val="000000"/>
        </w:rPr>
        <w:t xml:space="preserve"> </w:t>
      </w:r>
      <w:r>
        <w:rPr>
          <w:rStyle w:val="atn"/>
          <w:rFonts w:ascii="Consolas" w:hAnsi="Consolas" w:cs="Consolas"/>
          <w:color w:val="FF0000"/>
        </w:rPr>
        <w:t>align</w:t>
      </w:r>
      <w:r>
        <w:rPr>
          <w:rStyle w:val="pun"/>
          <w:rFonts w:ascii="Consolas" w:hAnsi="Consolas" w:cs="Consolas"/>
          <w:color w:val="000000"/>
        </w:rPr>
        <w:t>=</w:t>
      </w:r>
      <w:r>
        <w:rPr>
          <w:rStyle w:val="atv"/>
          <w:rFonts w:ascii="Consolas" w:hAnsi="Consolas" w:cs="Consolas"/>
          <w:color w:val="0000FF"/>
        </w:rPr>
        <w:t>"center"</w:t>
      </w:r>
      <w:r>
        <w:rPr>
          <w:rStyle w:val="tag"/>
          <w:rFonts w:ascii="Consolas" w:hAnsi="Consolas" w:cs="Consolas"/>
          <w:color w:val="800000"/>
        </w:rPr>
        <w:t>&gt;</w:t>
      </w:r>
    </w:p>
    <w:p w:rsidR="006D605B" w:rsidRDefault="006D605B" w:rsidP="006D605B">
      <w:pPr>
        <w:pStyle w:val="HTMLPreformatted"/>
        <w:shd w:val="clear" w:color="auto" w:fill="EEEEEE"/>
        <w:rPr>
          <w:rStyle w:val="pln"/>
          <w:rFonts w:ascii="Consolas" w:hAnsi="Consolas" w:cs="Consolas"/>
          <w:color w:val="000000"/>
        </w:rPr>
      </w:pPr>
      <w:r>
        <w:rPr>
          <w:rStyle w:val="pln"/>
          <w:rFonts w:ascii="Consolas" w:hAnsi="Consolas" w:cs="Consolas"/>
          <w:color w:val="000000"/>
        </w:rPr>
        <w:t>This is File2.jsp</w:t>
      </w:r>
    </w:p>
    <w:p w:rsidR="006D605B" w:rsidRDefault="006D605B" w:rsidP="006D605B">
      <w:pPr>
        <w:pStyle w:val="HTMLPreformatted"/>
        <w:shd w:val="clear" w:color="auto" w:fill="EEEEEE"/>
        <w:rPr>
          <w:rFonts w:ascii="Consolas" w:hAnsi="Consolas" w:cs="Consolas"/>
          <w:color w:val="222426"/>
        </w:rPr>
      </w:pPr>
      <w:r>
        <w:rPr>
          <w:rStyle w:val="tag"/>
          <w:rFonts w:ascii="Consolas" w:hAnsi="Consolas" w:cs="Consolas"/>
          <w:color w:val="800000"/>
        </w:rPr>
        <w:t>&lt;/p&gt;</w:t>
      </w:r>
    </w:p>
    <w:p w:rsidR="009404FC" w:rsidRDefault="009404FC" w:rsidP="000564A2">
      <w:pPr>
        <w:pStyle w:val="NormalWeb"/>
        <w:shd w:val="clear" w:color="auto" w:fill="FFFFFF"/>
        <w:spacing w:before="0" w:beforeAutospacing="0" w:after="390" w:afterAutospacing="0"/>
        <w:rPr>
          <w:rFonts w:ascii="Arial" w:hAnsi="Arial" w:cs="Arial"/>
          <w:color w:val="222426"/>
          <w:sz w:val="26"/>
          <w:szCs w:val="26"/>
        </w:rPr>
      </w:pPr>
    </w:p>
    <w:p w:rsidR="00253D17" w:rsidRDefault="00253D17" w:rsidP="00253D17">
      <w:pPr>
        <w:pStyle w:val="Heading1"/>
        <w:shd w:val="clear" w:color="auto" w:fill="FFFFFF"/>
        <w:spacing w:before="0" w:beforeAutospacing="0" w:after="240" w:afterAutospacing="0"/>
        <w:jc w:val="both"/>
        <w:rPr>
          <w:rFonts w:ascii="Trebuchet MS" w:hAnsi="Trebuchet MS"/>
          <w:color w:val="444542"/>
          <w:sz w:val="45"/>
          <w:szCs w:val="45"/>
        </w:rPr>
      </w:pPr>
      <w:r>
        <w:rPr>
          <w:rFonts w:ascii="Trebuchet MS" w:hAnsi="Trebuchet MS"/>
          <w:color w:val="444542"/>
          <w:sz w:val="45"/>
          <w:szCs w:val="45"/>
        </w:rPr>
        <w:t>JSP include directive with parameters example</w:t>
      </w:r>
    </w:p>
    <w:p w:rsidR="00253D17" w:rsidRDefault="009B6EA6" w:rsidP="000564A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shd w:val="clear" w:color="auto" w:fill="FFFFFF"/>
        </w:rPr>
        <w:t xml:space="preserve">We </w:t>
      </w:r>
      <w:r w:rsidR="00184147">
        <w:rPr>
          <w:rFonts w:ascii="Arial" w:hAnsi="Arial" w:cs="Arial"/>
          <w:color w:val="222426"/>
          <w:sz w:val="26"/>
          <w:szCs w:val="26"/>
          <w:shd w:val="clear" w:color="auto" w:fill="FFFFFF"/>
        </w:rPr>
        <w:t>discussed </w:t>
      </w:r>
      <w:r w:rsidR="00184147" w:rsidRPr="00184147">
        <w:rPr>
          <w:rFonts w:ascii="Arial" w:hAnsi="Arial" w:cs="Arial"/>
          <w:b/>
          <w:sz w:val="26"/>
          <w:szCs w:val="26"/>
          <w:shd w:val="clear" w:color="auto" w:fill="FFFFFF"/>
        </w:rPr>
        <w:t>JSP include action with parameters</w:t>
      </w:r>
      <w:r w:rsidR="00184147">
        <w:rPr>
          <w:rFonts w:ascii="Arial" w:hAnsi="Arial" w:cs="Arial"/>
          <w:color w:val="222426"/>
          <w:sz w:val="26"/>
          <w:szCs w:val="26"/>
          <w:shd w:val="clear" w:color="auto" w:fill="FFFFFF"/>
        </w:rPr>
        <w:t>. Here we will see how to pass parameters when using </w:t>
      </w:r>
      <w:r w:rsidR="00184147" w:rsidRPr="00184147">
        <w:rPr>
          <w:rFonts w:ascii="Arial" w:hAnsi="Arial" w:cs="Arial"/>
          <w:b/>
          <w:sz w:val="26"/>
          <w:szCs w:val="26"/>
          <w:shd w:val="clear" w:color="auto" w:fill="FFFFFF"/>
        </w:rPr>
        <w:t>JSP include directive</w:t>
      </w:r>
      <w:r w:rsidR="00184147">
        <w:rPr>
          <w:rFonts w:ascii="Arial" w:hAnsi="Arial" w:cs="Arial"/>
          <w:color w:val="222426"/>
          <w:sz w:val="26"/>
          <w:szCs w:val="26"/>
          <w:shd w:val="clear" w:color="auto" w:fill="FFFFFF"/>
        </w:rPr>
        <w:t>.</w:t>
      </w:r>
    </w:p>
    <w:p w:rsidR="00184147" w:rsidRDefault="00184147" w:rsidP="00184147">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Example</w:t>
      </w:r>
    </w:p>
    <w:p w:rsidR="00184147" w:rsidRDefault="00184147" w:rsidP="0018414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passing three string parameters to the included JSP page.</w:t>
      </w:r>
    </w:p>
    <w:p w:rsidR="00184147" w:rsidRDefault="00184147" w:rsidP="0018414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index.jsp</w:t>
      </w:r>
    </w:p>
    <w:p w:rsidR="00FA6664" w:rsidRDefault="00FA6664" w:rsidP="00FA6664">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include file</w:t>
      </w:r>
      <w:r>
        <w:rPr>
          <w:rStyle w:val="pun"/>
          <w:rFonts w:ascii="Consolas" w:hAnsi="Consolas" w:cs="Consolas"/>
          <w:color w:val="000000"/>
        </w:rPr>
        <w:t>=</w:t>
      </w:r>
      <w:r>
        <w:rPr>
          <w:rStyle w:val="str"/>
          <w:rFonts w:ascii="Consolas" w:hAnsi="Consolas" w:cs="Consolas"/>
          <w:color w:val="800000"/>
        </w:rPr>
        <w:t>"file1.jsp"</w:t>
      </w:r>
      <w:r>
        <w:rPr>
          <w:rStyle w:val="pln"/>
          <w:rFonts w:ascii="Consolas" w:hAnsi="Consolas" w:cs="Consolas"/>
          <w:color w:val="000000"/>
        </w:rPr>
        <w:t xml:space="preserve"> %&gt;</w:t>
      </w:r>
    </w:p>
    <w:p w:rsidR="00184147" w:rsidRDefault="00184147" w:rsidP="00184147">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184147" w:rsidRDefault="00184147" w:rsidP="0018414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184147" w:rsidRDefault="00184147" w:rsidP="00184147">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Passing Parameters to Include directive</w:t>
      </w:r>
      <w:r>
        <w:rPr>
          <w:rStyle w:val="tag"/>
          <w:rFonts w:ascii="Consolas" w:hAnsi="Consolas" w:cs="Consolas"/>
          <w:color w:val="800000"/>
        </w:rPr>
        <w:t>&lt;/title&gt;</w:t>
      </w:r>
    </w:p>
    <w:p w:rsidR="00184147" w:rsidRDefault="00184147" w:rsidP="0018414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184147" w:rsidRDefault="00184147" w:rsidP="0018414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184147" w:rsidRDefault="00184147" w:rsidP="0018414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p>
    <w:p w:rsidR="00184147" w:rsidRDefault="00184147" w:rsidP="00184147">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country</w:t>
      </w:r>
      <w:r>
        <w:rPr>
          <w:rStyle w:val="pun"/>
          <w:rFonts w:ascii="Consolas" w:hAnsi="Consolas" w:cs="Consolas"/>
          <w:color w:val="000000"/>
        </w:rPr>
        <w:t>=</w:t>
      </w:r>
      <w:r>
        <w:rPr>
          <w:rStyle w:val="str"/>
          <w:rFonts w:ascii="Consolas" w:hAnsi="Consolas" w:cs="Consolas"/>
          <w:color w:val="800000"/>
        </w:rPr>
        <w:t>"India"</w:t>
      </w:r>
      <w:r>
        <w:rPr>
          <w:rStyle w:val="pun"/>
          <w:rFonts w:ascii="Consolas" w:hAnsi="Consolas" w:cs="Consolas"/>
          <w:color w:val="000000"/>
        </w:rPr>
        <w:t>;</w:t>
      </w:r>
      <w:r>
        <w:rPr>
          <w:rStyle w:val="pln"/>
          <w:rFonts w:ascii="Consolas" w:hAnsi="Consolas" w:cs="Consolas"/>
          <w:color w:val="000000"/>
        </w:rPr>
        <w:t xml:space="preserve"> </w:t>
      </w:r>
    </w:p>
    <w:p w:rsidR="00184147" w:rsidRDefault="00184147" w:rsidP="00184147">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state</w:t>
      </w:r>
      <w:r>
        <w:rPr>
          <w:rStyle w:val="pun"/>
          <w:rFonts w:ascii="Consolas" w:hAnsi="Consolas" w:cs="Consolas"/>
          <w:color w:val="000000"/>
        </w:rPr>
        <w:t>=</w:t>
      </w:r>
      <w:r>
        <w:rPr>
          <w:rStyle w:val="str"/>
          <w:rFonts w:ascii="Consolas" w:hAnsi="Consolas" w:cs="Consolas"/>
          <w:color w:val="800000"/>
        </w:rPr>
        <w:t>"UP"</w:t>
      </w:r>
      <w:r>
        <w:rPr>
          <w:rStyle w:val="pun"/>
          <w:rFonts w:ascii="Consolas" w:hAnsi="Consolas" w:cs="Consolas"/>
          <w:color w:val="000000"/>
        </w:rPr>
        <w:t>;</w:t>
      </w:r>
    </w:p>
    <w:p w:rsidR="00184147" w:rsidRDefault="00184147" w:rsidP="00184147">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city</w:t>
      </w:r>
      <w:r>
        <w:rPr>
          <w:rStyle w:val="pun"/>
          <w:rFonts w:ascii="Consolas" w:hAnsi="Consolas" w:cs="Consolas"/>
          <w:color w:val="000000"/>
        </w:rPr>
        <w:t>=</w:t>
      </w:r>
      <w:r>
        <w:rPr>
          <w:rStyle w:val="str"/>
          <w:rFonts w:ascii="Consolas" w:hAnsi="Consolas" w:cs="Consolas"/>
          <w:color w:val="800000"/>
        </w:rPr>
        <w:t>"Agra"</w:t>
      </w:r>
      <w:r>
        <w:rPr>
          <w:rStyle w:val="pun"/>
          <w:rFonts w:ascii="Consolas" w:hAnsi="Consolas" w:cs="Consolas"/>
          <w:color w:val="000000"/>
        </w:rPr>
        <w:t>;</w:t>
      </w:r>
    </w:p>
    <w:p w:rsidR="00184147" w:rsidRDefault="00184147" w:rsidP="00184147">
      <w:pPr>
        <w:pStyle w:val="HTMLPreformatted"/>
        <w:shd w:val="clear" w:color="auto" w:fill="EEEEEE"/>
        <w:rPr>
          <w:rStyle w:val="pln"/>
          <w:rFonts w:ascii="Consolas" w:hAnsi="Consolas" w:cs="Consolas"/>
          <w:color w:val="000000"/>
        </w:rPr>
      </w:pPr>
      <w:r>
        <w:rPr>
          <w:rStyle w:val="pln"/>
          <w:rFonts w:ascii="Consolas" w:hAnsi="Consolas" w:cs="Consolas"/>
          <w:color w:val="000000"/>
        </w:rPr>
        <w:t>%&gt;</w:t>
      </w:r>
    </w:p>
    <w:p w:rsidR="00184147" w:rsidRDefault="00184147" w:rsidP="0018414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184147" w:rsidRDefault="00184147" w:rsidP="00184147">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session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str"/>
          <w:rFonts w:ascii="Consolas" w:hAnsi="Consolas" w:cs="Consolas"/>
          <w:color w:val="800000"/>
        </w:rPr>
        <w:t>"co"</w:t>
      </w:r>
      <w:r>
        <w:rPr>
          <w:rStyle w:val="pun"/>
          <w:rFonts w:ascii="Consolas" w:hAnsi="Consolas" w:cs="Consolas"/>
          <w:color w:val="000000"/>
        </w:rPr>
        <w:t>,</w:t>
      </w:r>
      <w:r>
        <w:rPr>
          <w:rStyle w:val="pln"/>
          <w:rFonts w:ascii="Consolas" w:hAnsi="Consolas" w:cs="Consolas"/>
          <w:color w:val="000000"/>
        </w:rPr>
        <w:t xml:space="preserve"> country</w:t>
      </w:r>
      <w:r>
        <w:rPr>
          <w:rStyle w:val="pun"/>
          <w:rFonts w:ascii="Consolas" w:hAnsi="Consolas" w:cs="Consolas"/>
          <w:color w:val="000000"/>
        </w:rPr>
        <w:t>);</w:t>
      </w:r>
    </w:p>
    <w:p w:rsidR="00184147" w:rsidRDefault="00184147" w:rsidP="00184147">
      <w:pPr>
        <w:pStyle w:val="HTMLPreformatted"/>
        <w:shd w:val="clear" w:color="auto" w:fill="EEEEEE"/>
        <w:rPr>
          <w:rStyle w:val="pln"/>
          <w:rFonts w:ascii="Consolas" w:hAnsi="Consolas" w:cs="Consolas"/>
          <w:color w:val="000000"/>
        </w:rPr>
      </w:pP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str"/>
          <w:rFonts w:ascii="Consolas" w:hAnsi="Consolas" w:cs="Consolas"/>
          <w:color w:val="800000"/>
        </w:rPr>
        <w:t>"st"</w:t>
      </w:r>
      <w:r>
        <w:rPr>
          <w:rStyle w:val="pun"/>
          <w:rFonts w:ascii="Consolas" w:hAnsi="Consolas" w:cs="Consolas"/>
          <w:color w:val="000000"/>
        </w:rPr>
        <w:t>,</w:t>
      </w:r>
      <w:r>
        <w:rPr>
          <w:rStyle w:val="pln"/>
          <w:rFonts w:ascii="Consolas" w:hAnsi="Consolas" w:cs="Consolas"/>
          <w:color w:val="000000"/>
        </w:rPr>
        <w:t xml:space="preserve"> state</w:t>
      </w:r>
      <w:r>
        <w:rPr>
          <w:rStyle w:val="pun"/>
          <w:rFonts w:ascii="Consolas" w:hAnsi="Consolas" w:cs="Consolas"/>
          <w:color w:val="000000"/>
        </w:rPr>
        <w:t>);</w:t>
      </w:r>
    </w:p>
    <w:p w:rsidR="00184147" w:rsidRDefault="00184147" w:rsidP="00184147">
      <w:pPr>
        <w:pStyle w:val="HTMLPreformatted"/>
        <w:shd w:val="clear" w:color="auto" w:fill="EEEEEE"/>
        <w:rPr>
          <w:rStyle w:val="pln"/>
          <w:rFonts w:ascii="Consolas" w:hAnsi="Consolas" w:cs="Consolas"/>
          <w:color w:val="000000"/>
        </w:rPr>
      </w:pP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str"/>
          <w:rFonts w:ascii="Consolas" w:hAnsi="Consolas" w:cs="Consolas"/>
          <w:color w:val="800000"/>
        </w:rPr>
        <w:t>"ci"</w:t>
      </w:r>
      <w:r>
        <w:rPr>
          <w:rStyle w:val="pun"/>
          <w:rFonts w:ascii="Consolas" w:hAnsi="Consolas" w:cs="Consolas"/>
          <w:color w:val="000000"/>
        </w:rPr>
        <w:t>,</w:t>
      </w:r>
      <w:r>
        <w:rPr>
          <w:rStyle w:val="pln"/>
          <w:rFonts w:ascii="Consolas" w:hAnsi="Consolas" w:cs="Consolas"/>
          <w:color w:val="000000"/>
        </w:rPr>
        <w:t xml:space="preserve"> city</w:t>
      </w:r>
      <w:r>
        <w:rPr>
          <w:rStyle w:val="pun"/>
          <w:rFonts w:ascii="Consolas" w:hAnsi="Consolas" w:cs="Consolas"/>
          <w:color w:val="000000"/>
        </w:rPr>
        <w:t>);</w:t>
      </w:r>
    </w:p>
    <w:p w:rsidR="00184147" w:rsidRDefault="00184147" w:rsidP="00184147">
      <w:pPr>
        <w:pStyle w:val="HTMLPreformatted"/>
        <w:shd w:val="clear" w:color="auto" w:fill="EEEEEE"/>
        <w:rPr>
          <w:rStyle w:val="pln"/>
          <w:rFonts w:ascii="Consolas" w:hAnsi="Consolas" w:cs="Consolas"/>
          <w:color w:val="000000"/>
        </w:rPr>
      </w:pPr>
      <w:r>
        <w:rPr>
          <w:rStyle w:val="pln"/>
          <w:rFonts w:ascii="Consolas" w:hAnsi="Consolas" w:cs="Consolas"/>
          <w:color w:val="000000"/>
        </w:rPr>
        <w:t>%&gt;</w:t>
      </w:r>
    </w:p>
    <w:p w:rsidR="00184147" w:rsidRDefault="00184147" w:rsidP="0018414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184147" w:rsidRDefault="00184147" w:rsidP="00184147">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184147" w:rsidRDefault="00184147" w:rsidP="00184147">
      <w:pPr>
        <w:pStyle w:val="NormalWeb"/>
        <w:shd w:val="clear" w:color="auto" w:fill="FFFFFF"/>
        <w:spacing w:before="0" w:beforeAutospacing="0" w:after="390" w:afterAutospacing="0"/>
        <w:rPr>
          <w:rFonts w:ascii="Arial" w:hAnsi="Arial" w:cs="Arial"/>
          <w:color w:val="222426"/>
          <w:sz w:val="26"/>
          <w:szCs w:val="26"/>
        </w:rPr>
      </w:pPr>
    </w:p>
    <w:p w:rsidR="00184147" w:rsidRDefault="00184147" w:rsidP="0018414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Above, I have used </w:t>
      </w:r>
      <w:r w:rsidRPr="00184147">
        <w:rPr>
          <w:rFonts w:ascii="Arial" w:hAnsi="Arial" w:cs="Arial"/>
          <w:b/>
          <w:color w:val="222426"/>
          <w:sz w:val="26"/>
          <w:szCs w:val="26"/>
        </w:rPr>
        <w:t>declaration tag</w:t>
      </w:r>
      <w:r>
        <w:rPr>
          <w:rFonts w:ascii="Arial" w:hAnsi="Arial" w:cs="Arial"/>
          <w:color w:val="222426"/>
          <w:sz w:val="26"/>
          <w:szCs w:val="26"/>
        </w:rPr>
        <w:t> for initializing strings and </w:t>
      </w:r>
      <w:r w:rsidRPr="00184147">
        <w:rPr>
          <w:rFonts w:ascii="Arial" w:hAnsi="Arial" w:cs="Arial"/>
          <w:b/>
          <w:color w:val="222426"/>
          <w:sz w:val="26"/>
          <w:szCs w:val="26"/>
        </w:rPr>
        <w:t>scriptlet</w:t>
      </w:r>
      <w:r>
        <w:rPr>
          <w:rFonts w:ascii="Arial" w:hAnsi="Arial" w:cs="Arial"/>
          <w:color w:val="222426"/>
          <w:sz w:val="26"/>
          <w:szCs w:val="26"/>
        </w:rPr>
        <w:t> for setting up them in </w:t>
      </w:r>
      <w:r w:rsidRPr="00184147">
        <w:rPr>
          <w:rFonts w:ascii="Arial" w:hAnsi="Arial" w:cs="Arial"/>
          <w:b/>
          <w:color w:val="222426"/>
          <w:sz w:val="26"/>
          <w:szCs w:val="26"/>
        </w:rPr>
        <w:t>session object</w:t>
      </w:r>
      <w:r>
        <w:rPr>
          <w:rFonts w:ascii="Arial" w:hAnsi="Arial" w:cs="Arial"/>
          <w:color w:val="222426"/>
          <w:sz w:val="26"/>
          <w:szCs w:val="26"/>
        </w:rPr>
        <w:t>. As the use of sciptlet is disregarded a long back, alternatively you can use </w:t>
      </w:r>
      <w:r w:rsidRPr="00184147">
        <w:rPr>
          <w:rFonts w:ascii="Arial" w:hAnsi="Arial" w:cs="Arial"/>
          <w:b/>
          <w:color w:val="222426"/>
          <w:sz w:val="26"/>
          <w:szCs w:val="26"/>
        </w:rPr>
        <w:t>&lt;c:set&gt; JSTL tag</w:t>
      </w:r>
      <w:r>
        <w:rPr>
          <w:rFonts w:ascii="Arial" w:hAnsi="Arial" w:cs="Arial"/>
          <w:color w:val="222426"/>
          <w:sz w:val="26"/>
          <w:szCs w:val="26"/>
        </w:rPr>
        <w:t xml:space="preserve">  for doing the same – The code would be like this –</w:t>
      </w:r>
    </w:p>
    <w:p w:rsidR="00184147" w:rsidRDefault="00184147" w:rsidP="0018414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taglib uri</w:t>
      </w:r>
      <w:r>
        <w:rPr>
          <w:rStyle w:val="pun"/>
          <w:rFonts w:ascii="Consolas" w:hAnsi="Consolas" w:cs="Consolas"/>
          <w:color w:val="000000"/>
        </w:rPr>
        <w:t>=</w:t>
      </w:r>
      <w:r>
        <w:rPr>
          <w:rStyle w:val="str"/>
          <w:rFonts w:ascii="Consolas" w:hAnsi="Consolas" w:cs="Consolas"/>
          <w:color w:val="800000"/>
        </w:rPr>
        <w:t>"http://java.sun.com/jsp/jstl/core"</w:t>
      </w:r>
      <w:r>
        <w:rPr>
          <w:rStyle w:val="pln"/>
          <w:rFonts w:ascii="Consolas" w:hAnsi="Consolas" w:cs="Consolas"/>
          <w:color w:val="000000"/>
        </w:rPr>
        <w:t xml:space="preserve"> prefix</w:t>
      </w:r>
      <w:r>
        <w:rPr>
          <w:rStyle w:val="pun"/>
          <w:rFonts w:ascii="Consolas" w:hAnsi="Consolas" w:cs="Consolas"/>
          <w:color w:val="000000"/>
        </w:rPr>
        <w:t>=</w:t>
      </w:r>
      <w:r>
        <w:rPr>
          <w:rStyle w:val="str"/>
          <w:rFonts w:ascii="Consolas" w:hAnsi="Consolas" w:cs="Consolas"/>
          <w:color w:val="800000"/>
        </w:rPr>
        <w:t>"c"</w:t>
      </w:r>
      <w:r>
        <w:rPr>
          <w:rStyle w:val="pln"/>
          <w:rFonts w:ascii="Consolas" w:hAnsi="Consolas" w:cs="Consolas"/>
          <w:color w:val="000000"/>
        </w:rPr>
        <w:t xml:space="preserve"> %&gt;</w:t>
      </w:r>
    </w:p>
    <w:p w:rsidR="00184147" w:rsidRDefault="00184147" w:rsidP="00184147">
      <w:pPr>
        <w:pStyle w:val="HTMLPreformatted"/>
        <w:shd w:val="clear" w:color="auto" w:fill="EEEEEE"/>
        <w:rPr>
          <w:rStyle w:val="pln"/>
          <w:rFonts w:ascii="Consolas" w:hAnsi="Consolas" w:cs="Consolas"/>
          <w:color w:val="000000"/>
        </w:rPr>
      </w:pPr>
      <w:r>
        <w:rPr>
          <w:rStyle w:val="tag"/>
          <w:rFonts w:ascii="Consolas" w:hAnsi="Consolas" w:cs="Consolas"/>
          <w:color w:val="800000"/>
        </w:rPr>
        <w:t>&lt;c:set</w:t>
      </w:r>
      <w:r>
        <w:rPr>
          <w:rStyle w:val="pln"/>
          <w:rFonts w:ascii="Consolas" w:hAnsi="Consolas" w:cs="Consolas"/>
          <w:color w:val="000000"/>
        </w:rPr>
        <w:t xml:space="preserve"> </w:t>
      </w:r>
      <w:r>
        <w:rPr>
          <w:rStyle w:val="atn"/>
          <w:rFonts w:ascii="Consolas" w:hAnsi="Consolas" w:cs="Consolas"/>
          <w:color w:val="FF0000"/>
        </w:rPr>
        <w:t>var</w:t>
      </w:r>
      <w:r>
        <w:rPr>
          <w:rStyle w:val="pun"/>
          <w:rFonts w:ascii="Consolas" w:hAnsi="Consolas" w:cs="Consolas"/>
          <w:color w:val="000000"/>
        </w:rPr>
        <w:t>=</w:t>
      </w:r>
      <w:r>
        <w:rPr>
          <w:rStyle w:val="atv"/>
          <w:rFonts w:ascii="Consolas" w:hAnsi="Consolas" w:cs="Consolas"/>
          <w:color w:val="0000FF"/>
        </w:rPr>
        <w:t>"co"</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"India"</w:t>
      </w:r>
      <w:r>
        <w:rPr>
          <w:rStyle w:val="pln"/>
          <w:rFonts w:ascii="Consolas" w:hAnsi="Consolas" w:cs="Consolas"/>
          <w:color w:val="000000"/>
        </w:rPr>
        <w:t xml:space="preserve"> </w:t>
      </w:r>
      <w:r>
        <w:rPr>
          <w:rStyle w:val="atn"/>
          <w:rFonts w:ascii="Consolas" w:hAnsi="Consolas" w:cs="Consolas"/>
          <w:color w:val="FF0000"/>
        </w:rPr>
        <w:t>scope</w:t>
      </w:r>
      <w:r>
        <w:rPr>
          <w:rStyle w:val="pun"/>
          <w:rFonts w:ascii="Consolas" w:hAnsi="Consolas" w:cs="Consolas"/>
          <w:color w:val="000000"/>
        </w:rPr>
        <w:t>=</w:t>
      </w:r>
      <w:r>
        <w:rPr>
          <w:rStyle w:val="atv"/>
          <w:rFonts w:ascii="Consolas" w:hAnsi="Consolas" w:cs="Consolas"/>
          <w:color w:val="0000FF"/>
        </w:rPr>
        <w:t>"session"</w:t>
      </w:r>
      <w:r>
        <w:rPr>
          <w:rStyle w:val="tag"/>
          <w:rFonts w:ascii="Consolas" w:hAnsi="Consolas" w:cs="Consolas"/>
          <w:color w:val="800000"/>
        </w:rPr>
        <w:t>/&gt;</w:t>
      </w:r>
    </w:p>
    <w:p w:rsidR="00184147" w:rsidRDefault="00184147" w:rsidP="00184147">
      <w:pPr>
        <w:pStyle w:val="HTMLPreformatted"/>
        <w:shd w:val="clear" w:color="auto" w:fill="EEEEEE"/>
        <w:rPr>
          <w:rStyle w:val="pln"/>
          <w:rFonts w:ascii="Consolas" w:hAnsi="Consolas" w:cs="Consolas"/>
          <w:color w:val="000000"/>
        </w:rPr>
      </w:pPr>
      <w:r>
        <w:rPr>
          <w:rStyle w:val="tag"/>
          <w:rFonts w:ascii="Consolas" w:hAnsi="Consolas" w:cs="Consolas"/>
          <w:color w:val="800000"/>
        </w:rPr>
        <w:t>&lt;c:set</w:t>
      </w:r>
      <w:r>
        <w:rPr>
          <w:rStyle w:val="pln"/>
          <w:rFonts w:ascii="Consolas" w:hAnsi="Consolas" w:cs="Consolas"/>
          <w:color w:val="000000"/>
        </w:rPr>
        <w:t xml:space="preserve"> </w:t>
      </w:r>
      <w:r>
        <w:rPr>
          <w:rStyle w:val="atn"/>
          <w:rFonts w:ascii="Consolas" w:hAnsi="Consolas" w:cs="Consolas"/>
          <w:color w:val="FF0000"/>
        </w:rPr>
        <w:t>var</w:t>
      </w:r>
      <w:r>
        <w:rPr>
          <w:rStyle w:val="pun"/>
          <w:rFonts w:ascii="Consolas" w:hAnsi="Consolas" w:cs="Consolas"/>
          <w:color w:val="000000"/>
        </w:rPr>
        <w:t>=</w:t>
      </w:r>
      <w:r>
        <w:rPr>
          <w:rStyle w:val="atv"/>
          <w:rFonts w:ascii="Consolas" w:hAnsi="Consolas" w:cs="Consolas"/>
          <w:color w:val="0000FF"/>
        </w:rPr>
        <w:t>"st"</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"UP"</w:t>
      </w:r>
      <w:r>
        <w:rPr>
          <w:rStyle w:val="pln"/>
          <w:rFonts w:ascii="Consolas" w:hAnsi="Consolas" w:cs="Consolas"/>
          <w:color w:val="000000"/>
        </w:rPr>
        <w:t xml:space="preserve"> </w:t>
      </w:r>
      <w:r>
        <w:rPr>
          <w:rStyle w:val="atn"/>
          <w:rFonts w:ascii="Consolas" w:hAnsi="Consolas" w:cs="Consolas"/>
          <w:color w:val="FF0000"/>
        </w:rPr>
        <w:t>scope</w:t>
      </w:r>
      <w:r>
        <w:rPr>
          <w:rStyle w:val="pun"/>
          <w:rFonts w:ascii="Consolas" w:hAnsi="Consolas" w:cs="Consolas"/>
          <w:color w:val="000000"/>
        </w:rPr>
        <w:t>=</w:t>
      </w:r>
      <w:r>
        <w:rPr>
          <w:rStyle w:val="atv"/>
          <w:rFonts w:ascii="Consolas" w:hAnsi="Consolas" w:cs="Consolas"/>
          <w:color w:val="0000FF"/>
        </w:rPr>
        <w:t>"session"</w:t>
      </w:r>
      <w:r>
        <w:rPr>
          <w:rStyle w:val="tag"/>
          <w:rFonts w:ascii="Consolas" w:hAnsi="Consolas" w:cs="Consolas"/>
          <w:color w:val="800000"/>
        </w:rPr>
        <w:t>/&gt;</w:t>
      </w:r>
    </w:p>
    <w:p w:rsidR="00184147" w:rsidRDefault="00184147" w:rsidP="00184147">
      <w:pPr>
        <w:pStyle w:val="HTMLPreformatted"/>
        <w:shd w:val="clear" w:color="auto" w:fill="EEEEEE"/>
        <w:rPr>
          <w:rStyle w:val="pln"/>
          <w:rFonts w:ascii="Consolas" w:hAnsi="Consolas" w:cs="Consolas"/>
          <w:color w:val="000000"/>
        </w:rPr>
      </w:pPr>
      <w:r>
        <w:rPr>
          <w:rStyle w:val="tag"/>
          <w:rFonts w:ascii="Consolas" w:hAnsi="Consolas" w:cs="Consolas"/>
          <w:color w:val="800000"/>
        </w:rPr>
        <w:t>&lt;c:set</w:t>
      </w:r>
      <w:r>
        <w:rPr>
          <w:rStyle w:val="pln"/>
          <w:rFonts w:ascii="Consolas" w:hAnsi="Consolas" w:cs="Consolas"/>
          <w:color w:val="000000"/>
        </w:rPr>
        <w:t xml:space="preserve"> </w:t>
      </w:r>
      <w:r>
        <w:rPr>
          <w:rStyle w:val="atn"/>
          <w:rFonts w:ascii="Consolas" w:hAnsi="Consolas" w:cs="Consolas"/>
          <w:color w:val="FF0000"/>
        </w:rPr>
        <w:t>var</w:t>
      </w:r>
      <w:r>
        <w:rPr>
          <w:rStyle w:val="pun"/>
          <w:rFonts w:ascii="Consolas" w:hAnsi="Consolas" w:cs="Consolas"/>
          <w:color w:val="000000"/>
        </w:rPr>
        <w:t>=</w:t>
      </w:r>
      <w:r>
        <w:rPr>
          <w:rStyle w:val="atv"/>
          <w:rFonts w:ascii="Consolas" w:hAnsi="Consolas" w:cs="Consolas"/>
          <w:color w:val="0000FF"/>
        </w:rPr>
        <w:t>"ci"</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"Agra"</w:t>
      </w:r>
      <w:r>
        <w:rPr>
          <w:rStyle w:val="pln"/>
          <w:rFonts w:ascii="Consolas" w:hAnsi="Consolas" w:cs="Consolas"/>
          <w:color w:val="000000"/>
        </w:rPr>
        <w:t xml:space="preserve"> </w:t>
      </w:r>
      <w:r>
        <w:rPr>
          <w:rStyle w:val="atn"/>
          <w:rFonts w:ascii="Consolas" w:hAnsi="Consolas" w:cs="Consolas"/>
          <w:color w:val="FF0000"/>
        </w:rPr>
        <w:t>scope</w:t>
      </w:r>
      <w:r>
        <w:rPr>
          <w:rStyle w:val="pun"/>
          <w:rFonts w:ascii="Consolas" w:hAnsi="Consolas" w:cs="Consolas"/>
          <w:color w:val="000000"/>
        </w:rPr>
        <w:t>=</w:t>
      </w:r>
      <w:r>
        <w:rPr>
          <w:rStyle w:val="atv"/>
          <w:rFonts w:ascii="Consolas" w:hAnsi="Consolas" w:cs="Consolas"/>
          <w:color w:val="0000FF"/>
        </w:rPr>
        <w:t>"session"</w:t>
      </w:r>
      <w:r>
        <w:rPr>
          <w:rStyle w:val="tag"/>
          <w:rFonts w:ascii="Consolas" w:hAnsi="Consolas" w:cs="Consolas"/>
          <w:color w:val="800000"/>
        </w:rPr>
        <w:t>/&gt;</w:t>
      </w:r>
    </w:p>
    <w:p w:rsidR="00184147" w:rsidRDefault="00184147" w:rsidP="00184147">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include file</w:t>
      </w:r>
      <w:r>
        <w:rPr>
          <w:rStyle w:val="pun"/>
          <w:rFonts w:ascii="Consolas" w:hAnsi="Consolas" w:cs="Consolas"/>
          <w:color w:val="000000"/>
        </w:rPr>
        <w:t>=</w:t>
      </w:r>
      <w:r>
        <w:rPr>
          <w:rStyle w:val="str"/>
          <w:rFonts w:ascii="Consolas" w:hAnsi="Consolas" w:cs="Consolas"/>
          <w:color w:val="800000"/>
        </w:rPr>
        <w:t>"file1.jsp"</w:t>
      </w:r>
      <w:r>
        <w:rPr>
          <w:rStyle w:val="pln"/>
          <w:rFonts w:ascii="Consolas" w:hAnsi="Consolas" w:cs="Consolas"/>
          <w:color w:val="000000"/>
        </w:rPr>
        <w:t xml:space="preserve"> %&gt;</w:t>
      </w:r>
    </w:p>
    <w:p w:rsidR="00184147" w:rsidRDefault="00184147" w:rsidP="0018414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file1.jsp</w:t>
      </w:r>
    </w:p>
    <w:p w:rsidR="00184147" w:rsidRDefault="00184147" w:rsidP="0018414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str"/>
          <w:rFonts w:ascii="Consolas" w:hAnsi="Consolas" w:cs="Consolas"/>
          <w:color w:val="800000"/>
        </w:rPr>
        <w:t>"co"</w:t>
      </w:r>
      <w:r>
        <w:rPr>
          <w:rStyle w:val="pun"/>
          <w:rFonts w:ascii="Consolas" w:hAnsi="Consolas" w:cs="Consolas"/>
          <w:color w:val="000000"/>
        </w:rPr>
        <w:t>)</w:t>
      </w:r>
      <w:r>
        <w:rPr>
          <w:rStyle w:val="pln"/>
          <w:rFonts w:ascii="Consolas" w:hAnsi="Consolas" w:cs="Consolas"/>
          <w:color w:val="000000"/>
        </w:rPr>
        <w:t xml:space="preserve"> %&gt;</w:t>
      </w:r>
    </w:p>
    <w:p w:rsidR="00184147" w:rsidRDefault="00184147" w:rsidP="0018414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str"/>
          <w:rFonts w:ascii="Consolas" w:hAnsi="Consolas" w:cs="Consolas"/>
          <w:color w:val="800000"/>
        </w:rPr>
        <w:t>"st"</w:t>
      </w:r>
      <w:r>
        <w:rPr>
          <w:rStyle w:val="pun"/>
          <w:rFonts w:ascii="Consolas" w:hAnsi="Consolas" w:cs="Consolas"/>
          <w:color w:val="000000"/>
        </w:rPr>
        <w:t>)</w:t>
      </w:r>
      <w:r>
        <w:rPr>
          <w:rStyle w:val="pln"/>
          <w:rFonts w:ascii="Consolas" w:hAnsi="Consolas" w:cs="Consolas"/>
          <w:color w:val="000000"/>
        </w:rPr>
        <w:t xml:space="preserve"> %&gt;</w:t>
      </w:r>
    </w:p>
    <w:p w:rsidR="00184147" w:rsidRDefault="00184147" w:rsidP="0018414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str"/>
          <w:rFonts w:ascii="Consolas" w:hAnsi="Consolas" w:cs="Consolas"/>
          <w:color w:val="800000"/>
        </w:rPr>
        <w:t>"ci"</w:t>
      </w:r>
      <w:r>
        <w:rPr>
          <w:rStyle w:val="pun"/>
          <w:rFonts w:ascii="Consolas" w:hAnsi="Consolas" w:cs="Consolas"/>
          <w:color w:val="000000"/>
        </w:rPr>
        <w:t>)</w:t>
      </w:r>
      <w:r>
        <w:rPr>
          <w:rStyle w:val="pln"/>
          <w:rFonts w:ascii="Consolas" w:hAnsi="Consolas" w:cs="Consolas"/>
          <w:color w:val="000000"/>
        </w:rPr>
        <w:t xml:space="preserve"> %&gt;</w:t>
      </w:r>
    </w:p>
    <w:p w:rsidR="00D03183" w:rsidRDefault="00D03183" w:rsidP="00184147">
      <w:pPr>
        <w:pStyle w:val="HTMLPreformatted"/>
        <w:shd w:val="clear" w:color="auto" w:fill="EEEEEE"/>
        <w:rPr>
          <w:rFonts w:ascii="Consolas" w:hAnsi="Consolas" w:cs="Consolas"/>
          <w:color w:val="222426"/>
        </w:rPr>
      </w:pPr>
    </w:p>
    <w:p w:rsidR="000564A2" w:rsidRDefault="00184147" w:rsidP="001F1641">
      <w:pPr>
        <w:rPr>
          <w:rFonts w:ascii="Arial" w:hAnsi="Arial" w:cs="Arial"/>
          <w:color w:val="222426"/>
          <w:sz w:val="26"/>
          <w:szCs w:val="26"/>
          <w:shd w:val="clear" w:color="auto" w:fill="FFFFFF"/>
        </w:rPr>
      </w:pPr>
      <w:r>
        <w:rPr>
          <w:rFonts w:ascii="Arial" w:hAnsi="Arial" w:cs="Arial"/>
          <w:color w:val="222426"/>
          <w:sz w:val="26"/>
          <w:szCs w:val="26"/>
          <w:shd w:val="clear" w:color="auto" w:fill="FFFFFF"/>
        </w:rPr>
        <w:t>In the above example I have passed the parameters using session implicit object, however you can also pass them using request, page and application implicit objects.</w:t>
      </w:r>
    </w:p>
    <w:p w:rsidR="00947C64" w:rsidRDefault="00947C64" w:rsidP="00947C64">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Exception handling in JSP</w:t>
      </w:r>
    </w:p>
    <w:p w:rsidR="00947C64" w:rsidRPr="00947C64" w:rsidRDefault="00947C64" w:rsidP="00947C64">
      <w:pPr>
        <w:shd w:val="clear" w:color="auto" w:fill="FFFFFF"/>
        <w:spacing w:after="390" w:line="240" w:lineRule="auto"/>
        <w:jc w:val="both"/>
        <w:rPr>
          <w:rFonts w:ascii="Arial" w:eastAsia="Times New Roman" w:hAnsi="Arial" w:cs="Arial"/>
          <w:color w:val="222426"/>
          <w:sz w:val="26"/>
          <w:szCs w:val="26"/>
        </w:rPr>
      </w:pPr>
      <w:r w:rsidRPr="00947C64">
        <w:rPr>
          <w:rFonts w:ascii="Arial" w:eastAsia="Times New Roman" w:hAnsi="Arial" w:cs="Arial"/>
          <w:color w:val="222426"/>
          <w:sz w:val="26"/>
          <w:szCs w:val="26"/>
        </w:rPr>
        <w:t>Before going through </w:t>
      </w:r>
      <w:r w:rsidRPr="00947C64">
        <w:rPr>
          <w:rFonts w:ascii="Arial" w:eastAsia="Times New Roman" w:hAnsi="Arial" w:cs="Arial"/>
          <w:b/>
          <w:bCs/>
          <w:color w:val="222426"/>
          <w:sz w:val="26"/>
          <w:szCs w:val="26"/>
        </w:rPr>
        <w:t>exception handling in JSP</w:t>
      </w:r>
      <w:r w:rsidRPr="00947C64">
        <w:rPr>
          <w:rFonts w:ascii="Arial" w:eastAsia="Times New Roman" w:hAnsi="Arial" w:cs="Arial"/>
          <w:color w:val="222426"/>
          <w:sz w:val="26"/>
          <w:szCs w:val="26"/>
        </w:rPr>
        <w:t>, let’s understand what is exception and how it is different from errors.</w:t>
      </w:r>
    </w:p>
    <w:p w:rsidR="00947C64" w:rsidRPr="00947C64" w:rsidRDefault="00947C64" w:rsidP="00947C64">
      <w:pPr>
        <w:shd w:val="clear" w:color="auto" w:fill="FFFFFF"/>
        <w:spacing w:after="390" w:line="240" w:lineRule="auto"/>
        <w:jc w:val="both"/>
        <w:rPr>
          <w:rFonts w:ascii="Arial" w:eastAsia="Times New Roman" w:hAnsi="Arial" w:cs="Arial"/>
          <w:color w:val="222426"/>
          <w:sz w:val="26"/>
          <w:szCs w:val="26"/>
        </w:rPr>
      </w:pPr>
      <w:r w:rsidRPr="00947C64">
        <w:rPr>
          <w:rFonts w:ascii="Arial" w:eastAsia="Times New Roman" w:hAnsi="Arial" w:cs="Arial"/>
          <w:b/>
          <w:bCs/>
          <w:color w:val="222426"/>
          <w:sz w:val="26"/>
          <w:szCs w:val="26"/>
        </w:rPr>
        <w:t>Exception: </w:t>
      </w:r>
      <w:r w:rsidRPr="00947C64">
        <w:rPr>
          <w:rFonts w:ascii="Arial" w:eastAsia="Times New Roman" w:hAnsi="Arial" w:cs="Arial"/>
          <w:color w:val="222426"/>
          <w:sz w:val="26"/>
          <w:szCs w:val="26"/>
        </w:rPr>
        <w:t>These are nothing but the abnormal conditions which interrupts the normal flow of execution. Mostly they occur because of the wrong data entered by user. It is must to handle exceptions in order to give meaningful message to the user so that user would be able to understand the issue and take appropriate action.</w:t>
      </w:r>
    </w:p>
    <w:p w:rsidR="00947C64" w:rsidRPr="00947C64" w:rsidRDefault="00947C64" w:rsidP="00947C64">
      <w:pPr>
        <w:shd w:val="clear" w:color="auto" w:fill="FFFFFF"/>
        <w:spacing w:after="390" w:line="240" w:lineRule="auto"/>
        <w:jc w:val="both"/>
        <w:rPr>
          <w:rFonts w:ascii="Arial" w:eastAsia="Times New Roman" w:hAnsi="Arial" w:cs="Arial"/>
          <w:color w:val="222426"/>
          <w:sz w:val="26"/>
          <w:szCs w:val="26"/>
        </w:rPr>
      </w:pPr>
      <w:r w:rsidRPr="00947C64">
        <w:rPr>
          <w:rFonts w:ascii="Arial" w:eastAsia="Times New Roman" w:hAnsi="Arial" w:cs="Arial"/>
          <w:b/>
          <w:bCs/>
          <w:color w:val="222426"/>
          <w:sz w:val="26"/>
          <w:szCs w:val="26"/>
        </w:rPr>
        <w:t>Error:</w:t>
      </w:r>
      <w:r w:rsidRPr="00947C64">
        <w:rPr>
          <w:rFonts w:ascii="Arial" w:eastAsia="Times New Roman" w:hAnsi="Arial" w:cs="Arial"/>
          <w:color w:val="222426"/>
          <w:sz w:val="26"/>
          <w:szCs w:val="26"/>
        </w:rPr>
        <w:t> It can be a issue with the code or a system related issue. We should not handle errors as they are meant to be fixed.</w:t>
      </w:r>
    </w:p>
    <w:p w:rsidR="00947C64" w:rsidRPr="00947C64" w:rsidRDefault="00947C64" w:rsidP="00947C64">
      <w:pPr>
        <w:shd w:val="clear" w:color="auto" w:fill="FFFFFF"/>
        <w:spacing w:after="390" w:line="240" w:lineRule="auto"/>
        <w:rPr>
          <w:rFonts w:ascii="Arial" w:eastAsia="Times New Roman" w:hAnsi="Arial" w:cs="Arial"/>
          <w:color w:val="222426"/>
          <w:sz w:val="26"/>
          <w:szCs w:val="26"/>
        </w:rPr>
      </w:pPr>
      <w:r w:rsidRPr="00947C64">
        <w:rPr>
          <w:rFonts w:ascii="Arial" w:eastAsia="Times New Roman" w:hAnsi="Arial" w:cs="Arial"/>
          <w:b/>
          <w:bCs/>
          <w:color w:val="222426"/>
          <w:sz w:val="26"/>
          <w:szCs w:val="26"/>
        </w:rPr>
        <w:t>Methods of handling exceptions:</w:t>
      </w:r>
    </w:p>
    <w:p w:rsidR="00947C64" w:rsidRPr="00947C64" w:rsidRDefault="00947C64" w:rsidP="00947C64">
      <w:pPr>
        <w:shd w:val="clear" w:color="auto" w:fill="FFFFFF"/>
        <w:spacing w:after="390" w:line="240" w:lineRule="auto"/>
        <w:rPr>
          <w:rFonts w:ascii="Arial" w:eastAsia="Times New Roman" w:hAnsi="Arial" w:cs="Arial"/>
          <w:color w:val="222426"/>
          <w:sz w:val="26"/>
          <w:szCs w:val="26"/>
        </w:rPr>
      </w:pPr>
      <w:r w:rsidRPr="00947C64">
        <w:rPr>
          <w:rFonts w:ascii="Arial" w:eastAsia="Times New Roman" w:hAnsi="Arial" w:cs="Arial"/>
          <w:color w:val="222426"/>
          <w:sz w:val="26"/>
          <w:szCs w:val="26"/>
        </w:rPr>
        <w:lastRenderedPageBreak/>
        <w:t>We can handle exceptions using the below two methods.</w:t>
      </w:r>
    </w:p>
    <w:p w:rsidR="00947C64" w:rsidRPr="00947C64" w:rsidRDefault="00947C64" w:rsidP="00947C64">
      <w:pPr>
        <w:numPr>
          <w:ilvl w:val="0"/>
          <w:numId w:val="8"/>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947C64">
        <w:rPr>
          <w:rFonts w:ascii="Arial" w:eastAsia="Times New Roman" w:hAnsi="Arial" w:cs="Arial"/>
          <w:color w:val="222426"/>
          <w:sz w:val="26"/>
          <w:szCs w:val="26"/>
        </w:rPr>
        <w:t>Exception handling using exception </w:t>
      </w:r>
      <w:r w:rsidRPr="00947C64">
        <w:rPr>
          <w:rFonts w:ascii="Arial" w:eastAsia="Times New Roman" w:hAnsi="Arial" w:cs="Arial"/>
          <w:b/>
          <w:color w:val="222426"/>
          <w:sz w:val="26"/>
          <w:szCs w:val="26"/>
        </w:rPr>
        <w:t>implicit object</w:t>
      </w:r>
    </w:p>
    <w:p w:rsidR="00947C64" w:rsidRPr="00947C64" w:rsidRDefault="00947C64" w:rsidP="00947C64">
      <w:pPr>
        <w:numPr>
          <w:ilvl w:val="0"/>
          <w:numId w:val="8"/>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947C64">
        <w:rPr>
          <w:rFonts w:ascii="Arial" w:eastAsia="Times New Roman" w:hAnsi="Arial" w:cs="Arial"/>
          <w:color w:val="222426"/>
          <w:sz w:val="26"/>
          <w:szCs w:val="26"/>
        </w:rPr>
        <w:t>Exception handling using try catch blocks within scriptlets</w:t>
      </w:r>
    </w:p>
    <w:p w:rsidR="00947C64" w:rsidRDefault="00947C64" w:rsidP="00947C64">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Exception handling using exception implicit object</w:t>
      </w:r>
    </w:p>
    <w:p w:rsidR="00947C64" w:rsidRDefault="00947C64" w:rsidP="00947C64">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We have specified the exception handling page using </w:t>
      </w:r>
      <w:r>
        <w:rPr>
          <w:rStyle w:val="Strong"/>
          <w:rFonts w:ascii="Arial" w:hAnsi="Arial" w:cs="Arial"/>
          <w:color w:val="222426"/>
          <w:sz w:val="26"/>
          <w:szCs w:val="26"/>
        </w:rPr>
        <w:t>errorPage</w:t>
      </w:r>
      <w:r>
        <w:rPr>
          <w:rFonts w:ascii="Arial" w:hAnsi="Arial" w:cs="Arial"/>
          <w:color w:val="222426"/>
          <w:sz w:val="26"/>
          <w:szCs w:val="26"/>
        </w:rPr>
        <w:t> attribute of </w:t>
      </w:r>
      <w:r w:rsidRPr="00947C64">
        <w:rPr>
          <w:rFonts w:ascii="Arial" w:hAnsi="Arial" w:cs="Arial"/>
          <w:b/>
          <w:color w:val="222426"/>
          <w:sz w:val="26"/>
          <w:szCs w:val="26"/>
        </w:rPr>
        <w:t>Page directive</w:t>
      </w:r>
      <w:r>
        <w:rPr>
          <w:rFonts w:ascii="Arial" w:hAnsi="Arial" w:cs="Arial"/>
          <w:color w:val="222426"/>
          <w:sz w:val="26"/>
          <w:szCs w:val="26"/>
        </w:rPr>
        <w:t>. If any exception occurs in the main JSP page the control will be transferred to the page mentioned in errorPage attribute.</w:t>
      </w:r>
    </w:p>
    <w:p w:rsidR="00947C64" w:rsidRDefault="00947C64" w:rsidP="00947C64">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The handler page should have </w:t>
      </w:r>
      <w:r>
        <w:rPr>
          <w:rStyle w:val="Strong"/>
          <w:rFonts w:ascii="Arial" w:hAnsi="Arial" w:cs="Arial"/>
          <w:color w:val="222426"/>
          <w:sz w:val="26"/>
          <w:szCs w:val="26"/>
        </w:rPr>
        <w:t>isErrorPage set to true</w:t>
      </w:r>
      <w:r>
        <w:rPr>
          <w:rFonts w:ascii="Arial" w:hAnsi="Arial" w:cs="Arial"/>
          <w:color w:val="222426"/>
          <w:sz w:val="26"/>
          <w:szCs w:val="26"/>
        </w:rPr>
        <w:t> in order to use </w:t>
      </w:r>
      <w:r w:rsidRPr="00947C64">
        <w:rPr>
          <w:rFonts w:ascii="Arial" w:hAnsi="Arial" w:cs="Arial"/>
          <w:b/>
          <w:color w:val="222426"/>
          <w:sz w:val="26"/>
          <w:szCs w:val="26"/>
        </w:rPr>
        <w:t>exception implicit object</w:t>
      </w:r>
      <w:r>
        <w:rPr>
          <w:rFonts w:ascii="Arial" w:hAnsi="Arial" w:cs="Arial"/>
          <w:color w:val="222426"/>
          <w:sz w:val="26"/>
          <w:szCs w:val="26"/>
        </w:rPr>
        <w:t>. That’s the reason we have set the isErrorPage true for errorpage.jsp.</w:t>
      </w:r>
    </w:p>
    <w:p w:rsidR="00947C64" w:rsidRDefault="00947C64" w:rsidP="00947C6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index.jsp</w:t>
      </w:r>
    </w:p>
    <w:p w:rsidR="00947C64" w:rsidRDefault="00947C64" w:rsidP="00947C64">
      <w:pPr>
        <w:pStyle w:val="HTMLPreformatted"/>
        <w:shd w:val="clear" w:color="auto" w:fill="EEEEEE"/>
        <w:rPr>
          <w:rStyle w:val="pln"/>
          <w:rFonts w:ascii="Consolas" w:hAnsi="Consolas" w:cs="Consolas"/>
          <w:color w:val="000000"/>
        </w:rPr>
      </w:pPr>
      <w:r>
        <w:rPr>
          <w:rStyle w:val="pun"/>
          <w:rFonts w:ascii="Consolas" w:eastAsiaTheme="majorEastAsia" w:hAnsi="Consolas" w:cs="Consolas"/>
          <w:color w:val="000000"/>
        </w:rPr>
        <w:t>&lt;%@</w:t>
      </w:r>
      <w:r>
        <w:rPr>
          <w:rStyle w:val="pln"/>
          <w:rFonts w:ascii="Consolas" w:hAnsi="Consolas" w:cs="Consolas"/>
          <w:color w:val="000000"/>
        </w:rPr>
        <w:t xml:space="preserve"> page errorPage</w:t>
      </w:r>
      <w:r>
        <w:rPr>
          <w:rStyle w:val="pun"/>
          <w:rFonts w:ascii="Consolas" w:eastAsiaTheme="majorEastAsia" w:hAnsi="Consolas" w:cs="Consolas"/>
          <w:color w:val="000000"/>
        </w:rPr>
        <w:t>=</w:t>
      </w:r>
      <w:r>
        <w:rPr>
          <w:rStyle w:val="str"/>
          <w:rFonts w:ascii="Consolas" w:hAnsi="Consolas" w:cs="Consolas"/>
          <w:color w:val="800000"/>
        </w:rPr>
        <w:t>"errorpage.jsp"</w:t>
      </w:r>
      <w:r>
        <w:rPr>
          <w:rStyle w:val="pln"/>
          <w:rFonts w:ascii="Consolas" w:hAnsi="Consolas" w:cs="Consolas"/>
          <w:color w:val="000000"/>
        </w:rPr>
        <w:t xml:space="preserve"> %&gt;</w:t>
      </w:r>
    </w:p>
    <w:p w:rsidR="00947C64" w:rsidRDefault="00947C64" w:rsidP="00947C64">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947C64" w:rsidRDefault="00947C64" w:rsidP="00947C64">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JSP exception handling example</w:t>
      </w:r>
      <w:r>
        <w:rPr>
          <w:rStyle w:val="tag"/>
          <w:rFonts w:ascii="Consolas" w:hAnsi="Consolas" w:cs="Consolas"/>
          <w:color w:val="800000"/>
        </w:rPr>
        <w:t>&lt;/title&gt;</w:t>
      </w:r>
    </w:p>
    <w:p w:rsidR="00947C64" w:rsidRDefault="00947C64" w:rsidP="00947C64">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947C64" w:rsidRDefault="00947C64" w:rsidP="00947C64">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947C64" w:rsidRDefault="00947C64" w:rsidP="00947C64">
      <w:pPr>
        <w:pStyle w:val="HTMLPreformatted"/>
        <w:shd w:val="clear" w:color="auto" w:fill="EEEEEE"/>
        <w:rPr>
          <w:rStyle w:val="pln"/>
          <w:rFonts w:ascii="Consolas" w:hAnsi="Consolas" w:cs="Consolas"/>
          <w:color w:val="000000"/>
        </w:rPr>
      </w:pPr>
      <w:r>
        <w:rPr>
          <w:rStyle w:val="pun"/>
          <w:rFonts w:ascii="Consolas" w:eastAsiaTheme="majorEastAsia" w:hAnsi="Consolas" w:cs="Consolas"/>
          <w:color w:val="000000"/>
        </w:rPr>
        <w:t>&lt;%</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//Declared and initialized two integers</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num1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122</w:t>
      </w:r>
      <w:r>
        <w:rPr>
          <w:rStyle w:val="pun"/>
          <w:rFonts w:ascii="Consolas" w:eastAsiaTheme="majorEastAsia" w:hAnsi="Consolas" w:cs="Consolas"/>
          <w:color w:val="000000"/>
        </w:rPr>
        <w:t>;</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num2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eastAsiaTheme="majorEastAsia" w:hAnsi="Consolas" w:cs="Consolas"/>
          <w:color w:val="000000"/>
        </w:rPr>
        <w:t>;</w:t>
      </w:r>
    </w:p>
    <w:p w:rsidR="00947C64" w:rsidRDefault="00947C64" w:rsidP="00947C64">
      <w:pPr>
        <w:pStyle w:val="HTMLPreformatted"/>
        <w:shd w:val="clear" w:color="auto" w:fill="EEEEEE"/>
        <w:rPr>
          <w:rStyle w:val="pln"/>
          <w:rFonts w:ascii="Consolas" w:hAnsi="Consolas" w:cs="Consolas"/>
          <w:color w:val="000000"/>
        </w:rPr>
      </w:pP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//It should throw Arithmetic Exception</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div </w:t>
      </w:r>
      <w:r>
        <w:rPr>
          <w:rStyle w:val="pun"/>
          <w:rFonts w:ascii="Consolas" w:eastAsiaTheme="majorEastAsia" w:hAnsi="Consolas" w:cs="Consolas"/>
          <w:color w:val="000000"/>
        </w:rPr>
        <w:t>=</w:t>
      </w:r>
      <w:r>
        <w:rPr>
          <w:rStyle w:val="pln"/>
          <w:rFonts w:ascii="Consolas" w:hAnsi="Consolas" w:cs="Consolas"/>
          <w:color w:val="000000"/>
        </w:rPr>
        <w:t xml:space="preserve"> num1</w:t>
      </w:r>
      <w:r>
        <w:rPr>
          <w:rStyle w:val="pun"/>
          <w:rFonts w:ascii="Consolas" w:eastAsiaTheme="majorEastAsia" w:hAnsi="Consolas" w:cs="Consolas"/>
          <w:color w:val="000000"/>
        </w:rPr>
        <w:t>/</w:t>
      </w:r>
      <w:r>
        <w:rPr>
          <w:rStyle w:val="pln"/>
          <w:rFonts w:ascii="Consolas" w:hAnsi="Consolas" w:cs="Consolas"/>
          <w:color w:val="000000"/>
        </w:rPr>
        <w:t>num2</w:t>
      </w:r>
      <w:r>
        <w:rPr>
          <w:rStyle w:val="pun"/>
          <w:rFonts w:ascii="Consolas" w:eastAsiaTheme="majorEastAsia" w:hAnsi="Consolas" w:cs="Consolas"/>
          <w:color w:val="000000"/>
        </w:rPr>
        <w:t>;</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%&gt;</w:t>
      </w:r>
    </w:p>
    <w:p w:rsidR="00947C64" w:rsidRDefault="00947C64" w:rsidP="00947C64">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947C64" w:rsidRDefault="00947C64" w:rsidP="00947C64">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947C64" w:rsidRDefault="00947C64" w:rsidP="00947C6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errorpage.jsp</w:t>
      </w:r>
    </w:p>
    <w:p w:rsidR="00947C64" w:rsidRDefault="00947C64" w:rsidP="00947C64">
      <w:pPr>
        <w:pStyle w:val="HTMLPreformatted"/>
        <w:shd w:val="clear" w:color="auto" w:fill="EEEEEE"/>
        <w:rPr>
          <w:rStyle w:val="pln"/>
          <w:rFonts w:ascii="Consolas" w:hAnsi="Consolas" w:cs="Consolas"/>
          <w:color w:val="000000"/>
        </w:rPr>
      </w:pPr>
      <w:r>
        <w:rPr>
          <w:rStyle w:val="pun"/>
          <w:rFonts w:ascii="Consolas" w:eastAsiaTheme="majorEastAsia" w:hAnsi="Consolas" w:cs="Consolas"/>
          <w:color w:val="000000"/>
        </w:rPr>
        <w:t>&lt;%@</w:t>
      </w:r>
      <w:r>
        <w:rPr>
          <w:rStyle w:val="pln"/>
          <w:rFonts w:ascii="Consolas" w:hAnsi="Consolas" w:cs="Consolas"/>
          <w:color w:val="000000"/>
        </w:rPr>
        <w:t xml:space="preserve"> page isErrorPage</w:t>
      </w:r>
      <w:r>
        <w:rPr>
          <w:rStyle w:val="pun"/>
          <w:rFonts w:ascii="Consolas" w:eastAsiaTheme="majorEastAsia" w:hAnsi="Consolas" w:cs="Consolas"/>
          <w:color w:val="000000"/>
        </w:rPr>
        <w:t>=</w:t>
      </w:r>
      <w:r>
        <w:rPr>
          <w:rStyle w:val="str"/>
          <w:rFonts w:ascii="Consolas" w:hAnsi="Consolas" w:cs="Consolas"/>
          <w:color w:val="800000"/>
        </w:rPr>
        <w:t>"true"</w:t>
      </w:r>
      <w:r>
        <w:rPr>
          <w:rStyle w:val="pln"/>
          <w:rFonts w:ascii="Consolas" w:hAnsi="Consolas" w:cs="Consolas"/>
          <w:color w:val="000000"/>
        </w:rPr>
        <w:t xml:space="preserve"> %&gt;</w:t>
      </w:r>
    </w:p>
    <w:p w:rsidR="00947C64" w:rsidRDefault="00947C64" w:rsidP="00947C64">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947C64" w:rsidRDefault="00947C64" w:rsidP="00947C64">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Display the Exception Message here</w:t>
      </w:r>
      <w:r>
        <w:rPr>
          <w:rStyle w:val="tag"/>
          <w:rFonts w:ascii="Consolas" w:hAnsi="Consolas" w:cs="Consolas"/>
          <w:color w:val="800000"/>
        </w:rPr>
        <w:t>&lt;/title&gt;</w:t>
      </w:r>
    </w:p>
    <w:p w:rsidR="00947C64" w:rsidRDefault="00947C64" w:rsidP="00947C64">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947C64" w:rsidRDefault="00947C64" w:rsidP="00947C64">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&lt;h2&gt;</w:t>
      </w:r>
      <w:r>
        <w:rPr>
          <w:rStyle w:val="pln"/>
          <w:rFonts w:ascii="Consolas" w:hAnsi="Consolas" w:cs="Consolas"/>
          <w:color w:val="000000"/>
        </w:rPr>
        <w:t>errorpage.jsp</w:t>
      </w:r>
      <w:r>
        <w:rPr>
          <w:rStyle w:val="tag"/>
          <w:rFonts w:ascii="Consolas" w:hAnsi="Consolas" w:cs="Consolas"/>
          <w:color w:val="800000"/>
        </w:rPr>
        <w:t>&lt;/h2&gt;</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&lt;i&gt;</w:t>
      </w:r>
      <w:r>
        <w:rPr>
          <w:rStyle w:val="pln"/>
          <w:rFonts w:ascii="Consolas" w:hAnsi="Consolas" w:cs="Consolas"/>
          <w:color w:val="000000"/>
        </w:rPr>
        <w:t>An exception has occurred in the index.jsp Page.</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Please fix the errors. Below is the error message:</w:t>
      </w:r>
      <w:r>
        <w:rPr>
          <w:rStyle w:val="tag"/>
          <w:rFonts w:ascii="Consolas" w:hAnsi="Consolas" w:cs="Consolas"/>
          <w:color w:val="800000"/>
        </w:rPr>
        <w:t>&lt;/i&gt;</w:t>
      </w:r>
    </w:p>
    <w:p w:rsidR="00947C64" w:rsidRDefault="00947C64" w:rsidP="00947C6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&lt;b&gt;</w:t>
      </w:r>
      <w:r>
        <w:rPr>
          <w:rStyle w:val="pun"/>
          <w:rFonts w:ascii="Consolas" w:eastAsiaTheme="majorEastAsia" w:hAnsi="Consolas" w:cs="Consolas"/>
          <w:color w:val="000000"/>
        </w:rPr>
        <w:t>&lt;%=</w:t>
      </w:r>
      <w:r>
        <w:rPr>
          <w:rStyle w:val="pln"/>
          <w:rFonts w:ascii="Consolas" w:hAnsi="Consolas" w:cs="Consolas"/>
          <w:color w:val="000000"/>
        </w:rPr>
        <w:t xml:space="preserve"> exception %&gt;</w:t>
      </w:r>
      <w:r>
        <w:rPr>
          <w:rStyle w:val="tag"/>
          <w:rFonts w:ascii="Consolas" w:hAnsi="Consolas" w:cs="Consolas"/>
          <w:color w:val="800000"/>
        </w:rPr>
        <w:t>&lt;/b&gt;</w:t>
      </w:r>
    </w:p>
    <w:p w:rsidR="00947C64" w:rsidRDefault="00947C64" w:rsidP="00947C64">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947C64" w:rsidRDefault="00947C64" w:rsidP="00947C64">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947C64" w:rsidRDefault="00947C64" w:rsidP="001F1641"/>
    <w:p w:rsidR="00BB23B3" w:rsidRDefault="00BB23B3" w:rsidP="00BB23B3">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Exception handling using try catch blocks within scriptlets</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have handled the exception using try catch blocks in the below example. Since try catch blocks are java code so it must be placed inside </w:t>
      </w:r>
      <w:r w:rsidRPr="00BB23B3">
        <w:rPr>
          <w:rFonts w:ascii="Arial" w:hAnsi="Arial" w:cs="Arial"/>
          <w:color w:val="222426"/>
          <w:sz w:val="26"/>
          <w:szCs w:val="26"/>
        </w:rPr>
        <w:t>sciptlet</w:t>
      </w:r>
      <w:r>
        <w:rPr>
          <w:rFonts w:ascii="Arial" w:hAnsi="Arial" w:cs="Arial"/>
          <w:color w:val="222426"/>
          <w:sz w:val="26"/>
          <w:szCs w:val="26"/>
        </w:rPr>
        <w:t>. In the below example I have declared an array of length 5 and tried to access the 7th element which doesn’t exist. It caused Array Index out of bounds exception.</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error.jsp</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&lt;head&gt;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Exception handling using try catch blocks</w:t>
      </w:r>
      <w:r>
        <w:rPr>
          <w:rStyle w:val="tag"/>
          <w:rFonts w:ascii="Consolas" w:hAnsi="Consolas" w:cs="Consolas"/>
          <w:color w:val="800000"/>
        </w:rPr>
        <w:t>&lt;/title&gt;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&lt;/head&gt;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&lt;%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try</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 have defined an array of length 5</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arr</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lit"/>
          <w:rFonts w:ascii="Consolas" w:hAnsi="Consolas" w:cs="Consolas"/>
          <w:color w:val="800000"/>
        </w:rPr>
        <w:t>4</w:t>
      </w:r>
      <w:r>
        <w:rPr>
          <w:rStyle w:val="pun"/>
          <w:rFonts w:ascii="Consolas" w:hAnsi="Consolas" w:cs="Consolas"/>
          <w:color w:val="000000"/>
        </w:rPr>
        <w:t>,</w:t>
      </w:r>
      <w:r>
        <w:rPr>
          <w:rStyle w:val="lit"/>
          <w:rFonts w:ascii="Consolas" w:hAnsi="Consolas" w:cs="Consolas"/>
          <w:color w:val="800000"/>
        </w:rPr>
        <w:t>5</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//I'm assinging 7th element to int num</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//which doesn't exist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num</w:t>
      </w:r>
      <w:r>
        <w:rPr>
          <w:rStyle w:val="pun"/>
          <w:rFonts w:ascii="Consolas" w:hAnsi="Consolas" w:cs="Consolas"/>
          <w:color w:val="000000"/>
        </w:rPr>
        <w:t>=</w:t>
      </w:r>
      <w:r>
        <w:rPr>
          <w:rStyle w:val="pln"/>
          <w:rFonts w:ascii="Consolas" w:hAnsi="Consolas" w:cs="Consolas"/>
          <w:color w:val="000000"/>
        </w:rPr>
        <w:t>arr</w:t>
      </w:r>
      <w:r>
        <w:rPr>
          <w:rStyle w:val="pun"/>
          <w:rFonts w:ascii="Consolas" w:hAnsi="Consolas" w:cs="Consolas"/>
          <w:color w:val="000000"/>
        </w:rPr>
        <w:t>[</w:t>
      </w:r>
      <w:r>
        <w:rPr>
          <w:rStyle w:val="lit"/>
          <w:rFonts w:ascii="Consolas" w:hAnsi="Consolas" w:cs="Consolas"/>
          <w:color w:val="800000"/>
        </w:rPr>
        <w:t>6</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"7th element of arr"</w:t>
      </w:r>
      <w:r>
        <w:rPr>
          <w:rStyle w:val="pun"/>
          <w:rFonts w:ascii="Consolas" w:hAnsi="Consolas" w:cs="Consolas"/>
          <w:color w:val="000000"/>
        </w:rPr>
        <w:t>+</w:t>
      </w:r>
      <w:r>
        <w:rPr>
          <w:rStyle w:val="pln"/>
          <w:rFonts w:ascii="Consolas" w:hAnsi="Consolas" w:cs="Consolas"/>
          <w:color w:val="000000"/>
        </w:rPr>
        <w:t>num</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catch</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Exception</w:t>
      </w:r>
      <w:r>
        <w:rPr>
          <w:rStyle w:val="pln"/>
          <w:rFonts w:ascii="Consolas" w:hAnsi="Consolas" w:cs="Consolas"/>
          <w:color w:val="000000"/>
        </w:rPr>
        <w:t xml:space="preserve"> exp</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"There is something wrong: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exp</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&lt;/body&gt;</w:t>
      </w:r>
    </w:p>
    <w:p w:rsidR="00BB23B3" w:rsidRDefault="00BB23B3" w:rsidP="00BB23B3">
      <w:pPr>
        <w:pStyle w:val="HTMLPreformatted"/>
        <w:shd w:val="clear" w:color="auto" w:fill="EEEEEE"/>
        <w:rPr>
          <w:rFonts w:ascii="Consolas" w:hAnsi="Consolas" w:cs="Consolas"/>
          <w:color w:val="222426"/>
        </w:rPr>
      </w:pPr>
      <w:r>
        <w:rPr>
          <w:rStyle w:val="pln"/>
          <w:rFonts w:ascii="Consolas" w:hAnsi="Consolas" w:cs="Consolas"/>
          <w:color w:val="000000"/>
        </w:rPr>
        <w:t xml:space="preserve"> </w:t>
      </w:r>
      <w:r>
        <w:rPr>
          <w:rStyle w:val="tag"/>
          <w:rFonts w:ascii="Consolas" w:hAnsi="Consolas" w:cs="Consolas"/>
          <w:color w:val="800000"/>
        </w:rPr>
        <w:t>&lt;/html&gt;</w:t>
      </w:r>
    </w:p>
    <w:p w:rsidR="00E5644F" w:rsidRDefault="00E5644F">
      <w:r>
        <w:br w:type="page"/>
      </w:r>
    </w:p>
    <w:p w:rsidR="00BB23B3" w:rsidRDefault="00BB23B3" w:rsidP="001F1641"/>
    <w:p w:rsidR="00BB23B3" w:rsidRDefault="00BB23B3" w:rsidP="00BB23B3">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JSP Actions – Java Server Pages</w:t>
      </w:r>
    </w:p>
    <w:p w:rsidR="00BB23B3" w:rsidRDefault="00BB23B3" w:rsidP="00BB23B3">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008000"/>
          <w:sz w:val="39"/>
          <w:szCs w:val="39"/>
        </w:rPr>
        <w:t>Directives vs Actions</w:t>
      </w:r>
    </w:p>
    <w:p w:rsidR="00BB23B3" w:rsidRDefault="00BB23B3" w:rsidP="00BB23B3">
      <w:pPr>
        <w:numPr>
          <w:ilvl w:val="0"/>
          <w:numId w:val="9"/>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Directives are used during translation phase while actions are used during request processing phase.</w:t>
      </w:r>
    </w:p>
    <w:p w:rsidR="00BB23B3" w:rsidRDefault="00BB23B3" w:rsidP="00BB23B3">
      <w:pPr>
        <w:numPr>
          <w:ilvl w:val="0"/>
          <w:numId w:val="9"/>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Unlike Directives Actions are re-evaluated each time the page is accessed.</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following are the action elements used in JSP:</w:t>
      </w:r>
    </w:p>
    <w:p w:rsidR="00BB23B3" w:rsidRDefault="00BB23B3" w:rsidP="00BB23B3">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008000"/>
          <w:sz w:val="39"/>
          <w:szCs w:val="39"/>
        </w:rPr>
        <w:t>1. &lt;jsp:include&gt; Action</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Like </w:t>
      </w:r>
      <w:r>
        <w:rPr>
          <w:rStyle w:val="Strong"/>
          <w:rFonts w:ascii="Arial" w:hAnsi="Arial" w:cs="Arial"/>
          <w:color w:val="222426"/>
          <w:sz w:val="26"/>
          <w:szCs w:val="26"/>
        </w:rPr>
        <w:t>include page directive </w:t>
      </w:r>
      <w:r>
        <w:rPr>
          <w:rFonts w:ascii="Arial" w:hAnsi="Arial" w:cs="Arial"/>
          <w:color w:val="222426"/>
          <w:sz w:val="26"/>
          <w:szCs w:val="26"/>
        </w:rPr>
        <w:t>this action is also used to insert a JSP file in another file.</w:t>
      </w:r>
    </w:p>
    <w:p w:rsidR="00BB23B3" w:rsidRDefault="00BB23B3" w:rsidP="00636BEA">
      <w:pPr>
        <w:pStyle w:val="NormalWeb"/>
        <w:shd w:val="clear" w:color="auto" w:fill="FFFFFF"/>
        <w:spacing w:before="0" w:beforeAutospacing="0" w:after="390" w:afterAutospacing="0"/>
        <w:jc w:val="both"/>
        <w:rPr>
          <w:rFonts w:ascii="Arial" w:hAnsi="Arial" w:cs="Arial"/>
          <w:color w:val="222426"/>
          <w:sz w:val="26"/>
          <w:szCs w:val="26"/>
        </w:rPr>
      </w:pPr>
      <w:r>
        <w:rPr>
          <w:rStyle w:val="Strong"/>
          <w:rFonts w:ascii="Arial" w:hAnsi="Arial" w:cs="Arial"/>
          <w:color w:val="222426"/>
          <w:sz w:val="26"/>
          <w:szCs w:val="26"/>
        </w:rPr>
        <w:t>&lt;jsp:include&gt; vs include directive :</w:t>
      </w:r>
    </w:p>
    <w:p w:rsidR="00BB23B3" w:rsidRDefault="00BB23B3" w:rsidP="00636BEA">
      <w:pPr>
        <w:pStyle w:val="NormalWeb"/>
        <w:shd w:val="clear" w:color="auto" w:fill="FFFFFF"/>
        <w:spacing w:before="0" w:beforeAutospacing="0" w:after="390" w:afterAutospacing="0"/>
        <w:jc w:val="both"/>
        <w:rPr>
          <w:rFonts w:ascii="Arial" w:hAnsi="Arial" w:cs="Arial"/>
          <w:color w:val="222426"/>
          <w:sz w:val="26"/>
          <w:szCs w:val="26"/>
        </w:rPr>
      </w:pPr>
      <w:r>
        <w:rPr>
          <w:rFonts w:ascii="Arial" w:hAnsi="Arial" w:cs="Arial"/>
          <w:color w:val="222426"/>
          <w:sz w:val="26"/>
          <w:szCs w:val="26"/>
        </w:rPr>
        <w:t>It has the same difference which I mentioned at the beginning of the article (directive vs action). In &lt;jsp:include&gt; the file is being included during request processing while in case of include directive it has been included at translation phase.</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&lt;jsp:include&gt; :</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&lt;jsp:include</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"page URL"</w:t>
      </w:r>
      <w:r>
        <w:rPr>
          <w:rStyle w:val="pln"/>
          <w:rFonts w:ascii="Consolas" w:hAnsi="Consolas" w:cs="Consolas"/>
          <w:color w:val="000000"/>
        </w:rPr>
        <w:t xml:space="preserve">  </w:t>
      </w:r>
      <w:r>
        <w:rPr>
          <w:rStyle w:val="atn"/>
          <w:rFonts w:ascii="Consolas" w:hAnsi="Consolas" w:cs="Consolas"/>
          <w:color w:val="FF0000"/>
        </w:rPr>
        <w:t>flush</w:t>
      </w:r>
      <w:r>
        <w:rPr>
          <w:rStyle w:val="pun"/>
          <w:rFonts w:ascii="Consolas" w:hAnsi="Consolas" w:cs="Consolas"/>
          <w:color w:val="000000"/>
        </w:rPr>
        <w:t>=</w:t>
      </w:r>
      <w:r>
        <w:rPr>
          <w:rStyle w:val="atv"/>
          <w:rFonts w:ascii="Consolas" w:hAnsi="Consolas" w:cs="Consolas"/>
          <w:color w:val="0000FF"/>
        </w:rPr>
        <w:t>"Boolean Value"</w:t>
      </w:r>
      <w:r>
        <w:rPr>
          <w:rStyle w:val="pln"/>
          <w:rFonts w:ascii="Consolas" w:hAnsi="Consolas" w:cs="Consolas"/>
          <w:color w:val="000000"/>
        </w:rPr>
        <w:t xml:space="preserve"> </w:t>
      </w:r>
      <w:r>
        <w:rPr>
          <w:rStyle w:val="tag"/>
          <w:rFonts w:ascii="Consolas" w:hAnsi="Consolas" w:cs="Consolas"/>
          <w:color w:val="800000"/>
        </w:rPr>
        <w:t>/&gt;</w:t>
      </w:r>
    </w:p>
    <w:p w:rsidR="001C7AD9" w:rsidRDefault="001C7AD9" w:rsidP="00BB23B3">
      <w:pPr>
        <w:pStyle w:val="NormalWeb"/>
        <w:shd w:val="clear" w:color="auto" w:fill="FFFFFF"/>
        <w:spacing w:before="0" w:beforeAutospacing="0" w:after="390" w:afterAutospacing="0"/>
        <w:rPr>
          <w:rFonts w:ascii="Arial" w:hAnsi="Arial" w:cs="Arial"/>
          <w:color w:val="222426"/>
          <w:sz w:val="26"/>
          <w:szCs w:val="26"/>
        </w:rPr>
      </w:pP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page URL is: the location of the page needs to be included &amp; flush value can be either true or false (Boolean value).</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Demo of JSP include Action Tag</w:t>
      </w:r>
      <w:r>
        <w:rPr>
          <w:rStyle w:val="tag"/>
          <w:rFonts w:ascii="Consolas" w:hAnsi="Consolas" w:cs="Consolas"/>
          <w:color w:val="800000"/>
        </w:rPr>
        <w:t>&lt;/title&gt;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&lt;h3&gt;</w:t>
      </w:r>
      <w:r>
        <w:rPr>
          <w:rStyle w:val="pln"/>
          <w:rFonts w:ascii="Consolas" w:hAnsi="Consolas" w:cs="Consolas"/>
          <w:color w:val="000000"/>
        </w:rPr>
        <w:t>JSP page: Demo Include</w:t>
      </w:r>
      <w:r>
        <w:rPr>
          <w:rStyle w:val="tag"/>
          <w:rFonts w:ascii="Consolas" w:hAnsi="Consolas" w:cs="Consolas"/>
          <w:color w:val="800000"/>
        </w:rPr>
        <w:t>&lt;/h3&gt;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&lt;jsp:include</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"sample.jsp"</w:t>
      </w:r>
      <w:r>
        <w:rPr>
          <w:rStyle w:val="pln"/>
          <w:rFonts w:ascii="Consolas" w:hAnsi="Consolas" w:cs="Consolas"/>
          <w:color w:val="000000"/>
        </w:rPr>
        <w:t xml:space="preserve"> </w:t>
      </w:r>
      <w:r>
        <w:rPr>
          <w:rStyle w:val="atn"/>
          <w:rFonts w:ascii="Consolas" w:hAnsi="Consolas" w:cs="Consolas"/>
          <w:color w:val="FF0000"/>
        </w:rPr>
        <w:t>flush</w:t>
      </w:r>
      <w:r>
        <w:rPr>
          <w:rStyle w:val="pun"/>
          <w:rFonts w:ascii="Consolas" w:hAnsi="Consolas" w:cs="Consolas"/>
          <w:color w:val="000000"/>
        </w:rPr>
        <w:t>=</w:t>
      </w:r>
      <w:r>
        <w:rPr>
          <w:rStyle w:val="atv"/>
          <w:rFonts w:ascii="Consolas" w:hAnsi="Consolas" w:cs="Consolas"/>
          <w:color w:val="0000FF"/>
        </w:rPr>
        <w:t>"false"</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lastRenderedPageBreak/>
        <w:t>&lt;/body&gt;</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1C7AD9" w:rsidRDefault="001C7AD9" w:rsidP="00BB23B3">
      <w:pPr>
        <w:pStyle w:val="NormalWeb"/>
        <w:shd w:val="clear" w:color="auto" w:fill="FFFFFF"/>
        <w:spacing w:before="0" w:beforeAutospacing="0" w:after="390" w:afterAutospacing="0"/>
        <w:rPr>
          <w:rStyle w:val="Strong"/>
          <w:rFonts w:ascii="Arial" w:hAnsi="Arial" w:cs="Arial"/>
          <w:color w:val="222426"/>
          <w:sz w:val="26"/>
          <w:szCs w:val="26"/>
        </w:rPr>
      </w:pPr>
    </w:p>
    <w:p w:rsidR="00DA28B1"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page</w:t>
      </w:r>
      <w:r>
        <w:rPr>
          <w:rFonts w:ascii="Arial" w:hAnsi="Arial" w:cs="Arial"/>
          <w:color w:val="222426"/>
          <w:sz w:val="26"/>
          <w:szCs w:val="26"/>
        </w:rPr>
        <w:t>: Page value is sample.jsp which means this is the page needs to be included in the current file. Just the file name mentioned which shows that the sample.jsp is in the same directory.</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br/>
      </w:r>
      <w:r>
        <w:rPr>
          <w:rStyle w:val="Strong"/>
          <w:rFonts w:ascii="Arial" w:hAnsi="Arial" w:cs="Arial"/>
          <w:color w:val="222426"/>
          <w:sz w:val="26"/>
          <w:szCs w:val="26"/>
        </w:rPr>
        <w:t>flush</w:t>
      </w:r>
      <w:r>
        <w:rPr>
          <w:rFonts w:ascii="Arial" w:hAnsi="Arial" w:cs="Arial"/>
          <w:color w:val="222426"/>
          <w:sz w:val="26"/>
          <w:szCs w:val="26"/>
        </w:rPr>
        <w:t>: Its value is false, which means resource buffer has not been flushed out before including to the current page.</w:t>
      </w:r>
    </w:p>
    <w:p w:rsidR="00BB23B3" w:rsidRDefault="00BB23B3" w:rsidP="00BB23B3">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008000"/>
          <w:sz w:val="39"/>
          <w:szCs w:val="39"/>
        </w:rPr>
        <w:t>2. &lt;jsp:forward&gt; Action</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&lt;jsp:forward&gt; is used for redirecting the request. When this action is encountered on a JSP page the control gets transferred to the page mentioned in this action.</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&lt;jsp:forward&gt; :</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&lt;jsp:forward</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"URL of the another static, JSP OR Servlet page"</w:t>
      </w:r>
      <w:r>
        <w:rPr>
          <w:rStyle w:val="pln"/>
          <w:rFonts w:ascii="Consolas" w:hAnsi="Consolas" w:cs="Consolas"/>
          <w:color w:val="000000"/>
        </w:rPr>
        <w:t xml:space="preserve"> </w:t>
      </w:r>
      <w:r>
        <w:rPr>
          <w:rStyle w:val="tag"/>
          <w:rFonts w:ascii="Consolas" w:hAnsi="Consolas" w:cs="Consolas"/>
          <w:color w:val="800000"/>
        </w:rPr>
        <w:t>/&gt;</w:t>
      </w:r>
    </w:p>
    <w:p w:rsidR="001C7AD9" w:rsidRDefault="001C7AD9" w:rsidP="00BB23B3">
      <w:pPr>
        <w:pStyle w:val="NormalWeb"/>
        <w:shd w:val="clear" w:color="auto" w:fill="FFFFFF"/>
        <w:spacing w:before="0" w:beforeAutospacing="0" w:after="390" w:afterAutospacing="0"/>
        <w:rPr>
          <w:rStyle w:val="Strong"/>
          <w:rFonts w:ascii="Arial" w:hAnsi="Arial" w:cs="Arial"/>
          <w:color w:val="222426"/>
          <w:sz w:val="26"/>
          <w:szCs w:val="26"/>
        </w:rPr>
      </w:pP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br/>
      </w:r>
      <w:r>
        <w:rPr>
          <w:rStyle w:val="Strong"/>
          <w:rFonts w:ascii="Arial" w:hAnsi="Arial" w:cs="Arial"/>
          <w:color w:val="222426"/>
          <w:sz w:val="26"/>
          <w:szCs w:val="26"/>
        </w:rPr>
        <w:t>first.jsp</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Demo of JSP Forward Action Tag</w:t>
      </w:r>
      <w:r>
        <w:rPr>
          <w:rStyle w:val="tag"/>
          <w:rFonts w:ascii="Consolas" w:hAnsi="Consolas" w:cs="Consolas"/>
          <w:color w:val="800000"/>
        </w:rPr>
        <w:t>&lt;/title&gt;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&lt;h3&gt;</w:t>
      </w:r>
      <w:r>
        <w:rPr>
          <w:rStyle w:val="pln"/>
          <w:rFonts w:ascii="Consolas" w:hAnsi="Consolas" w:cs="Consolas"/>
          <w:color w:val="000000"/>
        </w:rPr>
        <w:t>JSP page: Demo forward</w:t>
      </w:r>
      <w:r>
        <w:rPr>
          <w:rStyle w:val="tag"/>
          <w:rFonts w:ascii="Consolas" w:hAnsi="Consolas" w:cs="Consolas"/>
          <w:color w:val="800000"/>
        </w:rPr>
        <w:t>&lt;/h3&gt;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&lt;jsp:forward</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"second.jsp"</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1C7AD9" w:rsidRDefault="001C7AD9" w:rsidP="00BB23B3">
      <w:pPr>
        <w:pStyle w:val="NormalWeb"/>
        <w:shd w:val="clear" w:color="auto" w:fill="FFFFFF"/>
        <w:spacing w:before="0" w:beforeAutospacing="0" w:after="390" w:afterAutospacing="0"/>
        <w:rPr>
          <w:rFonts w:ascii="Arial" w:hAnsi="Arial" w:cs="Arial"/>
          <w:color w:val="222426"/>
          <w:sz w:val="26"/>
          <w:szCs w:val="26"/>
        </w:rPr>
      </w:pPr>
    </w:p>
    <w:p w:rsidR="001C7AD9" w:rsidRDefault="00BB23B3" w:rsidP="00BB23B3">
      <w:pPr>
        <w:pStyle w:val="NormalWeb"/>
        <w:shd w:val="clear" w:color="auto" w:fill="FFFFFF"/>
        <w:spacing w:before="0" w:beforeAutospacing="0" w:after="390" w:afterAutospacing="0"/>
        <w:rPr>
          <w:rStyle w:val="Strong"/>
          <w:rFonts w:ascii="Arial" w:hAnsi="Arial" w:cs="Arial"/>
          <w:color w:val="222426"/>
          <w:sz w:val="26"/>
          <w:szCs w:val="26"/>
        </w:rPr>
      </w:pPr>
      <w:r>
        <w:rPr>
          <w:rFonts w:ascii="Arial" w:hAnsi="Arial" w:cs="Arial"/>
          <w:color w:val="222426"/>
          <w:sz w:val="26"/>
          <w:szCs w:val="26"/>
        </w:rPr>
        <w:t>Now when JSP engine would execute first.jsp (the above code) then after action tag, the request would be transferred to another JSP page (second.jsp).</w:t>
      </w:r>
      <w:r>
        <w:rPr>
          <w:rFonts w:ascii="Arial" w:hAnsi="Arial" w:cs="Arial"/>
          <w:color w:val="222426"/>
          <w:sz w:val="26"/>
          <w:szCs w:val="26"/>
        </w:rPr>
        <w:br/>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first.jsp and second.jsp should be in the same directory otherwise you have to specify the complete path of second.jsp.</w:t>
      </w:r>
    </w:p>
    <w:p w:rsidR="00BB23B3" w:rsidRDefault="00BB23B3" w:rsidP="00BB23B3">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008000"/>
          <w:sz w:val="39"/>
          <w:szCs w:val="39"/>
        </w:rPr>
        <w:lastRenderedPageBreak/>
        <w:t>3. &lt;jsp:param&gt; Action</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action is useful for passing the parameters to Other JSP action tags such as JSP include &amp; JSP forward tag. This way new JSP pages can have access to those parameters using request object itself.</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&lt;jsp:param&gt;:</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&lt;jsp</w:t>
      </w:r>
      <w:r>
        <w:rPr>
          <w:rStyle w:val="pln"/>
          <w:rFonts w:ascii="Consolas" w:hAnsi="Consolas" w:cs="Consolas"/>
          <w:color w:val="000000"/>
        </w:rPr>
        <w:t xml:space="preserve">: </w:t>
      </w:r>
      <w:r>
        <w:rPr>
          <w:rStyle w:val="atn"/>
          <w:rFonts w:ascii="Consolas" w:hAnsi="Consolas" w:cs="Consolas"/>
          <w:color w:val="FF0000"/>
        </w:rPr>
        <w:t>param</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"param_name_here"</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"value_of_parameter_here"</w:t>
      </w:r>
      <w:r>
        <w:rPr>
          <w:rStyle w:val="pln"/>
          <w:rFonts w:ascii="Consolas" w:hAnsi="Consolas" w:cs="Consolas"/>
          <w:color w:val="000000"/>
        </w:rPr>
        <w:t xml:space="preserve"> </w:t>
      </w:r>
      <w:r>
        <w:rPr>
          <w:rStyle w:val="tag"/>
          <w:rFonts w:ascii="Consolas" w:hAnsi="Consolas" w:cs="Consolas"/>
          <w:color w:val="800000"/>
        </w:rPr>
        <w:t>/&gt;</w:t>
      </w:r>
    </w:p>
    <w:p w:rsidR="001C7AD9" w:rsidRDefault="001C7AD9" w:rsidP="00BB23B3">
      <w:pPr>
        <w:pStyle w:val="NormalWeb"/>
        <w:shd w:val="clear" w:color="auto" w:fill="FFFFFF"/>
        <w:spacing w:before="0" w:beforeAutospacing="0" w:after="390" w:afterAutospacing="0"/>
        <w:rPr>
          <w:rFonts w:ascii="Arial" w:hAnsi="Arial" w:cs="Arial"/>
          <w:color w:val="222426"/>
          <w:sz w:val="26"/>
          <w:szCs w:val="26"/>
        </w:rPr>
      </w:pP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Now considers the same above example –</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first.jsp</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Demo of JSP Param Action Tag</w:t>
      </w:r>
      <w:r>
        <w:rPr>
          <w:rStyle w:val="tag"/>
          <w:rFonts w:ascii="Consolas" w:hAnsi="Consolas" w:cs="Consolas"/>
          <w:color w:val="800000"/>
        </w:rPr>
        <w:t>&lt;/title&gt;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&lt;h3&gt;</w:t>
      </w:r>
      <w:r>
        <w:rPr>
          <w:rStyle w:val="pln"/>
          <w:rFonts w:ascii="Consolas" w:hAnsi="Consolas" w:cs="Consolas"/>
          <w:color w:val="000000"/>
        </w:rPr>
        <w:t>JSP page: Demo Param along with forward</w:t>
      </w:r>
      <w:r>
        <w:rPr>
          <w:rStyle w:val="tag"/>
          <w:rFonts w:ascii="Consolas" w:hAnsi="Consolas" w:cs="Consolas"/>
          <w:color w:val="800000"/>
        </w:rPr>
        <w:t>&lt;/h3&gt;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&lt;jsp:forward</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"second.jsp"</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ln"/>
          <w:rFonts w:ascii="Consolas" w:hAnsi="Consolas" w:cs="Consolas"/>
          <w:color w:val="000000"/>
        </w:rPr>
        <w:t xml:space="preserve"> </w:t>
      </w:r>
      <w:r>
        <w:rPr>
          <w:rStyle w:val="pun"/>
          <w:rFonts w:ascii="Consolas" w:hAnsi="Consolas" w:cs="Consolas"/>
          <w:color w:val="000000"/>
        </w:rPr>
        <w:t>=</w:t>
      </w:r>
      <w:r>
        <w:rPr>
          <w:rStyle w:val="atv"/>
          <w:rFonts w:ascii="Consolas" w:hAnsi="Consolas" w:cs="Consolas"/>
          <w:color w:val="0000FF"/>
        </w:rPr>
        <w:t>"date"</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"20-05-2012"</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ln"/>
          <w:rFonts w:ascii="Consolas" w:hAnsi="Consolas" w:cs="Consolas"/>
          <w:color w:val="000000"/>
        </w:rPr>
        <w:t xml:space="preserve"> </w:t>
      </w:r>
      <w:r>
        <w:rPr>
          <w:rStyle w:val="pun"/>
          <w:rFonts w:ascii="Consolas" w:hAnsi="Consolas" w:cs="Consolas"/>
          <w:color w:val="000000"/>
        </w:rPr>
        <w:t>=</w:t>
      </w:r>
      <w:r>
        <w:rPr>
          <w:rStyle w:val="atv"/>
          <w:rFonts w:ascii="Consolas" w:hAnsi="Consolas" w:cs="Consolas"/>
          <w:color w:val="0000FF"/>
        </w:rPr>
        <w:t>"time"</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"10:15AM"</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ln"/>
          <w:rFonts w:ascii="Consolas" w:hAnsi="Consolas" w:cs="Consolas"/>
          <w:color w:val="000000"/>
        </w:rPr>
        <w:t xml:space="preserve"> </w:t>
      </w:r>
      <w:r>
        <w:rPr>
          <w:rStyle w:val="pun"/>
          <w:rFonts w:ascii="Consolas" w:hAnsi="Consolas" w:cs="Consolas"/>
          <w:color w:val="000000"/>
        </w:rPr>
        <w:t>=</w:t>
      </w:r>
      <w:r>
        <w:rPr>
          <w:rStyle w:val="atv"/>
          <w:rFonts w:ascii="Consolas" w:hAnsi="Consolas" w:cs="Consolas"/>
          <w:color w:val="0000FF"/>
        </w:rPr>
        <w:t>"data"</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"ABC"</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&lt;/jsp:forward&gt;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1C7AD9" w:rsidRDefault="001C7AD9" w:rsidP="00BB23B3">
      <w:pPr>
        <w:pStyle w:val="NormalWeb"/>
        <w:shd w:val="clear" w:color="auto" w:fill="FFFFFF"/>
        <w:spacing w:before="0" w:beforeAutospacing="0" w:after="390" w:afterAutospacing="0"/>
        <w:rPr>
          <w:rFonts w:ascii="Arial" w:hAnsi="Arial" w:cs="Arial"/>
          <w:color w:val="222426"/>
          <w:sz w:val="26"/>
          <w:szCs w:val="26"/>
        </w:rPr>
      </w:pP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first.jsp is passing three parameters (data, time &amp; data) to second.jsp and second.jsp can access these parameters using the below code –</w:t>
      </w:r>
    </w:p>
    <w:p w:rsidR="00BB23B3" w:rsidRDefault="00BB23B3" w:rsidP="00BB23B3">
      <w:pPr>
        <w:pStyle w:val="HTMLPreformatted"/>
        <w:shd w:val="clear" w:color="auto" w:fill="EEEEEE"/>
        <w:rPr>
          <w:rStyle w:val="pln"/>
          <w:rFonts w:ascii="Consolas" w:hAnsi="Consolas" w:cs="Consolas"/>
          <w:color w:val="000000"/>
        </w:rPr>
      </w:pPr>
      <w:r>
        <w:rPr>
          <w:rStyle w:val="typ"/>
          <w:rFonts w:ascii="Consolas" w:hAnsi="Consolas" w:cs="Consolas"/>
          <w:color w:val="2B91AF"/>
        </w:rPr>
        <w:t>Date</w:t>
      </w:r>
      <w:r>
        <w:rPr>
          <w:rStyle w:val="pun"/>
          <w:rFonts w:ascii="Consolas" w:hAnsi="Consolas" w:cs="Consolas"/>
          <w:color w:val="000000"/>
        </w:rPr>
        <w:t>:&lt;%=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"date"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p>
    <w:p w:rsidR="00BB23B3" w:rsidRDefault="00BB23B3" w:rsidP="00BB23B3">
      <w:pPr>
        <w:pStyle w:val="HTMLPreformatted"/>
        <w:shd w:val="clear" w:color="auto" w:fill="EEEEEE"/>
        <w:rPr>
          <w:rStyle w:val="pln"/>
          <w:rFonts w:ascii="Consolas" w:hAnsi="Consolas" w:cs="Consolas"/>
          <w:color w:val="000000"/>
        </w:rPr>
      </w:pPr>
      <w:r>
        <w:rPr>
          <w:rStyle w:val="typ"/>
          <w:rFonts w:ascii="Consolas" w:hAnsi="Consolas" w:cs="Consolas"/>
          <w:color w:val="2B91AF"/>
        </w:rPr>
        <w:t>Time</w:t>
      </w:r>
      <w:r>
        <w:rPr>
          <w:rStyle w:val="pun"/>
          <w:rFonts w:ascii="Consolas" w:hAnsi="Consolas" w:cs="Consolas"/>
          <w:color w:val="000000"/>
        </w:rPr>
        <w:t>:&lt;%=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"time"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p>
    <w:p w:rsidR="00BB23B3" w:rsidRDefault="00BB23B3" w:rsidP="00BB23B3">
      <w:pPr>
        <w:pStyle w:val="HTMLPreformatted"/>
        <w:shd w:val="clear" w:color="auto" w:fill="EEEEEE"/>
        <w:rPr>
          <w:rFonts w:ascii="Consolas" w:hAnsi="Consolas" w:cs="Consolas"/>
          <w:color w:val="222426"/>
        </w:rPr>
      </w:pPr>
      <w:r>
        <w:rPr>
          <w:rStyle w:val="typ"/>
          <w:rFonts w:ascii="Consolas" w:hAnsi="Consolas" w:cs="Consolas"/>
          <w:color w:val="2B91AF"/>
        </w:rPr>
        <w:t>My</w:t>
      </w:r>
      <w:r>
        <w:rPr>
          <w:rStyle w:val="pln"/>
          <w:rFonts w:ascii="Consolas" w:hAnsi="Consolas" w:cs="Consolas"/>
          <w:color w:val="000000"/>
        </w:rPr>
        <w:t xml:space="preserve"> </w:t>
      </w:r>
      <w:r>
        <w:rPr>
          <w:rStyle w:val="typ"/>
          <w:rFonts w:ascii="Consolas" w:hAnsi="Consolas" w:cs="Consolas"/>
          <w:color w:val="2B91AF"/>
        </w:rPr>
        <w:t>Data</w:t>
      </w:r>
      <w:r>
        <w:rPr>
          <w:rStyle w:val="pun"/>
          <w:rFonts w:ascii="Consolas" w:hAnsi="Consolas" w:cs="Consolas"/>
          <w:color w:val="000000"/>
        </w:rPr>
        <w:t>:&lt;%=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"data"</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%&gt;</w:t>
      </w:r>
    </w:p>
    <w:p w:rsidR="001C7AD9" w:rsidRDefault="001C7AD9" w:rsidP="00BB23B3">
      <w:pPr>
        <w:pStyle w:val="Heading2"/>
        <w:shd w:val="clear" w:color="auto" w:fill="FFFFFF"/>
        <w:spacing w:before="0" w:after="240"/>
        <w:rPr>
          <w:rFonts w:ascii="Trebuchet MS" w:hAnsi="Trebuchet MS"/>
          <w:color w:val="008000"/>
          <w:sz w:val="39"/>
          <w:szCs w:val="39"/>
        </w:rPr>
      </w:pPr>
    </w:p>
    <w:p w:rsidR="00BB23B3" w:rsidRDefault="00BB23B3" w:rsidP="00BB23B3">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008000"/>
          <w:sz w:val="39"/>
          <w:szCs w:val="39"/>
        </w:rPr>
        <w:t>4. &lt;jsp:useBean&gt; Action</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action is useful when you want to use Beans in a JSP page, through this tag you can easily invoke a bean.</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Syntax of &lt;jsp:useBean&gt;:</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&lt;jsp</w:t>
      </w:r>
      <w:r>
        <w:rPr>
          <w:rStyle w:val="pln"/>
          <w:rFonts w:ascii="Consolas" w:hAnsi="Consolas" w:cs="Consolas"/>
          <w:color w:val="000000"/>
        </w:rPr>
        <w:t xml:space="preserve">: </w:t>
      </w:r>
      <w:r>
        <w:rPr>
          <w:rStyle w:val="atn"/>
          <w:rFonts w:ascii="Consolas" w:hAnsi="Consolas" w:cs="Consolas"/>
          <w:color w:val="FF0000"/>
        </w:rPr>
        <w:t>useBean</w:t>
      </w:r>
      <w:r>
        <w:rPr>
          <w:rStyle w:val="pln"/>
          <w:rFonts w:ascii="Consolas" w:hAnsi="Consolas" w:cs="Consolas"/>
          <w:color w:val="000000"/>
        </w:rPr>
        <w:t xml:space="preserve"> </w:t>
      </w:r>
      <w:r>
        <w:rPr>
          <w:rStyle w:val="atn"/>
          <w:rFonts w:ascii="Consolas" w:hAnsi="Consolas" w:cs="Consolas"/>
          <w:color w:val="FF0000"/>
        </w:rPr>
        <w:t>id</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r>
        <w:rPr>
          <w:rStyle w:val="atn"/>
          <w:rFonts w:ascii="Consolas" w:hAnsi="Consolas" w:cs="Consolas"/>
          <w:color w:val="FF0000"/>
        </w:rPr>
        <w:t>class</w:t>
      </w:r>
      <w:r>
        <w:rPr>
          <w:rStyle w:val="pun"/>
          <w:rFonts w:ascii="Consolas" w:hAnsi="Consolas" w:cs="Consolas"/>
          <w:color w:val="000000"/>
        </w:rPr>
        <w:t>=</w:t>
      </w:r>
      <w:r>
        <w:rPr>
          <w:rStyle w:val="atv"/>
          <w:rFonts w:ascii="Consolas" w:hAnsi="Consolas" w:cs="Consolas"/>
          <w:color w:val="0000FF"/>
        </w:rPr>
        <w:t>"package_name.class_name"</w:t>
      </w:r>
      <w:r>
        <w:rPr>
          <w:rStyle w:val="pln"/>
          <w:rFonts w:ascii="Consolas" w:hAnsi="Consolas" w:cs="Consolas"/>
          <w:color w:val="000000"/>
        </w:rPr>
        <w:t xml:space="preserve"> </w:t>
      </w:r>
      <w:r>
        <w:rPr>
          <w:rStyle w:val="tag"/>
          <w:rFonts w:ascii="Consolas" w:hAnsi="Consolas" w:cs="Consolas"/>
          <w:color w:val="800000"/>
        </w:rPr>
        <w:t>/&gt;</w:t>
      </w:r>
    </w:p>
    <w:p w:rsidR="00DF11D1" w:rsidRDefault="00DF11D1" w:rsidP="00BB23B3">
      <w:pPr>
        <w:pStyle w:val="NormalWeb"/>
        <w:shd w:val="clear" w:color="auto" w:fill="FFFFFF"/>
        <w:spacing w:before="0" w:beforeAutospacing="0" w:after="390" w:afterAutospacing="0"/>
        <w:rPr>
          <w:rStyle w:val="Strong"/>
          <w:rFonts w:ascii="Arial" w:hAnsi="Arial" w:cs="Arial"/>
          <w:color w:val="222426"/>
          <w:sz w:val="26"/>
          <w:szCs w:val="26"/>
        </w:rPr>
      </w:pP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of &lt;jsp:useBean&gt;, &lt;jsp:setProperty&gt; &amp; &lt;jsp:getProperty&gt;:</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Once Bean class is instantiated using above statement, you have to use </w:t>
      </w:r>
      <w:r>
        <w:rPr>
          <w:rStyle w:val="Strong"/>
          <w:rFonts w:ascii="Arial" w:hAnsi="Arial" w:cs="Arial"/>
          <w:color w:val="222426"/>
          <w:sz w:val="26"/>
          <w:szCs w:val="26"/>
        </w:rPr>
        <w:t>jsp:setProperty</w:t>
      </w:r>
      <w:r>
        <w:rPr>
          <w:rFonts w:ascii="Arial" w:hAnsi="Arial" w:cs="Arial"/>
          <w:color w:val="222426"/>
          <w:sz w:val="26"/>
          <w:szCs w:val="26"/>
        </w:rPr>
        <w:t> and </w:t>
      </w:r>
      <w:r>
        <w:rPr>
          <w:rStyle w:val="Strong"/>
          <w:rFonts w:ascii="Arial" w:hAnsi="Arial" w:cs="Arial"/>
          <w:color w:val="222426"/>
          <w:sz w:val="26"/>
          <w:szCs w:val="26"/>
        </w:rPr>
        <w:t>jsp:getProperty</w:t>
      </w:r>
      <w:r>
        <w:rPr>
          <w:rFonts w:ascii="Arial" w:hAnsi="Arial" w:cs="Arial"/>
          <w:color w:val="222426"/>
          <w:sz w:val="26"/>
          <w:szCs w:val="26"/>
        </w:rPr>
        <w:t> actions to use the bean’s parameters. we will see both </w:t>
      </w:r>
      <w:r>
        <w:rPr>
          <w:rStyle w:val="Strong"/>
          <w:rFonts w:ascii="Arial" w:hAnsi="Arial" w:cs="Arial"/>
          <w:color w:val="222426"/>
          <w:sz w:val="26"/>
          <w:szCs w:val="26"/>
        </w:rPr>
        <w:t>setProperty</w:t>
      </w:r>
      <w:r>
        <w:rPr>
          <w:rFonts w:ascii="Arial" w:hAnsi="Arial" w:cs="Arial"/>
          <w:color w:val="222426"/>
          <w:sz w:val="26"/>
          <w:szCs w:val="26"/>
        </w:rPr>
        <w:t> and </w:t>
      </w:r>
      <w:r>
        <w:rPr>
          <w:rStyle w:val="Strong"/>
          <w:rFonts w:ascii="Arial" w:hAnsi="Arial" w:cs="Arial"/>
          <w:color w:val="222426"/>
          <w:sz w:val="26"/>
          <w:szCs w:val="26"/>
        </w:rPr>
        <w:t>getProperty</w:t>
      </w:r>
      <w:r w:rsidR="004B4C3C">
        <w:rPr>
          <w:rStyle w:val="Strong"/>
          <w:rFonts w:ascii="Arial" w:hAnsi="Arial" w:cs="Arial"/>
          <w:color w:val="222426"/>
          <w:sz w:val="26"/>
          <w:szCs w:val="26"/>
        </w:rPr>
        <w:t xml:space="preserve"> </w:t>
      </w:r>
      <w:r>
        <w:rPr>
          <w:rFonts w:ascii="Arial" w:hAnsi="Arial" w:cs="Arial"/>
          <w:color w:val="222426"/>
          <w:sz w:val="26"/>
          <w:szCs w:val="26"/>
        </w:rPr>
        <w:t>after this action tag.</w:t>
      </w:r>
    </w:p>
    <w:p w:rsidR="00BB23B3" w:rsidRDefault="00CF474C"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Student</w:t>
      </w:r>
      <w:r w:rsidR="00BB23B3">
        <w:rPr>
          <w:rStyle w:val="Strong"/>
          <w:rFonts w:ascii="Arial" w:hAnsi="Arial" w:cs="Arial"/>
          <w:color w:val="222426"/>
          <w:sz w:val="26"/>
          <w:szCs w:val="26"/>
        </w:rPr>
        <w:t>BeanTest.jsp</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&lt;head&gt;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JSP Page to show use of useBean action</w:t>
      </w:r>
      <w:r>
        <w:rPr>
          <w:rStyle w:val="tag"/>
          <w:rFonts w:ascii="Consolas" w:hAnsi="Consolas" w:cs="Consolas"/>
          <w:color w:val="800000"/>
        </w:rPr>
        <w:t>&lt;/title&gt;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&lt;/head&gt;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&lt;h1&gt;</w:t>
      </w:r>
      <w:r>
        <w:rPr>
          <w:rStyle w:val="pln"/>
          <w:rFonts w:ascii="Consolas" w:hAnsi="Consolas" w:cs="Consolas"/>
          <w:color w:val="000000"/>
        </w:rPr>
        <w:t>Demo: Action</w:t>
      </w:r>
      <w:r>
        <w:rPr>
          <w:rStyle w:val="tag"/>
          <w:rFonts w:ascii="Consolas" w:hAnsi="Consolas" w:cs="Consolas"/>
          <w:color w:val="800000"/>
        </w:rPr>
        <w:t>&lt;/h1&gt;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&lt;jsp:useBean</w:t>
      </w:r>
      <w:r>
        <w:rPr>
          <w:rStyle w:val="pln"/>
          <w:rFonts w:ascii="Consolas" w:hAnsi="Consolas" w:cs="Consolas"/>
          <w:color w:val="000000"/>
        </w:rPr>
        <w:t xml:space="preserve"> </w:t>
      </w:r>
      <w:r>
        <w:rPr>
          <w:rStyle w:val="atn"/>
          <w:rFonts w:ascii="Consolas" w:hAnsi="Consolas" w:cs="Consolas"/>
          <w:color w:val="FF0000"/>
        </w:rPr>
        <w:t>id</w:t>
      </w:r>
      <w:r>
        <w:rPr>
          <w:rStyle w:val="pun"/>
          <w:rFonts w:ascii="Consolas" w:hAnsi="Consolas" w:cs="Consolas"/>
          <w:color w:val="000000"/>
        </w:rPr>
        <w:t>=</w:t>
      </w:r>
      <w:r>
        <w:rPr>
          <w:rStyle w:val="atv"/>
          <w:rFonts w:ascii="Consolas" w:hAnsi="Consolas" w:cs="Consolas"/>
          <w:color w:val="0000FF"/>
        </w:rPr>
        <w:t>"student"</w:t>
      </w:r>
      <w:r>
        <w:rPr>
          <w:rStyle w:val="pln"/>
          <w:rFonts w:ascii="Consolas" w:hAnsi="Consolas" w:cs="Consolas"/>
          <w:color w:val="000000"/>
        </w:rPr>
        <w:t xml:space="preserve"> </w:t>
      </w:r>
      <w:r>
        <w:rPr>
          <w:rStyle w:val="atn"/>
          <w:rFonts w:ascii="Consolas" w:hAnsi="Consolas" w:cs="Consolas"/>
          <w:color w:val="FF0000"/>
        </w:rPr>
        <w:t>class</w:t>
      </w:r>
      <w:r>
        <w:rPr>
          <w:rStyle w:val="pun"/>
          <w:rFonts w:ascii="Consolas" w:hAnsi="Consolas" w:cs="Consolas"/>
          <w:color w:val="000000"/>
        </w:rPr>
        <w:t>=</w:t>
      </w:r>
      <w:r>
        <w:rPr>
          <w:rStyle w:val="atv"/>
          <w:rFonts w:ascii="Consolas" w:hAnsi="Consolas" w:cs="Consolas"/>
          <w:color w:val="0000FF"/>
        </w:rPr>
        <w:t>"javabeansample.StuBean"</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&lt;jsp:setProperty</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"student"</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&lt;h1&gt;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name:</w:t>
      </w:r>
      <w:r>
        <w:rPr>
          <w:rStyle w:val="tag"/>
          <w:rFonts w:ascii="Consolas" w:hAnsi="Consolas" w:cs="Consolas"/>
          <w:color w:val="800000"/>
        </w:rPr>
        <w:t>&lt;jsp:getProperty</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"student"</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"name"</w:t>
      </w:r>
      <w:r>
        <w:rPr>
          <w:rStyle w:val="tag"/>
          <w:rFonts w:ascii="Consolas" w:hAnsi="Consolas" w:cs="Consolas"/>
          <w:color w:val="800000"/>
        </w:rPr>
        <w:t>/&gt;&lt;br&gt;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empno:</w:t>
      </w:r>
      <w:r>
        <w:rPr>
          <w:rStyle w:val="tag"/>
          <w:rFonts w:ascii="Consolas" w:hAnsi="Consolas" w:cs="Consolas"/>
          <w:color w:val="800000"/>
        </w:rPr>
        <w:t>&lt;jsp:getProperty</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"student"</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"rollno"</w:t>
      </w:r>
      <w:r>
        <w:rPr>
          <w:rStyle w:val="tag"/>
          <w:rFonts w:ascii="Consolas" w:hAnsi="Consolas" w:cs="Consolas"/>
          <w:color w:val="800000"/>
        </w:rPr>
        <w:t>/&gt;&lt;br&gt;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&lt;/h1&gt;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&lt;/body&gt;</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DF11D1" w:rsidRDefault="00DF11D1" w:rsidP="00BB23B3">
      <w:pPr>
        <w:pStyle w:val="NormalWeb"/>
        <w:shd w:val="clear" w:color="auto" w:fill="FFFFFF"/>
        <w:spacing w:before="0" w:beforeAutospacing="0" w:after="390" w:afterAutospacing="0"/>
        <w:rPr>
          <w:rStyle w:val="Strong"/>
          <w:rFonts w:ascii="Arial" w:hAnsi="Arial" w:cs="Arial"/>
          <w:color w:val="222426"/>
          <w:sz w:val="26"/>
          <w:szCs w:val="26"/>
        </w:rPr>
      </w:pP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StudentBean.java</w:t>
      </w:r>
    </w:p>
    <w:p w:rsidR="00BB23B3" w:rsidRDefault="00BB23B3" w:rsidP="00BB23B3">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javabeansample</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StuBean</w:t>
      </w: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StuBean</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private</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private</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rollno</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setName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name</w:t>
      </w:r>
      <w:r>
        <w:rPr>
          <w:rStyle w:val="pun"/>
          <w:rFonts w:ascii="Consolas" w:hAnsi="Consolas" w:cs="Consolas"/>
          <w:color w:val="000000"/>
        </w:rPr>
        <w:t>=</w:t>
      </w:r>
      <w:r>
        <w:rPr>
          <w:rStyle w:val="pln"/>
          <w:rFonts w:ascii="Consolas" w:hAnsi="Consolas" w:cs="Consolas"/>
          <w:color w:val="000000"/>
        </w:rPr>
        <w:t>name</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getName</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name</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setRollno</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rollno</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rollno</w:t>
      </w:r>
      <w:r>
        <w:rPr>
          <w:rStyle w:val="pun"/>
          <w:rFonts w:ascii="Consolas" w:hAnsi="Consolas" w:cs="Consolas"/>
          <w:color w:val="000000"/>
        </w:rPr>
        <w:t>=</w:t>
      </w:r>
      <w:r>
        <w:rPr>
          <w:rStyle w:val="pln"/>
          <w:rFonts w:ascii="Consolas" w:hAnsi="Consolas" w:cs="Consolas"/>
          <w:color w:val="000000"/>
        </w:rPr>
        <w:t>rollno</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getRollno</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rollno</w:t>
      </w:r>
      <w:r>
        <w:rPr>
          <w:rStyle w:val="pu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B23B3" w:rsidRDefault="00BB23B3" w:rsidP="00BB23B3">
      <w:pPr>
        <w:pStyle w:val="HTMLPreformatted"/>
        <w:shd w:val="clear" w:color="auto" w:fill="EEEEEE"/>
        <w:rPr>
          <w:rFonts w:ascii="Consolas" w:hAnsi="Consolas" w:cs="Consolas"/>
          <w:color w:val="222426"/>
        </w:rPr>
      </w:pPr>
      <w:r>
        <w:rPr>
          <w:rStyle w:val="pun"/>
          <w:rFonts w:ascii="Consolas" w:hAnsi="Consolas" w:cs="Consolas"/>
          <w:color w:val="000000"/>
        </w:rPr>
        <w:t>}</w:t>
      </w:r>
    </w:p>
    <w:p w:rsidR="00DF11D1" w:rsidRDefault="00DF11D1" w:rsidP="00BB23B3">
      <w:pPr>
        <w:pStyle w:val="Heading2"/>
        <w:shd w:val="clear" w:color="auto" w:fill="FFFFFF"/>
        <w:spacing w:before="0" w:after="240"/>
        <w:rPr>
          <w:rFonts w:ascii="Trebuchet MS" w:hAnsi="Trebuchet MS"/>
          <w:color w:val="008000"/>
          <w:sz w:val="39"/>
          <w:szCs w:val="39"/>
        </w:rPr>
      </w:pPr>
    </w:p>
    <w:p w:rsidR="00BB23B3" w:rsidRDefault="00BB23B3" w:rsidP="00BB23B3">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008000"/>
          <w:sz w:val="39"/>
          <w:szCs w:val="39"/>
        </w:rPr>
        <w:t>5. &lt;jsp:setProperty&gt; Action</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action tag is used to set the property of a Bean, while using this action tag, you may need to specify the Bean’s unique name (it is nothing but the id value of useBean action tag).</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&lt;jsp:setProperty&gt;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&lt;jsp</w:t>
      </w:r>
      <w:r>
        <w:rPr>
          <w:rStyle w:val="pln"/>
          <w:rFonts w:ascii="Consolas" w:hAnsi="Consolas" w:cs="Consolas"/>
          <w:color w:val="000000"/>
        </w:rPr>
        <w:t xml:space="preserve">: </w:t>
      </w:r>
      <w:r>
        <w:rPr>
          <w:rStyle w:val="atn"/>
          <w:rFonts w:ascii="Consolas" w:hAnsi="Consolas" w:cs="Consolas"/>
          <w:color w:val="FF0000"/>
        </w:rPr>
        <w:t>useBean</w:t>
      </w:r>
      <w:r>
        <w:rPr>
          <w:rStyle w:val="pln"/>
          <w:rFonts w:ascii="Consolas" w:hAnsi="Consolas" w:cs="Consolas"/>
          <w:color w:val="000000"/>
        </w:rPr>
        <w:t xml:space="preserve"> </w:t>
      </w:r>
      <w:r>
        <w:rPr>
          <w:rStyle w:val="atn"/>
          <w:rFonts w:ascii="Consolas" w:hAnsi="Consolas" w:cs="Consolas"/>
          <w:color w:val="FF0000"/>
        </w:rPr>
        <w:t>id</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r>
        <w:rPr>
          <w:rStyle w:val="atn"/>
          <w:rFonts w:ascii="Consolas" w:hAnsi="Consolas" w:cs="Consolas"/>
          <w:color w:val="FF0000"/>
        </w:rPr>
        <w:t>class</w:t>
      </w:r>
      <w:r>
        <w:rPr>
          <w:rStyle w:val="pun"/>
          <w:rFonts w:ascii="Consolas" w:hAnsi="Consolas" w:cs="Consolas"/>
          <w:color w:val="000000"/>
        </w:rPr>
        <w:t>=</w:t>
      </w:r>
      <w:r>
        <w:rPr>
          <w:rStyle w:val="atv"/>
          <w:rFonts w:ascii="Consolas" w:hAnsi="Consolas" w:cs="Consolas"/>
          <w:color w:val="0000FF"/>
        </w:rPr>
        <w:t>"package_name.class_name"</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&lt;jsp:setProperty</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"property_name"</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OR</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&lt;jsp</w:t>
      </w:r>
      <w:r>
        <w:rPr>
          <w:rStyle w:val="pln"/>
          <w:rFonts w:ascii="Consolas" w:hAnsi="Consolas" w:cs="Consolas"/>
          <w:color w:val="000000"/>
        </w:rPr>
        <w:t xml:space="preserve">: </w:t>
      </w:r>
      <w:r>
        <w:rPr>
          <w:rStyle w:val="atn"/>
          <w:rFonts w:ascii="Consolas" w:hAnsi="Consolas" w:cs="Consolas"/>
          <w:color w:val="FF0000"/>
        </w:rPr>
        <w:t>useBean</w:t>
      </w:r>
      <w:r>
        <w:rPr>
          <w:rStyle w:val="pln"/>
          <w:rFonts w:ascii="Consolas" w:hAnsi="Consolas" w:cs="Consolas"/>
          <w:color w:val="000000"/>
        </w:rPr>
        <w:t xml:space="preserve"> </w:t>
      </w:r>
      <w:r>
        <w:rPr>
          <w:rStyle w:val="atn"/>
          <w:rFonts w:ascii="Consolas" w:hAnsi="Consolas" w:cs="Consolas"/>
          <w:color w:val="FF0000"/>
        </w:rPr>
        <w:t>id</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r>
        <w:rPr>
          <w:rStyle w:val="atn"/>
          <w:rFonts w:ascii="Consolas" w:hAnsi="Consolas" w:cs="Consolas"/>
          <w:color w:val="FF0000"/>
        </w:rPr>
        <w:t>class</w:t>
      </w:r>
      <w:r>
        <w:rPr>
          <w:rStyle w:val="pun"/>
          <w:rFonts w:ascii="Consolas" w:hAnsi="Consolas" w:cs="Consolas"/>
          <w:color w:val="000000"/>
        </w:rPr>
        <w:t>=</w:t>
      </w:r>
      <w:r>
        <w:rPr>
          <w:rStyle w:val="atv"/>
          <w:rFonts w:ascii="Consolas" w:hAnsi="Consolas" w:cs="Consolas"/>
          <w:color w:val="0000FF"/>
        </w:rPr>
        <w:t>"package_name.class_name"</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&lt;jsp:setProperty</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"property_name"</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&lt;/jsp:useBean&gt;</w:t>
      </w:r>
    </w:p>
    <w:p w:rsidR="00DF11D1" w:rsidRDefault="00DF11D1" w:rsidP="00BB23B3">
      <w:pPr>
        <w:pStyle w:val="NormalWeb"/>
        <w:shd w:val="clear" w:color="auto" w:fill="FFFFFF"/>
        <w:spacing w:before="0" w:beforeAutospacing="0" w:after="390" w:afterAutospacing="0"/>
        <w:rPr>
          <w:rFonts w:ascii="Arial" w:hAnsi="Arial" w:cs="Arial"/>
          <w:color w:val="222426"/>
          <w:sz w:val="26"/>
          <w:szCs w:val="26"/>
        </w:rPr>
      </w:pP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property_name, you can also use ‘*’, which means any request parameter which matches to the Bean’s property will be passed to the corresponding setter method.</w:t>
      </w:r>
    </w:p>
    <w:p w:rsidR="00BB23B3" w:rsidRDefault="00BB23B3" w:rsidP="00BB23B3">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008000"/>
          <w:sz w:val="39"/>
          <w:szCs w:val="39"/>
        </w:rPr>
        <w:t>6. &lt;jsp:getProperty&gt; Action</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is used to retrieve or fetch the value of Bean’s property.</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&lt;jsp:getProperty&gt;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&lt;jsp</w:t>
      </w:r>
      <w:r>
        <w:rPr>
          <w:rStyle w:val="pln"/>
          <w:rFonts w:ascii="Consolas" w:hAnsi="Consolas" w:cs="Consolas"/>
          <w:color w:val="000000"/>
        </w:rPr>
        <w:t xml:space="preserve">: </w:t>
      </w:r>
      <w:r>
        <w:rPr>
          <w:rStyle w:val="atn"/>
          <w:rFonts w:ascii="Consolas" w:hAnsi="Consolas" w:cs="Consolas"/>
          <w:color w:val="FF0000"/>
        </w:rPr>
        <w:t>useBean</w:t>
      </w:r>
      <w:r>
        <w:rPr>
          <w:rStyle w:val="pln"/>
          <w:rFonts w:ascii="Consolas" w:hAnsi="Consolas" w:cs="Consolas"/>
          <w:color w:val="000000"/>
        </w:rPr>
        <w:t xml:space="preserve"> </w:t>
      </w:r>
      <w:r>
        <w:rPr>
          <w:rStyle w:val="atn"/>
          <w:rFonts w:ascii="Consolas" w:hAnsi="Consolas" w:cs="Consolas"/>
          <w:color w:val="FF0000"/>
        </w:rPr>
        <w:t>id</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r>
        <w:rPr>
          <w:rStyle w:val="atn"/>
          <w:rFonts w:ascii="Consolas" w:hAnsi="Consolas" w:cs="Consolas"/>
          <w:color w:val="FF0000"/>
        </w:rPr>
        <w:t>class</w:t>
      </w:r>
      <w:r>
        <w:rPr>
          <w:rStyle w:val="pun"/>
          <w:rFonts w:ascii="Consolas" w:hAnsi="Consolas" w:cs="Consolas"/>
          <w:color w:val="000000"/>
        </w:rPr>
        <w:t>=</w:t>
      </w:r>
      <w:r>
        <w:rPr>
          <w:rStyle w:val="atv"/>
          <w:rFonts w:ascii="Consolas" w:hAnsi="Consolas" w:cs="Consolas"/>
          <w:color w:val="0000FF"/>
        </w:rPr>
        <w:t>"package_name.class_name"</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&lt;jsp:getProperty</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"property_name"</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OR</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lastRenderedPageBreak/>
        <w:t>&lt;jsp</w:t>
      </w:r>
      <w:r>
        <w:rPr>
          <w:rStyle w:val="pln"/>
          <w:rFonts w:ascii="Consolas" w:hAnsi="Consolas" w:cs="Consolas"/>
          <w:color w:val="000000"/>
        </w:rPr>
        <w:t xml:space="preserve">: </w:t>
      </w:r>
      <w:r>
        <w:rPr>
          <w:rStyle w:val="atn"/>
          <w:rFonts w:ascii="Consolas" w:hAnsi="Consolas" w:cs="Consolas"/>
          <w:color w:val="FF0000"/>
        </w:rPr>
        <w:t>useBean</w:t>
      </w:r>
      <w:r>
        <w:rPr>
          <w:rStyle w:val="pln"/>
          <w:rFonts w:ascii="Consolas" w:hAnsi="Consolas" w:cs="Consolas"/>
          <w:color w:val="000000"/>
        </w:rPr>
        <w:t xml:space="preserve"> </w:t>
      </w:r>
      <w:r>
        <w:rPr>
          <w:rStyle w:val="atn"/>
          <w:rFonts w:ascii="Consolas" w:hAnsi="Consolas" w:cs="Consolas"/>
          <w:color w:val="FF0000"/>
        </w:rPr>
        <w:t>id</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r>
        <w:rPr>
          <w:rStyle w:val="atn"/>
          <w:rFonts w:ascii="Consolas" w:hAnsi="Consolas" w:cs="Consolas"/>
          <w:color w:val="FF0000"/>
        </w:rPr>
        <w:t>class</w:t>
      </w:r>
      <w:r>
        <w:rPr>
          <w:rStyle w:val="pun"/>
          <w:rFonts w:ascii="Consolas" w:hAnsi="Consolas" w:cs="Consolas"/>
          <w:color w:val="000000"/>
        </w:rPr>
        <w:t>=</w:t>
      </w:r>
      <w:r>
        <w:rPr>
          <w:rStyle w:val="atv"/>
          <w:rFonts w:ascii="Consolas" w:hAnsi="Consolas" w:cs="Consolas"/>
          <w:color w:val="0000FF"/>
        </w:rPr>
        <w:t>"package_name.class_name"</w:t>
      </w:r>
      <w:r>
        <w:rPr>
          <w:rStyle w:val="tag"/>
          <w:rFonts w:ascii="Consolas" w:hAnsi="Consolas" w:cs="Consolas"/>
          <w:color w:val="800000"/>
        </w:rPr>
        <w:t>&gt;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BB23B3" w:rsidRDefault="00BB23B3" w:rsidP="00BB23B3">
      <w:pPr>
        <w:pStyle w:val="HTMLPreformatted"/>
        <w:shd w:val="clear" w:color="auto" w:fill="EEEEEE"/>
        <w:rPr>
          <w:rStyle w:val="pln"/>
          <w:rFonts w:ascii="Consolas" w:hAnsi="Consolas" w:cs="Consolas"/>
          <w:color w:val="000000"/>
        </w:rPr>
      </w:pPr>
      <w:r>
        <w:rPr>
          <w:rStyle w:val="tag"/>
          <w:rFonts w:ascii="Consolas" w:hAnsi="Consolas" w:cs="Consolas"/>
          <w:color w:val="800000"/>
        </w:rPr>
        <w:t>&lt;jsp:getProperty</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"property_name"</w:t>
      </w:r>
      <w:r>
        <w:rPr>
          <w:rStyle w:val="pln"/>
          <w:rFonts w:ascii="Consolas" w:hAnsi="Consolas" w:cs="Consolas"/>
          <w:color w:val="000000"/>
        </w:rPr>
        <w:t xml:space="preserve"> </w:t>
      </w:r>
      <w:r>
        <w:rPr>
          <w:rStyle w:val="tag"/>
          <w:rFonts w:ascii="Consolas" w:hAnsi="Consolas" w:cs="Consolas"/>
          <w:color w:val="800000"/>
        </w:rPr>
        <w:t>/&gt;</w:t>
      </w:r>
    </w:p>
    <w:p w:rsidR="00BB23B3" w:rsidRDefault="00BB23B3" w:rsidP="00BB23B3">
      <w:pPr>
        <w:pStyle w:val="HTMLPreformatted"/>
        <w:shd w:val="clear" w:color="auto" w:fill="EEEEEE"/>
        <w:rPr>
          <w:rFonts w:ascii="Consolas" w:hAnsi="Consolas" w:cs="Consolas"/>
          <w:color w:val="222426"/>
        </w:rPr>
      </w:pPr>
      <w:r>
        <w:rPr>
          <w:rStyle w:val="tag"/>
          <w:rFonts w:ascii="Consolas" w:hAnsi="Consolas" w:cs="Consolas"/>
          <w:color w:val="800000"/>
        </w:rPr>
        <w:t>&lt;/jsp:useBean&gt;</w:t>
      </w:r>
    </w:p>
    <w:p w:rsidR="00F43BD8" w:rsidRDefault="00F43BD8" w:rsidP="00BB23B3">
      <w:pPr>
        <w:pStyle w:val="Heading2"/>
        <w:shd w:val="clear" w:color="auto" w:fill="FFFFFF"/>
        <w:spacing w:before="0" w:after="240"/>
        <w:rPr>
          <w:rFonts w:ascii="Trebuchet MS" w:hAnsi="Trebuchet MS"/>
          <w:color w:val="008000"/>
          <w:sz w:val="39"/>
          <w:szCs w:val="39"/>
        </w:rPr>
      </w:pPr>
    </w:p>
    <w:p w:rsidR="00BB23B3" w:rsidRDefault="00BB23B3" w:rsidP="00BB23B3">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008000"/>
          <w:sz w:val="39"/>
          <w:szCs w:val="39"/>
        </w:rPr>
        <w:t>Other Action Tags</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below action tags are not frequently used so I haven’t covered them in detail.</w:t>
      </w:r>
    </w:p>
    <w:p w:rsidR="00BB23B3" w:rsidRDefault="00BB23B3" w:rsidP="00BB23B3">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t>7. &lt;jsp:plugin&gt; Action</w:t>
      </w:r>
    </w:p>
    <w:p w:rsidR="00BB23B3" w:rsidRDefault="00BB23B3" w:rsidP="00BB23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tag is used when there is a need of a plugin to run a Bean class or an Applet.</w:t>
      </w:r>
    </w:p>
    <w:p w:rsidR="00BB23B3" w:rsidRDefault="00925499" w:rsidP="00BB23B3">
      <w:pPr>
        <w:pStyle w:val="NormalWeb"/>
        <w:shd w:val="clear" w:color="auto" w:fill="FFFFFF"/>
        <w:spacing w:before="0" w:beforeAutospacing="0" w:after="390" w:afterAutospacing="0"/>
        <w:rPr>
          <w:rFonts w:ascii="Arial" w:hAnsi="Arial" w:cs="Arial"/>
          <w:color w:val="222426"/>
          <w:sz w:val="26"/>
          <w:szCs w:val="26"/>
        </w:rPr>
      </w:pPr>
      <w:hyperlink r:id="rId9" w:history="1">
        <w:r w:rsidR="00BB23B3">
          <w:rPr>
            <w:rStyle w:val="Hyperlink"/>
            <w:rFonts w:ascii="Arial" w:hAnsi="Arial" w:cs="Arial"/>
            <w:color w:val="444542"/>
            <w:sz w:val="26"/>
            <w:szCs w:val="26"/>
          </w:rPr>
          <w:t>http://docs.oracle.com/javase/7/docs/technotes/guides/plugin/developer_guide/jsp.html</w:t>
        </w:r>
      </w:hyperlink>
    </w:p>
    <w:p w:rsidR="00BB23B3" w:rsidRDefault="00BB23B3" w:rsidP="00BB23B3">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008000"/>
          <w:sz w:val="33"/>
          <w:szCs w:val="33"/>
        </w:rPr>
        <w:t>8. &lt;jsp:body&gt; Action</w:t>
      </w:r>
    </w:p>
    <w:p w:rsidR="00BB23B3" w:rsidRDefault="00BB23B3" w:rsidP="00BB23B3">
      <w:pPr>
        <w:pStyle w:val="Heading3"/>
        <w:shd w:val="clear" w:color="auto" w:fill="FFFFFF"/>
        <w:spacing w:before="0" w:after="240"/>
        <w:rPr>
          <w:rFonts w:ascii="Trebuchet MS" w:hAnsi="Trebuchet MS"/>
          <w:color w:val="444542"/>
          <w:sz w:val="33"/>
          <w:szCs w:val="33"/>
        </w:rPr>
      </w:pPr>
      <w:r>
        <w:rPr>
          <w:rFonts w:ascii="Trebuchet MS" w:hAnsi="Trebuchet MS"/>
          <w:color w:val="008000"/>
          <w:sz w:val="33"/>
          <w:szCs w:val="33"/>
        </w:rPr>
        <w:t>9. &lt;jsp:element&gt; Action</w:t>
      </w:r>
    </w:p>
    <w:p w:rsidR="00BB23B3" w:rsidRDefault="00BB23B3" w:rsidP="00BB23B3">
      <w:pPr>
        <w:pStyle w:val="Heading3"/>
        <w:shd w:val="clear" w:color="auto" w:fill="FFFFFF"/>
        <w:spacing w:before="0" w:after="240"/>
        <w:rPr>
          <w:rFonts w:ascii="Trebuchet MS" w:hAnsi="Trebuchet MS"/>
          <w:color w:val="444542"/>
          <w:sz w:val="33"/>
          <w:szCs w:val="33"/>
        </w:rPr>
      </w:pPr>
      <w:r>
        <w:rPr>
          <w:rFonts w:ascii="Trebuchet MS" w:hAnsi="Trebuchet MS"/>
          <w:color w:val="008000"/>
          <w:sz w:val="33"/>
          <w:szCs w:val="33"/>
        </w:rPr>
        <w:t>10. &lt;jsp:text&gt; Action</w:t>
      </w:r>
    </w:p>
    <w:p w:rsidR="00BB23B3" w:rsidRDefault="00BB23B3" w:rsidP="00BB23B3">
      <w:pPr>
        <w:pStyle w:val="Heading3"/>
        <w:shd w:val="clear" w:color="auto" w:fill="FFFFFF"/>
        <w:spacing w:before="0" w:after="240"/>
        <w:rPr>
          <w:rFonts w:ascii="Trebuchet MS" w:hAnsi="Trebuchet MS"/>
          <w:color w:val="444542"/>
          <w:sz w:val="33"/>
          <w:szCs w:val="33"/>
        </w:rPr>
      </w:pPr>
      <w:r>
        <w:rPr>
          <w:rFonts w:ascii="Trebuchet MS" w:hAnsi="Trebuchet MS"/>
          <w:color w:val="008000"/>
          <w:sz w:val="33"/>
          <w:szCs w:val="33"/>
        </w:rPr>
        <w:t>11. &lt;jsp:attribute&gt; Action</w:t>
      </w:r>
    </w:p>
    <w:p w:rsidR="00284D2F" w:rsidRDefault="00284D2F" w:rsidP="00284D2F">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JSP include action tag</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Include action tag is used for including another resource to the current JSP page. The included resource can be a static page in HTML, JSP page or Servlet. We can also pass parameters and their values to the resource which we are including. Below I have shared two examples of &lt;jsp:include&gt;, one which includes a page without passing any parameters and in second example we are passing few parameters to the page which is being included.</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Include along with parameters.</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lastRenderedPageBreak/>
        <w:t>&lt;jsp:include</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"Relative_URL_Of_Page"</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&lt;/jsp:include&gt;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Include of another resource without sharing parameters.</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&lt;jsp:include</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"Relative_URL_of_Page"</w:t>
      </w:r>
      <w:r>
        <w:rPr>
          <w:rStyle w:val="pln"/>
          <w:rFonts w:ascii="Consolas" w:hAnsi="Consolas" w:cs="Consolas"/>
          <w:color w:val="000000"/>
        </w:rPr>
        <w:t xml:space="preserve"> </w:t>
      </w:r>
      <w:r>
        <w:rPr>
          <w:rStyle w:val="tag"/>
          <w:rFonts w:ascii="Consolas" w:hAnsi="Consolas" w:cs="Consolas"/>
          <w:color w:val="800000"/>
        </w:rPr>
        <w:t>/&gt;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Relative_URL_of_Page would be the page name if the page resides in the same directory where the current JSP resides.</w:t>
      </w:r>
    </w:p>
    <w:p w:rsidR="00284D2F" w:rsidRDefault="00284D2F" w:rsidP="00284D2F">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Example 1: &lt;jsp:include&gt; without parameters</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will use &lt;jsp:include&gt; action tag without parameters. As a result the page will be included in the current JSP page as it is:</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index.jsp</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JSP Include example</w:t>
      </w:r>
      <w:r>
        <w:rPr>
          <w:rStyle w:val="tag"/>
          <w:rFonts w:ascii="Consolas" w:hAnsi="Consolas" w:cs="Consolas"/>
          <w:color w:val="800000"/>
        </w:rPr>
        <w:t>&lt;/title&gt;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&lt;b&gt;</w:t>
      </w:r>
      <w:r>
        <w:rPr>
          <w:rStyle w:val="pln"/>
          <w:rFonts w:ascii="Consolas" w:hAnsi="Consolas" w:cs="Consolas"/>
          <w:color w:val="000000"/>
        </w:rPr>
        <w:t>index.jsp Page</w:t>
      </w:r>
      <w:r>
        <w:rPr>
          <w:rStyle w:val="tag"/>
          <w:rFonts w:ascii="Consolas" w:hAnsi="Consolas" w:cs="Consolas"/>
          <w:color w:val="800000"/>
        </w:rPr>
        <w:t>&lt;/b&gt;&lt;br&gt;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&lt;jsp:include</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"Page2.jsp"</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Page2.jsp</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&lt;b&gt;</w:t>
      </w:r>
      <w:r>
        <w:rPr>
          <w:rStyle w:val="pln"/>
          <w:rFonts w:ascii="Consolas" w:hAnsi="Consolas" w:cs="Consolas"/>
          <w:color w:val="000000"/>
        </w:rPr>
        <w:t>Page2.jsp</w:t>
      </w:r>
      <w:r>
        <w:rPr>
          <w:rStyle w:val="tag"/>
          <w:rFonts w:ascii="Consolas" w:hAnsi="Consolas" w:cs="Consolas"/>
          <w:color w:val="800000"/>
        </w:rPr>
        <w:t>&lt;/b&gt;&lt;br&gt;</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&lt;i&gt;</w:t>
      </w:r>
      <w:r>
        <w:rPr>
          <w:rStyle w:val="pln"/>
          <w:rFonts w:ascii="Consolas" w:hAnsi="Consolas" w:cs="Consolas"/>
          <w:color w:val="000000"/>
        </w:rPr>
        <w:t xml:space="preserve"> This is the content of Page2.jsp page</w:t>
      </w:r>
      <w:r>
        <w:rPr>
          <w:rStyle w:val="tag"/>
          <w:rFonts w:ascii="Consolas" w:hAnsi="Consolas" w:cs="Consolas"/>
          <w:color w:val="800000"/>
        </w:rPr>
        <w:t>&lt;/i&gt;</w:t>
      </w:r>
    </w:p>
    <w:p w:rsidR="00BB23B3" w:rsidRDefault="00284D2F" w:rsidP="001F1641">
      <w:pPr>
        <w:rPr>
          <w:rFonts w:ascii="Arial" w:hAnsi="Arial" w:cs="Arial"/>
          <w:color w:val="222426"/>
          <w:sz w:val="26"/>
          <w:szCs w:val="26"/>
          <w:shd w:val="clear" w:color="auto" w:fill="FFFFFF"/>
        </w:rPr>
      </w:pPr>
      <w:r>
        <w:rPr>
          <w:rFonts w:ascii="Arial" w:hAnsi="Arial" w:cs="Arial"/>
          <w:color w:val="222426"/>
          <w:sz w:val="26"/>
          <w:szCs w:val="26"/>
          <w:shd w:val="clear" w:color="auto" w:fill="FFFFFF"/>
        </w:rPr>
        <w:t>Content of Page2.jsp has been appended in the index.jsp.</w:t>
      </w:r>
    </w:p>
    <w:p w:rsidR="00284D2F" w:rsidRDefault="00284D2F" w:rsidP="00284D2F">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2: Use of &lt;jsp:include&gt; along with &lt;jsp:param&gt;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index.jsp</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I’m using </w:t>
      </w:r>
      <w:r>
        <w:rPr>
          <w:rStyle w:val="Strong"/>
          <w:rFonts w:ascii="Arial" w:hAnsi="Arial" w:cs="Arial"/>
          <w:color w:val="222426"/>
          <w:sz w:val="26"/>
          <w:szCs w:val="26"/>
        </w:rPr>
        <w:t>&lt;jsp:include&gt; action</w:t>
      </w:r>
      <w:r>
        <w:rPr>
          <w:rFonts w:ascii="Arial" w:hAnsi="Arial" w:cs="Arial"/>
          <w:color w:val="222426"/>
          <w:sz w:val="26"/>
          <w:szCs w:val="26"/>
        </w:rPr>
        <w:t> here along with &lt;jsp:param&gt; for passing parameters to the page which we are going to include.</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JSP Include example with parameters</w:t>
      </w:r>
      <w:r>
        <w:rPr>
          <w:rStyle w:val="tag"/>
          <w:rFonts w:ascii="Consolas" w:hAnsi="Consolas" w:cs="Consolas"/>
          <w:color w:val="800000"/>
        </w:rPr>
        <w:t>&lt;/title&gt;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lastRenderedPageBreak/>
        <w:t>&lt;body&gt;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&lt;h2&gt;</w:t>
      </w:r>
      <w:r>
        <w:rPr>
          <w:rStyle w:val="pln"/>
          <w:rFonts w:ascii="Consolas" w:hAnsi="Consolas" w:cs="Consolas"/>
          <w:color w:val="000000"/>
        </w:rPr>
        <w:t>This is index.jsp Page</w:t>
      </w:r>
      <w:r>
        <w:rPr>
          <w:rStyle w:val="tag"/>
          <w:rFonts w:ascii="Consolas" w:hAnsi="Consolas" w:cs="Consolas"/>
          <w:color w:val="800000"/>
        </w:rPr>
        <w:t>&lt;/h2&gt;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&lt;jsp:include</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"display.jsp"</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"userid"</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"Chaitanya"</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"password"</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"Chaitanya"</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"name"</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"Chaitanya Pratap Singh"</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"age"</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"27"</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&lt;/jsp:include&gt;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display.jsp</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Display Page</w:t>
      </w:r>
      <w:r>
        <w:rPr>
          <w:rStyle w:val="tag"/>
          <w:rFonts w:ascii="Consolas" w:hAnsi="Consolas" w:cs="Consolas"/>
          <w:color w:val="800000"/>
        </w:rPr>
        <w:t>&lt;/title&gt;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&lt;h2&gt;</w:t>
      </w:r>
      <w:r>
        <w:rPr>
          <w:rStyle w:val="pln"/>
          <w:rFonts w:ascii="Consolas" w:hAnsi="Consolas" w:cs="Consolas"/>
          <w:color w:val="000000"/>
        </w:rPr>
        <w:t>Hello this is a display.jsp Page</w:t>
      </w:r>
      <w:r>
        <w:rPr>
          <w:rStyle w:val="tag"/>
          <w:rFonts w:ascii="Consolas" w:hAnsi="Consolas" w:cs="Consolas"/>
          <w:color w:val="800000"/>
        </w:rPr>
        <w:t>&lt;/h2&gt;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UserID: </w:t>
      </w:r>
      <w:r>
        <w:rPr>
          <w:rStyle w:val="pun"/>
          <w:rFonts w:ascii="Consolas" w:hAnsi="Consolas" w:cs="Consolas"/>
          <w:color w:val="000000"/>
        </w:rPr>
        <w:t>&lt;%=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"userid"</w:t>
      </w:r>
      <w:r>
        <w:rPr>
          <w:rStyle w:val="pun"/>
          <w:rFonts w:ascii="Consolas" w:hAnsi="Consolas" w:cs="Consolas"/>
          <w:color w:val="000000"/>
        </w:rPr>
        <w:t>)</w:t>
      </w:r>
      <w:r>
        <w:rPr>
          <w:rStyle w:val="pln"/>
          <w:rFonts w:ascii="Consolas" w:hAnsi="Consolas" w:cs="Consolas"/>
          <w:color w:val="000000"/>
        </w:rPr>
        <w:t xml:space="preserve"> %&gt;</w:t>
      </w:r>
      <w:r>
        <w:rPr>
          <w:rStyle w:val="tag"/>
          <w:rFonts w:ascii="Consolas" w:hAnsi="Consolas" w:cs="Consolas"/>
          <w:color w:val="800000"/>
        </w:rPr>
        <w:t>&lt;br&gt;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Password is: </w:t>
      </w:r>
      <w:r>
        <w:rPr>
          <w:rStyle w:val="pun"/>
          <w:rFonts w:ascii="Consolas" w:hAnsi="Consolas" w:cs="Consolas"/>
          <w:color w:val="000000"/>
        </w:rPr>
        <w:t>&lt;%=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"password"</w:t>
      </w:r>
      <w:r>
        <w:rPr>
          <w:rStyle w:val="pun"/>
          <w:rFonts w:ascii="Consolas" w:hAnsi="Consolas" w:cs="Consolas"/>
          <w:color w:val="000000"/>
        </w:rPr>
        <w:t>)</w:t>
      </w:r>
      <w:r>
        <w:rPr>
          <w:rStyle w:val="pln"/>
          <w:rFonts w:ascii="Consolas" w:hAnsi="Consolas" w:cs="Consolas"/>
          <w:color w:val="000000"/>
        </w:rPr>
        <w:t xml:space="preserve"> %&gt;</w:t>
      </w:r>
      <w:r>
        <w:rPr>
          <w:rStyle w:val="tag"/>
          <w:rFonts w:ascii="Consolas" w:hAnsi="Consolas" w:cs="Consolas"/>
          <w:color w:val="800000"/>
        </w:rPr>
        <w:t>&lt;br&gt;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User Name: </w:t>
      </w:r>
      <w:r>
        <w:rPr>
          <w:rStyle w:val="pun"/>
          <w:rFonts w:ascii="Consolas" w:hAnsi="Consolas" w:cs="Consolas"/>
          <w:color w:val="000000"/>
        </w:rPr>
        <w:t>&lt;%=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"name"</w:t>
      </w:r>
      <w:r>
        <w:rPr>
          <w:rStyle w:val="pun"/>
          <w:rFonts w:ascii="Consolas" w:hAnsi="Consolas" w:cs="Consolas"/>
          <w:color w:val="000000"/>
        </w:rPr>
        <w:t>)</w:t>
      </w:r>
      <w:r>
        <w:rPr>
          <w:rStyle w:val="pln"/>
          <w:rFonts w:ascii="Consolas" w:hAnsi="Consolas" w:cs="Consolas"/>
          <w:color w:val="000000"/>
        </w:rPr>
        <w:t xml:space="preserve"> %&gt;</w:t>
      </w:r>
      <w:r>
        <w:rPr>
          <w:rStyle w:val="tag"/>
          <w:rFonts w:ascii="Consolas" w:hAnsi="Consolas" w:cs="Consolas"/>
          <w:color w:val="800000"/>
        </w:rPr>
        <w:t>&lt;br&gt;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Age: </w:t>
      </w:r>
      <w:r>
        <w:rPr>
          <w:rStyle w:val="pun"/>
          <w:rFonts w:ascii="Consolas" w:hAnsi="Consolas" w:cs="Consolas"/>
          <w:color w:val="000000"/>
        </w:rPr>
        <w:t>&lt;%=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"age"</w:t>
      </w:r>
      <w:r>
        <w:rPr>
          <w:rStyle w:val="pun"/>
          <w:rFonts w:ascii="Consolas" w:hAnsi="Consolas" w:cs="Consolas"/>
          <w:color w:val="000000"/>
        </w:rPr>
        <w:t>)</w:t>
      </w:r>
      <w:r>
        <w:rPr>
          <w:rStyle w:val="pln"/>
          <w:rFonts w:ascii="Consolas" w:hAnsi="Consolas" w:cs="Consolas"/>
          <w:color w:val="000000"/>
        </w:rPr>
        <w:t xml:space="preserve"> %&gt;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that the content of display.jsp has been included in index.jsp. Also, the parameters we have passed are displaying correctly in the included page.</w:t>
      </w:r>
    </w:p>
    <w:p w:rsidR="00284D2F" w:rsidRDefault="00284D2F" w:rsidP="00284D2F">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JSP forward action tag</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JSP forward action tag is used for forwarding a request to the another resource (It can be a JSP, static page such as html or Servlet). Request can be forwarded with or without parameter. In this tutorial we will see examples of  &lt;jsp:forward&gt; action tag.</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Forwarding along with parameters.</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&lt;jsp:forward</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"display.jsp"</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lastRenderedPageBreak/>
        <w:t>&lt;/jsp:forward&gt;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Forwarding without parameters.</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&lt;jsp:forward</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"Relative_URL_of_Page"</w:t>
      </w:r>
      <w:r>
        <w:rPr>
          <w:rStyle w:val="pln"/>
          <w:rFonts w:ascii="Consolas" w:hAnsi="Consolas" w:cs="Consolas"/>
          <w:color w:val="000000"/>
        </w:rPr>
        <w:t xml:space="preserve"> </w:t>
      </w:r>
      <w:r>
        <w:rPr>
          <w:rStyle w:val="tag"/>
          <w:rFonts w:ascii="Consolas" w:hAnsi="Consolas" w:cs="Consolas"/>
          <w:color w:val="800000"/>
        </w:rPr>
        <w:t>/&gt;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Relative_URL_of_Page: If page is in the same directory where the main page resides then use page name itself as I did in the below examples.</w:t>
      </w:r>
    </w:p>
    <w:p w:rsidR="00284D2F" w:rsidRDefault="00284D2F" w:rsidP="00284D2F">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JSP Forward Example 1 – without passing parameters</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having two JSP pages – index.jsp and display.jsp. We have used &lt;jsp:forward&gt; action tag in index.jsp for forwarding the request to display.jsp. Here we are not passing any parameters while using the action tag. In the next example we will pass the parameters as well to another resource.</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index.jsp</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JSP forward action tag example</w:t>
      </w:r>
      <w:r>
        <w:rPr>
          <w:rStyle w:val="tag"/>
          <w:rFonts w:ascii="Consolas" w:hAnsi="Consolas" w:cs="Consolas"/>
          <w:color w:val="800000"/>
        </w:rPr>
        <w:t>&lt;/title&gt;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&lt;p</w:t>
      </w:r>
      <w:r>
        <w:rPr>
          <w:rStyle w:val="pln"/>
          <w:rFonts w:ascii="Consolas" w:hAnsi="Consolas" w:cs="Consolas"/>
          <w:color w:val="000000"/>
        </w:rPr>
        <w:t xml:space="preserve"> </w:t>
      </w:r>
      <w:r>
        <w:rPr>
          <w:rStyle w:val="atn"/>
          <w:rFonts w:ascii="Consolas" w:hAnsi="Consolas" w:cs="Consolas"/>
          <w:color w:val="FF0000"/>
        </w:rPr>
        <w:t>align</w:t>
      </w:r>
      <w:r>
        <w:rPr>
          <w:rStyle w:val="pun"/>
          <w:rFonts w:ascii="Consolas" w:hAnsi="Consolas" w:cs="Consolas"/>
          <w:color w:val="000000"/>
        </w:rPr>
        <w:t>=</w:t>
      </w:r>
      <w:r>
        <w:rPr>
          <w:rStyle w:val="atv"/>
          <w:rFonts w:ascii="Consolas" w:hAnsi="Consolas" w:cs="Consolas"/>
          <w:color w:val="0000FF"/>
        </w:rPr>
        <w:t>"center"</w:t>
      </w:r>
      <w:r>
        <w:rPr>
          <w:rStyle w:val="tag"/>
          <w:rFonts w:ascii="Consolas" w:hAnsi="Consolas" w:cs="Consolas"/>
          <w:color w:val="800000"/>
        </w:rPr>
        <w:t>&gt;</w:t>
      </w:r>
      <w:r>
        <w:rPr>
          <w:rStyle w:val="pln"/>
          <w:rFonts w:ascii="Consolas" w:hAnsi="Consolas" w:cs="Consolas"/>
          <w:color w:val="000000"/>
        </w:rPr>
        <w:t>My main JSP page</w:t>
      </w:r>
      <w:r>
        <w:rPr>
          <w:rStyle w:val="tag"/>
          <w:rFonts w:ascii="Consolas" w:hAnsi="Consolas" w:cs="Consolas"/>
          <w:color w:val="800000"/>
        </w:rPr>
        <w:t>&lt;/p&gt;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&lt;jsp:forward</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"display.jsp"</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display.jsp</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Display Page</w:t>
      </w:r>
      <w:r>
        <w:rPr>
          <w:rStyle w:val="tag"/>
          <w:rFonts w:ascii="Consolas" w:hAnsi="Consolas" w:cs="Consolas"/>
          <w:color w:val="800000"/>
        </w:rPr>
        <w:t>&lt;/title&gt;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Hello this is a display.jsp Page</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Below is the output of above cpde. It is basically the content of display.jsp, which clearly shows that index.jsp didn’t display as it forwarded the request to the </w:t>
      </w:r>
      <w:r>
        <w:rPr>
          <w:rStyle w:val="Strong"/>
          <w:rFonts w:ascii="Arial" w:hAnsi="Arial" w:cs="Arial"/>
          <w:color w:val="222426"/>
          <w:sz w:val="26"/>
          <w:szCs w:val="26"/>
        </w:rPr>
        <w:t>display.jsp</w:t>
      </w:r>
      <w:r>
        <w:rPr>
          <w:rFonts w:ascii="Arial" w:hAnsi="Arial" w:cs="Arial"/>
          <w:color w:val="222426"/>
          <w:sz w:val="26"/>
          <w:szCs w:val="26"/>
        </w:rPr>
        <w:t> page.</w:t>
      </w:r>
    </w:p>
    <w:p w:rsidR="00284D2F" w:rsidRDefault="00284D2F" w:rsidP="00284D2F">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lastRenderedPageBreak/>
        <w:t>JSP Forward Example 2 – with parameters</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are passing the parameters along with forward request. For passing parameters we are using &lt;jsp:param&gt; action tag. In this example we are passing 4 parameters along with forward and later we are displaying them on the forwarded page. In order to fetch the parameters on display.jsp page we are using getParameter method of </w:t>
      </w:r>
      <w:hyperlink r:id="rId10" w:tgtFrame="_blank" w:tooltip="Request implicit object" w:history="1">
        <w:r>
          <w:rPr>
            <w:rStyle w:val="Hyperlink"/>
            <w:rFonts w:ascii="Arial" w:hAnsi="Arial" w:cs="Arial"/>
            <w:color w:val="7DC246"/>
            <w:sz w:val="26"/>
            <w:szCs w:val="26"/>
          </w:rPr>
          <w:t>request implicit object</w:t>
        </w:r>
      </w:hyperlink>
      <w:r>
        <w:rPr>
          <w:rFonts w:ascii="Arial" w:hAnsi="Arial" w:cs="Arial"/>
          <w:color w:val="222426"/>
          <w:sz w:val="26"/>
          <w:szCs w:val="26"/>
        </w:rPr>
        <w: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index.jsp</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JSP forward example with parameters</w:t>
      </w:r>
      <w:r>
        <w:rPr>
          <w:rStyle w:val="tag"/>
          <w:rFonts w:ascii="Consolas" w:hAnsi="Consolas" w:cs="Consolas"/>
          <w:color w:val="800000"/>
        </w:rPr>
        <w:t>&lt;/title&gt;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&lt;jsp:forward</w:t>
      </w:r>
      <w:r>
        <w:rPr>
          <w:rStyle w:val="pln"/>
          <w:rFonts w:ascii="Consolas" w:hAnsi="Consolas" w:cs="Consolas"/>
          <w:color w:val="000000"/>
        </w:rPr>
        <w:t xml:space="preserve"> </w:t>
      </w:r>
      <w:r>
        <w:rPr>
          <w:rStyle w:val="atn"/>
          <w:rFonts w:ascii="Consolas" w:hAnsi="Consolas" w:cs="Consolas"/>
          <w:color w:val="FF0000"/>
        </w:rPr>
        <w:t>page</w:t>
      </w:r>
      <w:r>
        <w:rPr>
          <w:rStyle w:val="pun"/>
          <w:rFonts w:ascii="Consolas" w:hAnsi="Consolas" w:cs="Consolas"/>
          <w:color w:val="000000"/>
        </w:rPr>
        <w:t>=</w:t>
      </w:r>
      <w:r>
        <w:rPr>
          <w:rStyle w:val="atv"/>
          <w:rFonts w:ascii="Consolas" w:hAnsi="Consolas" w:cs="Consolas"/>
          <w:color w:val="0000FF"/>
        </w:rPr>
        <w:t>"display.jsp"</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"name"</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"Chaitanya"</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"site"</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w:t>
      </w:r>
      <w:r w:rsidR="007A3EE9">
        <w:rPr>
          <w:rStyle w:val="atv"/>
          <w:rFonts w:ascii="Consolas" w:hAnsi="Consolas" w:cs="Consolas"/>
          <w:color w:val="0000FF"/>
        </w:rPr>
        <w:t>Facebook.com</w:t>
      </w:r>
      <w:r>
        <w:rPr>
          <w:rStyle w:val="atv"/>
          <w:rFonts w:ascii="Consolas" w:hAnsi="Consolas" w:cs="Consolas"/>
          <w:color w:val="0000FF"/>
        </w:rPr>
        <w:t>"</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"tutorialname"</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"jsp forward action"</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&lt;jsp:param</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"reqcamefrom"</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"index.jsp"</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&lt;/jsp:forward&gt;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display.jsp</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Display Page</w:t>
      </w:r>
      <w:r>
        <w:rPr>
          <w:rStyle w:val="tag"/>
          <w:rFonts w:ascii="Consolas" w:hAnsi="Consolas" w:cs="Consolas"/>
          <w:color w:val="800000"/>
        </w:rPr>
        <w:t>&lt;/title&gt;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&lt;h2&gt;</w:t>
      </w:r>
      <w:r>
        <w:rPr>
          <w:rStyle w:val="pln"/>
          <w:rFonts w:ascii="Consolas" w:hAnsi="Consolas" w:cs="Consolas"/>
          <w:color w:val="000000"/>
        </w:rPr>
        <w:t>Hello this is a display.jsp Page</w:t>
      </w:r>
      <w:r>
        <w:rPr>
          <w:rStyle w:val="tag"/>
          <w:rFonts w:ascii="Consolas" w:hAnsi="Consolas" w:cs="Consolas"/>
          <w:color w:val="800000"/>
        </w:rPr>
        <w:t>&lt;/h2&gt;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My name is: </w:t>
      </w:r>
      <w:r>
        <w:rPr>
          <w:rStyle w:val="pun"/>
          <w:rFonts w:ascii="Consolas" w:hAnsi="Consolas" w:cs="Consolas"/>
          <w:color w:val="000000"/>
        </w:rPr>
        <w:t>&lt;%=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"name"</w:t>
      </w:r>
      <w:r>
        <w:rPr>
          <w:rStyle w:val="pun"/>
          <w:rFonts w:ascii="Consolas" w:hAnsi="Consolas" w:cs="Consolas"/>
          <w:color w:val="000000"/>
        </w:rPr>
        <w:t>)</w:t>
      </w:r>
      <w:r>
        <w:rPr>
          <w:rStyle w:val="pln"/>
          <w:rFonts w:ascii="Consolas" w:hAnsi="Consolas" w:cs="Consolas"/>
          <w:color w:val="000000"/>
        </w:rPr>
        <w:t xml:space="preserve"> %&gt;</w:t>
      </w:r>
      <w:r>
        <w:rPr>
          <w:rStyle w:val="tag"/>
          <w:rFonts w:ascii="Consolas" w:hAnsi="Consolas" w:cs="Consolas"/>
          <w:color w:val="800000"/>
        </w:rPr>
        <w:t>&lt;br&gt;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Website: </w:t>
      </w:r>
      <w:r>
        <w:rPr>
          <w:rStyle w:val="pun"/>
          <w:rFonts w:ascii="Consolas" w:hAnsi="Consolas" w:cs="Consolas"/>
          <w:color w:val="000000"/>
        </w:rPr>
        <w:t>&lt;%=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"site"</w:t>
      </w:r>
      <w:r>
        <w:rPr>
          <w:rStyle w:val="pun"/>
          <w:rFonts w:ascii="Consolas" w:hAnsi="Consolas" w:cs="Consolas"/>
          <w:color w:val="000000"/>
        </w:rPr>
        <w:t>)</w:t>
      </w:r>
      <w:r>
        <w:rPr>
          <w:rStyle w:val="pln"/>
          <w:rFonts w:ascii="Consolas" w:hAnsi="Consolas" w:cs="Consolas"/>
          <w:color w:val="000000"/>
        </w:rPr>
        <w:t xml:space="preserve"> %&gt;</w:t>
      </w:r>
      <w:r>
        <w:rPr>
          <w:rStyle w:val="tag"/>
          <w:rFonts w:ascii="Consolas" w:hAnsi="Consolas" w:cs="Consolas"/>
          <w:color w:val="800000"/>
        </w:rPr>
        <w:t>&lt;br&gt;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Topic: </w:t>
      </w:r>
      <w:r>
        <w:rPr>
          <w:rStyle w:val="pun"/>
          <w:rFonts w:ascii="Consolas" w:hAnsi="Consolas" w:cs="Consolas"/>
          <w:color w:val="000000"/>
        </w:rPr>
        <w:t>&lt;%=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"tutorialname"</w:t>
      </w:r>
      <w:r>
        <w:rPr>
          <w:rStyle w:val="pun"/>
          <w:rFonts w:ascii="Consolas" w:hAnsi="Consolas" w:cs="Consolas"/>
          <w:color w:val="000000"/>
        </w:rPr>
        <w:t>)</w:t>
      </w:r>
      <w:r>
        <w:rPr>
          <w:rStyle w:val="pln"/>
          <w:rFonts w:ascii="Consolas" w:hAnsi="Consolas" w:cs="Consolas"/>
          <w:color w:val="000000"/>
        </w:rPr>
        <w:t xml:space="preserve"> %&gt;</w:t>
      </w:r>
      <w:r>
        <w:rPr>
          <w:rStyle w:val="tag"/>
          <w:rFonts w:ascii="Consolas" w:hAnsi="Consolas" w:cs="Consolas"/>
          <w:color w:val="800000"/>
        </w:rPr>
        <w:t>&lt;br&gt;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Forward Request came from the page: </w:t>
      </w:r>
      <w:r>
        <w:rPr>
          <w:rStyle w:val="pun"/>
          <w:rFonts w:ascii="Consolas" w:hAnsi="Consolas" w:cs="Consolas"/>
          <w:color w:val="000000"/>
        </w:rPr>
        <w:t>&lt;%=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"reqcamefrom"</w:t>
      </w:r>
      <w:r>
        <w:rPr>
          <w:rStyle w:val="pun"/>
          <w:rFonts w:ascii="Consolas" w:hAnsi="Consolas" w:cs="Consolas"/>
          <w:color w:val="000000"/>
        </w:rPr>
        <w:t>)</w:t>
      </w:r>
      <w:r>
        <w:rPr>
          <w:rStyle w:val="pln"/>
          <w:rFonts w:ascii="Consolas" w:hAnsi="Consolas" w:cs="Consolas"/>
          <w:color w:val="000000"/>
        </w:rPr>
        <w:t xml:space="preserve"> %&gt;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Above code directly displayed display.jsp page, which is displaying the parameters passed from index.jsp page.</w:t>
      </w:r>
    </w:p>
    <w:p w:rsidR="00284D2F" w:rsidRDefault="00284D2F" w:rsidP="00284D2F">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jsp:useBean, jsp:setProperty and jsp:getProperty Action Tags</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we will see how to use a bean class in JSP with the help of </w:t>
      </w:r>
      <w:r>
        <w:rPr>
          <w:rStyle w:val="Strong"/>
          <w:rFonts w:ascii="Arial" w:hAnsi="Arial" w:cs="Arial"/>
          <w:color w:val="222426"/>
          <w:sz w:val="26"/>
          <w:szCs w:val="26"/>
        </w:rPr>
        <w:t>jsp:useBean, jsp:setProperty and jsp:getProperty </w:t>
      </w:r>
      <w:r>
        <w:rPr>
          <w:rFonts w:ascii="Arial" w:hAnsi="Arial" w:cs="Arial"/>
          <w:color w:val="222426"/>
          <w:sz w:val="26"/>
          <w:szCs w:val="26"/>
        </w:rPr>
        <w:t>action tags.</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jsp:useBean:</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w:t>
      </w:r>
      <w:r>
        <w:rPr>
          <w:rStyle w:val="pln"/>
          <w:rFonts w:ascii="Consolas" w:hAnsi="Consolas" w:cs="Consolas"/>
          <w:color w:val="000000"/>
        </w:rPr>
        <w:t xml:space="preserve">: </w:t>
      </w:r>
      <w:r>
        <w:rPr>
          <w:rStyle w:val="atn"/>
          <w:rFonts w:ascii="Consolas" w:hAnsi="Consolas" w:cs="Consolas"/>
          <w:color w:val="FF0000"/>
        </w:rPr>
        <w:t>useBean</w:t>
      </w:r>
      <w:r>
        <w:rPr>
          <w:rStyle w:val="pln"/>
          <w:rFonts w:ascii="Consolas" w:hAnsi="Consolas" w:cs="Consolas"/>
          <w:color w:val="000000"/>
        </w:rPr>
        <w:t xml:space="preserve"> </w:t>
      </w:r>
      <w:r>
        <w:rPr>
          <w:rStyle w:val="atn"/>
          <w:rFonts w:ascii="Consolas" w:hAnsi="Consolas" w:cs="Consolas"/>
          <w:color w:val="FF0000"/>
        </w:rPr>
        <w:t>id</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atn"/>
          <w:rFonts w:ascii="Consolas" w:hAnsi="Consolas" w:cs="Consolas"/>
          <w:color w:val="FF0000"/>
        </w:rPr>
        <w:t>class</w:t>
      </w:r>
      <w:r>
        <w:rPr>
          <w:rStyle w:val="pun"/>
          <w:rFonts w:ascii="Consolas" w:hAnsi="Consolas" w:cs="Consolas"/>
          <w:color w:val="000000"/>
        </w:rPr>
        <w:t>=</w:t>
      </w:r>
      <w:r>
        <w:rPr>
          <w:rStyle w:val="atv"/>
          <w:rFonts w:ascii="Consolas" w:hAnsi="Consolas" w:cs="Consolas"/>
          <w:color w:val="0000FF"/>
        </w:rPr>
        <w:t>"package_name.class_name"</w:t>
      </w:r>
      <w:r>
        <w:rPr>
          <w:rStyle w:val="pln"/>
          <w:rFonts w:ascii="Consolas" w:hAnsi="Consolas" w:cs="Consolas"/>
          <w:color w:val="000000"/>
        </w:rPr>
        <w:t xml:space="preserve"> </w:t>
      </w:r>
      <w:r>
        <w:rPr>
          <w:rStyle w:val="tag"/>
          <w:rFonts w:ascii="Consolas" w:hAnsi="Consolas" w:cs="Consolas"/>
          <w:color w:val="800000"/>
        </w:rPr>
        <w:t>/&gt;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jsp:setProperty:</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&lt;jsp:setProperty</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"property_name"</w:t>
      </w:r>
      <w:r>
        <w:rPr>
          <w:rStyle w:val="pln"/>
          <w:rFonts w:ascii="Consolas" w:hAnsi="Consolas" w:cs="Consolas"/>
          <w:color w:val="000000"/>
        </w:rPr>
        <w:t xml:space="preserve"> </w:t>
      </w:r>
      <w:r>
        <w:rPr>
          <w:rStyle w:val="tag"/>
          <w:rFonts w:ascii="Consolas" w:hAnsi="Consolas" w:cs="Consolas"/>
          <w:color w:val="800000"/>
        </w:rPr>
        <w:t>/&gt;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Syntax of jsp:getProperty:</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&lt;jsp:getProperty</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"unique_name_to_identify_bean"</w:t>
      </w:r>
      <w:r>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"property_name"</w:t>
      </w:r>
      <w:r>
        <w:rPr>
          <w:rStyle w:val="pln"/>
          <w:rFonts w:ascii="Consolas" w:hAnsi="Consolas" w:cs="Consolas"/>
          <w:color w:val="000000"/>
        </w:rPr>
        <w:t xml:space="preserve"> </w:t>
      </w:r>
      <w:r>
        <w:rPr>
          <w:rStyle w:val="tag"/>
          <w:rFonts w:ascii="Consolas" w:hAnsi="Consolas" w:cs="Consolas"/>
          <w:color w:val="800000"/>
        </w:rPr>
        <w:t>/&gt;</w:t>
      </w:r>
    </w:p>
    <w:p w:rsidR="00284D2F" w:rsidRDefault="00284D2F" w:rsidP="00284D2F">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A complete example of useBean, setProperty and getProperty</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We have a bean class Details where we are having three variables username, age and password. In order to use the bean class and it’s properties in JSP we have initialized the class like this in the userdetails.jsp page –</w:t>
      </w:r>
    </w:p>
    <w:p w:rsidR="00284D2F" w:rsidRDefault="00284D2F" w:rsidP="00284D2F">
      <w:pPr>
        <w:pStyle w:val="HTMLPreformatted"/>
        <w:shd w:val="clear" w:color="auto" w:fill="EEEEEE"/>
        <w:rPr>
          <w:rStyle w:val="tag"/>
          <w:rFonts w:ascii="Consolas" w:hAnsi="Consolas" w:cs="Consolas"/>
          <w:color w:val="800000"/>
        </w:rPr>
      </w:pPr>
      <w:r>
        <w:rPr>
          <w:rStyle w:val="tag"/>
          <w:rFonts w:ascii="Consolas" w:hAnsi="Consolas" w:cs="Consolas"/>
          <w:color w:val="800000"/>
        </w:rPr>
        <w:t>&lt;jsp:useBean</w:t>
      </w:r>
      <w:r>
        <w:rPr>
          <w:rStyle w:val="pln"/>
          <w:rFonts w:ascii="Consolas" w:hAnsi="Consolas" w:cs="Consolas"/>
          <w:color w:val="000000"/>
        </w:rPr>
        <w:t xml:space="preserve"> </w:t>
      </w:r>
      <w:r>
        <w:rPr>
          <w:rStyle w:val="atn"/>
          <w:rFonts w:ascii="Consolas" w:hAnsi="Consolas" w:cs="Consolas"/>
          <w:color w:val="FF0000"/>
        </w:rPr>
        <w:t>id</w:t>
      </w:r>
      <w:r>
        <w:rPr>
          <w:rStyle w:val="pun"/>
          <w:rFonts w:ascii="Consolas" w:hAnsi="Consolas" w:cs="Consolas"/>
          <w:color w:val="000000"/>
        </w:rPr>
        <w:t>=</w:t>
      </w:r>
      <w:r>
        <w:rPr>
          <w:rStyle w:val="atv"/>
          <w:rFonts w:ascii="Consolas" w:hAnsi="Consolas" w:cs="Consolas"/>
          <w:color w:val="0000FF"/>
        </w:rPr>
        <w:t>"userinfo"</w:t>
      </w:r>
      <w:r>
        <w:rPr>
          <w:rStyle w:val="pln"/>
          <w:rFonts w:ascii="Consolas" w:hAnsi="Consolas" w:cs="Consolas"/>
          <w:color w:val="000000"/>
        </w:rPr>
        <w:t xml:space="preserve"> </w:t>
      </w:r>
      <w:r>
        <w:rPr>
          <w:rStyle w:val="atn"/>
          <w:rFonts w:ascii="Consolas" w:hAnsi="Consolas" w:cs="Consolas"/>
          <w:color w:val="FF0000"/>
        </w:rPr>
        <w:t>class</w:t>
      </w:r>
      <w:r>
        <w:rPr>
          <w:rStyle w:val="pun"/>
          <w:rFonts w:ascii="Consolas" w:hAnsi="Consolas" w:cs="Consolas"/>
          <w:color w:val="000000"/>
        </w:rPr>
        <w:t>=</w:t>
      </w:r>
      <w:r>
        <w:rPr>
          <w:rStyle w:val="atv"/>
          <w:rFonts w:ascii="Consolas" w:hAnsi="Consolas" w:cs="Consolas"/>
          <w:color w:val="0000FF"/>
        </w:rPr>
        <w:t>"</w:t>
      </w:r>
      <w:r w:rsidR="001E61FB">
        <w:rPr>
          <w:rStyle w:val="atv"/>
          <w:rFonts w:ascii="Consolas" w:hAnsi="Consolas" w:cs="Consolas"/>
          <w:color w:val="0000FF"/>
        </w:rPr>
        <w:t>abc</w:t>
      </w:r>
      <w:r>
        <w:rPr>
          <w:rStyle w:val="atv"/>
          <w:rFonts w:ascii="Consolas" w:hAnsi="Consolas" w:cs="Consolas"/>
          <w:color w:val="0000FF"/>
        </w:rPr>
        <w:t>.com.Details"</w:t>
      </w:r>
      <w:r>
        <w:rPr>
          <w:rStyle w:val="tag"/>
          <w:rFonts w:ascii="Consolas" w:hAnsi="Consolas" w:cs="Consolas"/>
          <w:color w:val="800000"/>
        </w:rPr>
        <w:t>&gt;&lt;/jsp:useBean&gt;</w:t>
      </w:r>
    </w:p>
    <w:p w:rsidR="00E360FB" w:rsidRDefault="00E360FB" w:rsidP="00284D2F">
      <w:pPr>
        <w:pStyle w:val="HTMLPreformatted"/>
        <w:shd w:val="clear" w:color="auto" w:fill="EEEEEE"/>
        <w:rPr>
          <w:rFonts w:ascii="Consolas" w:hAnsi="Consolas" w:cs="Consolas"/>
          <w:color w:val="222426"/>
        </w:rPr>
      </w:pP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have used useBean action to initialize the clas</w:t>
      </w:r>
      <w:r w:rsidR="0059681C">
        <w:rPr>
          <w:rFonts w:ascii="Arial" w:hAnsi="Arial" w:cs="Arial"/>
          <w:color w:val="222426"/>
          <w:sz w:val="26"/>
          <w:szCs w:val="26"/>
        </w:rPr>
        <w:t>s. Our class is in abc</w:t>
      </w:r>
      <w:r>
        <w:rPr>
          <w:rFonts w:ascii="Arial" w:hAnsi="Arial" w:cs="Arial"/>
          <w:color w:val="222426"/>
          <w:sz w:val="26"/>
          <w:szCs w:val="26"/>
        </w:rPr>
        <w:t>.com package so we have given a fully qualified name .</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We have mapped the properties of bean class and JSP using setProperty action tag. We have given ‘*’ in the property field to map the values based on their names because we have used the same property name in bean class and index.jsp JSP page. In the name field we have given the unique identifier which we have defined in useBean tag.</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&lt;jsp:setProperty</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"userinfo"</w:t>
      </w:r>
      <w:r>
        <w:rPr>
          <w:rStyle w:val="tag"/>
          <w:rFonts w:ascii="Consolas" w:hAnsi="Consolas" w:cs="Consolas"/>
          <w:color w:val="800000"/>
        </w:rPr>
        <w:t>/&gt;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To get the property values we have used getProperty action tag.</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&lt;jsp:getProperty</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w:t>
      </w:r>
      <w:r>
        <w:rPr>
          <w:rStyle w:val="atv"/>
          <w:rFonts w:ascii="Consolas" w:hAnsi="Consolas" w:cs="Consolas"/>
          <w:i/>
          <w:iCs/>
          <w:color w:val="0000FF"/>
        </w:rPr>
        <w:t>propertyname</w:t>
      </w:r>
      <w:r>
        <w:rPr>
          <w:rStyle w:val="atv"/>
          <w:rFonts w:ascii="Consolas" w:hAnsi="Consolas" w:cs="Consolas"/>
          <w:color w:val="0000FF"/>
        </w:rPr>
        <w: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"userinfo"</w:t>
      </w:r>
      <w:r>
        <w:rPr>
          <w:rStyle w:val="tag"/>
          <w:rFonts w:ascii="Consolas" w:hAnsi="Consolas" w:cs="Consolas"/>
          <w:color w:val="800000"/>
        </w:rPr>
        <w:t>/&gt;</w:t>
      </w:r>
    </w:p>
    <w:p w:rsidR="00F43BD8" w:rsidRDefault="00F43BD8" w:rsidP="00284D2F">
      <w:pPr>
        <w:pStyle w:val="NormalWeb"/>
        <w:shd w:val="clear" w:color="auto" w:fill="FFFFFF"/>
        <w:spacing w:before="0" w:beforeAutospacing="0" w:after="390" w:afterAutospacing="0"/>
        <w:rPr>
          <w:rFonts w:ascii="Arial" w:hAnsi="Arial" w:cs="Arial"/>
          <w:color w:val="222426"/>
          <w:sz w:val="26"/>
          <w:szCs w:val="26"/>
          <w:u w:val="single"/>
        </w:rPr>
      </w:pP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Details.java</w:t>
      </w:r>
    </w:p>
    <w:p w:rsidR="00284D2F" w:rsidRDefault="00284D2F" w:rsidP="00284D2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Details</w:t>
      </w:r>
      <w:r>
        <w:rPr>
          <w:rStyle w:val="pln"/>
          <w:rFonts w:ascii="Consolas" w:hAnsi="Consolas" w:cs="Consolas"/>
          <w:color w:val="000000"/>
        </w:rPr>
        <w:t xml:space="preserve"> </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Details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private</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username</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private</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age</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private</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password</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getUsername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kwd"/>
          <w:rFonts w:ascii="Consolas" w:hAnsi="Consolas" w:cs="Consolas"/>
          <w:color w:val="00008B"/>
        </w:rPr>
        <w:t>return</w:t>
      </w:r>
      <w:r>
        <w:rPr>
          <w:rStyle w:val="pln"/>
          <w:rFonts w:ascii="Consolas" w:hAnsi="Consolas" w:cs="Consolas"/>
          <w:color w:val="000000"/>
        </w:rPr>
        <w:t xml:space="preserve"> username</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setUsername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username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 xml:space="preserve">username </w:t>
      </w:r>
      <w:r>
        <w:rPr>
          <w:rStyle w:val="pun"/>
          <w:rFonts w:ascii="Consolas" w:hAnsi="Consolas" w:cs="Consolas"/>
          <w:color w:val="000000"/>
        </w:rPr>
        <w:t>=</w:t>
      </w:r>
      <w:r>
        <w:rPr>
          <w:rStyle w:val="pln"/>
          <w:rFonts w:ascii="Consolas" w:hAnsi="Consolas" w:cs="Consolas"/>
          <w:color w:val="000000"/>
        </w:rPr>
        <w:t xml:space="preserve"> username</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getAge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kwd"/>
          <w:rFonts w:ascii="Consolas" w:hAnsi="Consolas" w:cs="Consolas"/>
          <w:color w:val="00008B"/>
        </w:rPr>
        <w:t>return</w:t>
      </w:r>
      <w:r>
        <w:rPr>
          <w:rStyle w:val="pln"/>
          <w:rFonts w:ascii="Consolas" w:hAnsi="Consolas" w:cs="Consolas"/>
          <w:color w:val="000000"/>
        </w:rPr>
        <w:t xml:space="preserve"> age</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setAge</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age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 xml:space="preserve">age </w:t>
      </w:r>
      <w:r>
        <w:rPr>
          <w:rStyle w:val="pun"/>
          <w:rFonts w:ascii="Consolas" w:hAnsi="Consolas" w:cs="Consolas"/>
          <w:color w:val="000000"/>
        </w:rPr>
        <w:t>=</w:t>
      </w:r>
      <w:r>
        <w:rPr>
          <w:rStyle w:val="pln"/>
          <w:rFonts w:ascii="Consolas" w:hAnsi="Consolas" w:cs="Consolas"/>
          <w:color w:val="000000"/>
        </w:rPr>
        <w:t xml:space="preserve"> age</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getPassword</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kwd"/>
          <w:rFonts w:ascii="Consolas" w:hAnsi="Consolas" w:cs="Consolas"/>
          <w:color w:val="00008B"/>
        </w:rPr>
        <w:t>return</w:t>
      </w:r>
      <w:r>
        <w:rPr>
          <w:rStyle w:val="pln"/>
          <w:rFonts w:ascii="Consolas" w:hAnsi="Consolas" w:cs="Consolas"/>
          <w:color w:val="000000"/>
        </w:rPr>
        <w:t xml:space="preserve"> password</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setPassword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password</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ln"/>
          <w:rFonts w:ascii="Consolas" w:hAnsi="Consolas" w:cs="Consolas"/>
          <w:color w:val="000000"/>
        </w:rPr>
        <w:tab/>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 xml:space="preserve">password </w:t>
      </w:r>
      <w:r>
        <w:rPr>
          <w:rStyle w:val="pun"/>
          <w:rFonts w:ascii="Consolas" w:hAnsi="Consolas" w:cs="Consolas"/>
          <w:color w:val="000000"/>
        </w:rPr>
        <w:t>=</w:t>
      </w:r>
      <w:r>
        <w:rPr>
          <w:rStyle w:val="pln"/>
          <w:rFonts w:ascii="Consolas" w:hAnsi="Consolas" w:cs="Consolas"/>
          <w:color w:val="000000"/>
        </w:rPr>
        <w:t xml:space="preserve"> password</w:t>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pun"/>
          <w:rFonts w:ascii="Consolas" w:hAnsi="Consolas" w:cs="Consolas"/>
          <w:color w:val="000000"/>
        </w:rPr>
        <w:t>}</w:t>
      </w:r>
    </w:p>
    <w:p w:rsidR="00284D2F" w:rsidRDefault="00284D2F" w:rsidP="00284D2F">
      <w:pPr>
        <w:pStyle w:val="HTMLPreformatted"/>
        <w:shd w:val="clear" w:color="auto" w:fill="EEEEEE"/>
        <w:rPr>
          <w:rStyle w:val="pln"/>
          <w:rFonts w:ascii="Consolas" w:hAnsi="Consolas" w:cs="Consolas"/>
          <w:color w:val="000000"/>
        </w:rPr>
      </w:pPr>
    </w:p>
    <w:p w:rsidR="00284D2F" w:rsidRDefault="00284D2F" w:rsidP="00284D2F">
      <w:pPr>
        <w:pStyle w:val="HTMLPreformatted"/>
        <w:shd w:val="clear" w:color="auto" w:fill="EEEEEE"/>
        <w:rPr>
          <w:rFonts w:ascii="Consolas" w:hAnsi="Consolas" w:cs="Consolas"/>
          <w:color w:val="222426"/>
        </w:rPr>
      </w:pPr>
      <w:r>
        <w:rPr>
          <w:rStyle w:val="pun"/>
          <w:rFonts w:ascii="Consolas" w:hAnsi="Consolas" w:cs="Consolas"/>
          <w:color w:val="000000"/>
        </w:rPr>
        <w:t>}</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index.jsp</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&lt;head&gt;&lt;title&gt;</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useBean, getProperty and setProperty example</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&lt;/title&gt;&lt;/head&gt;</w:t>
      </w:r>
      <w:r w:rsidR="00F43BD8">
        <w:rPr>
          <w:rStyle w:val="tag"/>
          <w:rFonts w:ascii="Consolas" w:hAnsi="Consolas" w:cs="Consolas"/>
          <w:color w:val="800000"/>
        </w:rPr>
        <w:t>&lt;body&gt;</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&lt;form</w:t>
      </w:r>
      <w:r>
        <w:rPr>
          <w:rStyle w:val="pln"/>
          <w:rFonts w:ascii="Consolas" w:hAnsi="Consolas" w:cs="Consolas"/>
          <w:color w:val="000000"/>
        </w:rPr>
        <w:t xml:space="preserve"> </w:t>
      </w:r>
      <w:r>
        <w:rPr>
          <w:rStyle w:val="atn"/>
          <w:rFonts w:ascii="Consolas" w:hAnsi="Consolas" w:cs="Consolas"/>
          <w:color w:val="FF0000"/>
        </w:rPr>
        <w:t>action</w:t>
      </w:r>
      <w:r>
        <w:rPr>
          <w:rStyle w:val="pun"/>
          <w:rFonts w:ascii="Consolas" w:hAnsi="Consolas" w:cs="Consolas"/>
          <w:color w:val="000000"/>
        </w:rPr>
        <w:t>=</w:t>
      </w:r>
      <w:r>
        <w:rPr>
          <w:rStyle w:val="atv"/>
          <w:rFonts w:ascii="Consolas" w:hAnsi="Consolas" w:cs="Consolas"/>
          <w:color w:val="0000FF"/>
        </w:rPr>
        <w:t>"userdetails.jsp"</w:t>
      </w:r>
      <w:r>
        <w:rPr>
          <w:rStyle w:val="pln"/>
          <w:rFonts w:ascii="Consolas" w:hAnsi="Consolas" w:cs="Consolas"/>
          <w:color w:val="000000"/>
        </w:rPr>
        <w:t xml:space="preserve"> </w:t>
      </w:r>
      <w:r>
        <w:rPr>
          <w:rStyle w:val="atn"/>
          <w:rFonts w:ascii="Consolas" w:hAnsi="Consolas" w:cs="Consolas"/>
          <w:color w:val="FF0000"/>
        </w:rPr>
        <w:t>method</w:t>
      </w:r>
      <w:r>
        <w:rPr>
          <w:rStyle w:val="pun"/>
          <w:rFonts w:ascii="Consolas" w:hAnsi="Consolas" w:cs="Consolas"/>
          <w:color w:val="000000"/>
        </w:rPr>
        <w:t>=</w:t>
      </w:r>
      <w:r>
        <w:rPr>
          <w:rStyle w:val="atv"/>
          <w:rFonts w:ascii="Consolas" w:hAnsi="Consolas" w:cs="Consolas"/>
          <w:color w:val="0000FF"/>
        </w:rPr>
        <w:t>"post"</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User Name: </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"username"</w:t>
      </w:r>
      <w:r>
        <w:rPr>
          <w:rStyle w:val="tag"/>
          <w:rFonts w:ascii="Consolas" w:hAnsi="Consolas" w:cs="Consolas"/>
          <w:color w:val="800000"/>
        </w:rPr>
        <w:t>&gt;&lt;br&gt;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User Password: </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"password"</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"password"</w:t>
      </w:r>
      <w:r>
        <w:rPr>
          <w:rStyle w:val="tag"/>
          <w:rFonts w:ascii="Consolas" w:hAnsi="Consolas" w:cs="Consolas"/>
          <w:color w:val="800000"/>
        </w:rPr>
        <w:t>&gt;&lt;br&gt;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User Age: </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"age"</w:t>
      </w:r>
      <w:r>
        <w:rPr>
          <w:rStyle w:val="tag"/>
          <w:rFonts w:ascii="Consolas" w:hAnsi="Consolas" w:cs="Consolas"/>
          <w:color w:val="800000"/>
        </w:rPr>
        <w:t>&gt;&lt;br&gt;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"submit"</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"register"</w:t>
      </w:r>
      <w:r>
        <w:rPr>
          <w:rStyle w:val="tag"/>
          <w:rFonts w:ascii="Consolas" w:hAnsi="Consolas" w:cs="Consolas"/>
          <w:color w:val="800000"/>
        </w:rPr>
        <w:t>&gt;</w:t>
      </w:r>
      <w:r>
        <w:rPr>
          <w:rStyle w:val="pln"/>
          <w:rFonts w:ascii="Consolas" w:hAnsi="Consolas" w:cs="Consolas"/>
          <w:color w:val="000000"/>
        </w:rPr>
        <w:t xml:space="preserve"> </w:t>
      </w:r>
    </w:p>
    <w:p w:rsidR="00F43BD8" w:rsidRDefault="00284D2F" w:rsidP="00284D2F">
      <w:pPr>
        <w:pStyle w:val="HTMLPreformatted"/>
        <w:shd w:val="clear" w:color="auto" w:fill="EEEEEE"/>
        <w:rPr>
          <w:rStyle w:val="tag"/>
          <w:rFonts w:ascii="Consolas" w:hAnsi="Consolas" w:cs="Consolas"/>
          <w:color w:val="800000"/>
        </w:rPr>
      </w:pPr>
      <w:r>
        <w:rPr>
          <w:rStyle w:val="tag"/>
          <w:rFonts w:ascii="Consolas" w:hAnsi="Consolas" w:cs="Consolas"/>
          <w:color w:val="800000"/>
        </w:rPr>
        <w:t>&lt;/form&gt;</w:t>
      </w:r>
    </w:p>
    <w:p w:rsidR="00284D2F" w:rsidRDefault="00F43BD8"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sidR="00284D2F">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F43BD8" w:rsidRDefault="00F43BD8" w:rsidP="00284D2F">
      <w:pPr>
        <w:pStyle w:val="NormalWeb"/>
        <w:shd w:val="clear" w:color="auto" w:fill="FFFFFF"/>
        <w:spacing w:before="0" w:beforeAutospacing="0" w:after="390" w:afterAutospacing="0"/>
        <w:rPr>
          <w:rFonts w:ascii="Arial" w:hAnsi="Arial" w:cs="Arial"/>
          <w:color w:val="222426"/>
          <w:sz w:val="26"/>
          <w:szCs w:val="26"/>
          <w:u w:val="single"/>
        </w:rPr>
      </w:pP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userdetails.jsp</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&lt;jsp:useBean</w:t>
      </w:r>
      <w:r>
        <w:rPr>
          <w:rStyle w:val="pln"/>
          <w:rFonts w:ascii="Consolas" w:hAnsi="Consolas" w:cs="Consolas"/>
          <w:color w:val="000000"/>
        </w:rPr>
        <w:t xml:space="preserve"> </w:t>
      </w:r>
      <w:r>
        <w:rPr>
          <w:rStyle w:val="atn"/>
          <w:rFonts w:ascii="Consolas" w:hAnsi="Consolas" w:cs="Consolas"/>
          <w:color w:val="FF0000"/>
        </w:rPr>
        <w:t>id</w:t>
      </w:r>
      <w:r>
        <w:rPr>
          <w:rStyle w:val="pun"/>
          <w:rFonts w:ascii="Consolas" w:hAnsi="Consolas" w:cs="Consolas"/>
          <w:color w:val="000000"/>
        </w:rPr>
        <w:t>=</w:t>
      </w:r>
      <w:r>
        <w:rPr>
          <w:rStyle w:val="atv"/>
          <w:rFonts w:ascii="Consolas" w:hAnsi="Consolas" w:cs="Consolas"/>
          <w:color w:val="0000FF"/>
        </w:rPr>
        <w:t>"userinfo"</w:t>
      </w:r>
      <w:r>
        <w:rPr>
          <w:rStyle w:val="pln"/>
          <w:rFonts w:ascii="Consolas" w:hAnsi="Consolas" w:cs="Consolas"/>
          <w:color w:val="000000"/>
        </w:rPr>
        <w:t xml:space="preserve"> </w:t>
      </w:r>
      <w:r>
        <w:rPr>
          <w:rStyle w:val="atn"/>
          <w:rFonts w:ascii="Consolas" w:hAnsi="Consolas" w:cs="Consolas"/>
          <w:color w:val="FF0000"/>
        </w:rPr>
        <w:t>class</w:t>
      </w:r>
      <w:r>
        <w:rPr>
          <w:rStyle w:val="pun"/>
          <w:rFonts w:ascii="Consolas" w:hAnsi="Consolas" w:cs="Consolas"/>
          <w:color w:val="000000"/>
        </w:rPr>
        <w:t>=</w:t>
      </w:r>
      <w:r w:rsidR="0082309E">
        <w:rPr>
          <w:rStyle w:val="atv"/>
          <w:rFonts w:ascii="Consolas" w:hAnsi="Consolas" w:cs="Consolas"/>
          <w:color w:val="0000FF"/>
        </w:rPr>
        <w:t>"</w:t>
      </w:r>
      <w:r w:rsidR="00B52BC7">
        <w:rPr>
          <w:rStyle w:val="atv"/>
          <w:rFonts w:ascii="Consolas" w:hAnsi="Consolas" w:cs="Consolas"/>
          <w:color w:val="0000FF"/>
        </w:rPr>
        <w:t>abc</w:t>
      </w:r>
      <w:r w:rsidR="0082309E">
        <w:rPr>
          <w:rStyle w:val="atv"/>
          <w:rFonts w:ascii="Consolas" w:hAnsi="Consolas" w:cs="Consolas"/>
          <w:color w:val="0000FF"/>
        </w:rPr>
        <w:t>.</w:t>
      </w:r>
      <w:r w:rsidR="00B52BC7">
        <w:rPr>
          <w:rStyle w:val="atv"/>
          <w:rFonts w:ascii="Consolas" w:hAnsi="Consolas" w:cs="Consolas"/>
          <w:color w:val="0000FF"/>
        </w:rPr>
        <w:t>com.</w:t>
      </w:r>
      <w:r>
        <w:rPr>
          <w:rStyle w:val="atv"/>
          <w:rFonts w:ascii="Consolas" w:hAnsi="Consolas" w:cs="Consolas"/>
          <w:color w:val="0000FF"/>
        </w:rPr>
        <w:t>Details"</w:t>
      </w:r>
      <w:r>
        <w:rPr>
          <w:rStyle w:val="tag"/>
          <w:rFonts w:ascii="Consolas" w:hAnsi="Consolas" w:cs="Consolas"/>
          <w:color w:val="800000"/>
        </w:rPr>
        <w:t>&gt;&lt;/jsp:useBean&gt;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&lt;jsp:setProperty</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"userinfo"</w:t>
      </w:r>
      <w:r>
        <w:rPr>
          <w:rStyle w:val="tag"/>
          <w:rFonts w:ascii="Consolas" w:hAnsi="Consolas" w:cs="Consolas"/>
          <w:color w:val="800000"/>
        </w:rPr>
        <w:t>/&gt;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pln"/>
          <w:rFonts w:ascii="Consolas" w:hAnsi="Consolas" w:cs="Consolas"/>
          <w:color w:val="000000"/>
        </w:rPr>
        <w:t>You have enterted below details:</w:t>
      </w:r>
      <w:r>
        <w:rPr>
          <w:rStyle w:val="tag"/>
          <w:rFonts w:ascii="Consolas" w:hAnsi="Consolas" w:cs="Consolas"/>
          <w:color w:val="800000"/>
        </w:rPr>
        <w:t>&lt;br&gt;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&lt;jsp:getProperty</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"username"</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"userinfo"</w:t>
      </w:r>
      <w:r>
        <w:rPr>
          <w:rStyle w:val="tag"/>
          <w:rFonts w:ascii="Consolas" w:hAnsi="Consolas" w:cs="Consolas"/>
          <w:color w:val="800000"/>
        </w:rPr>
        <w:t>/&gt;&lt;br&gt;</w:t>
      </w:r>
      <w:r>
        <w:rPr>
          <w:rStyle w:val="pln"/>
          <w:rFonts w:ascii="Consolas" w:hAnsi="Consolas" w:cs="Consolas"/>
          <w:color w:val="000000"/>
        </w:rPr>
        <w:t xml:space="preserve"> </w:t>
      </w:r>
    </w:p>
    <w:p w:rsidR="00284D2F" w:rsidRDefault="00284D2F" w:rsidP="00284D2F">
      <w:pPr>
        <w:pStyle w:val="HTMLPreformatted"/>
        <w:shd w:val="clear" w:color="auto" w:fill="EEEEEE"/>
        <w:rPr>
          <w:rStyle w:val="pln"/>
          <w:rFonts w:ascii="Consolas" w:hAnsi="Consolas" w:cs="Consolas"/>
          <w:color w:val="000000"/>
        </w:rPr>
      </w:pPr>
      <w:r>
        <w:rPr>
          <w:rStyle w:val="tag"/>
          <w:rFonts w:ascii="Consolas" w:hAnsi="Consolas" w:cs="Consolas"/>
          <w:color w:val="800000"/>
        </w:rPr>
        <w:t>&lt;jsp:getProperty</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"password"</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"userinfo"</w:t>
      </w:r>
      <w:r>
        <w:rPr>
          <w:rStyle w:val="tag"/>
          <w:rFonts w:ascii="Consolas" w:hAnsi="Consolas" w:cs="Consolas"/>
          <w:color w:val="800000"/>
        </w:rPr>
        <w:t>/&gt;&lt;br&gt;</w:t>
      </w:r>
      <w:r>
        <w:rPr>
          <w:rStyle w:val="pln"/>
          <w:rFonts w:ascii="Consolas" w:hAnsi="Consolas" w:cs="Consolas"/>
          <w:color w:val="000000"/>
        </w:rPr>
        <w:t xml:space="preserve"> </w:t>
      </w:r>
    </w:p>
    <w:p w:rsidR="00284D2F" w:rsidRDefault="00284D2F" w:rsidP="00284D2F">
      <w:pPr>
        <w:pStyle w:val="HTMLPreformatted"/>
        <w:shd w:val="clear" w:color="auto" w:fill="EEEEEE"/>
        <w:rPr>
          <w:rFonts w:ascii="Consolas" w:hAnsi="Consolas" w:cs="Consolas"/>
          <w:color w:val="222426"/>
        </w:rPr>
      </w:pPr>
      <w:r>
        <w:rPr>
          <w:rStyle w:val="tag"/>
          <w:rFonts w:ascii="Consolas" w:hAnsi="Consolas" w:cs="Consolas"/>
          <w:color w:val="800000"/>
        </w:rPr>
        <w:t>&lt;jsp:getProperty</w:t>
      </w:r>
      <w:r>
        <w:rPr>
          <w:rStyle w:val="pln"/>
          <w:rFonts w:ascii="Consolas" w:hAnsi="Consolas" w:cs="Consolas"/>
          <w:color w:val="000000"/>
        </w:rPr>
        <w:t xml:space="preserve"> </w:t>
      </w:r>
      <w:r>
        <w:rPr>
          <w:rStyle w:val="atn"/>
          <w:rFonts w:ascii="Consolas" w:hAnsi="Consolas" w:cs="Consolas"/>
          <w:color w:val="FF0000"/>
        </w:rPr>
        <w:t>property</w:t>
      </w:r>
      <w:r>
        <w:rPr>
          <w:rStyle w:val="pun"/>
          <w:rFonts w:ascii="Consolas" w:hAnsi="Consolas" w:cs="Consolas"/>
          <w:color w:val="000000"/>
        </w:rPr>
        <w:t>=</w:t>
      </w:r>
      <w:r>
        <w:rPr>
          <w:rStyle w:val="atv"/>
          <w:rFonts w:ascii="Consolas" w:hAnsi="Consolas" w:cs="Consolas"/>
          <w:color w:val="0000FF"/>
        </w:rPr>
        <w:t>"age"</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"userinfo"</w:t>
      </w:r>
      <w:r>
        <w:rPr>
          <w:rStyle w:val="pln"/>
          <w:rFonts w:ascii="Consolas" w:hAnsi="Consolas" w:cs="Consolas"/>
          <w:color w:val="000000"/>
        </w:rPr>
        <w:t xml:space="preserve"> </w:t>
      </w:r>
      <w:r>
        <w:rPr>
          <w:rStyle w:val="tag"/>
          <w:rFonts w:ascii="Consolas" w:hAnsi="Consolas" w:cs="Consolas"/>
          <w:color w:val="800000"/>
        </w:rPr>
        <w:t>/&gt;&lt;br&gt;</w:t>
      </w:r>
    </w:p>
    <w:p w:rsidR="00284D2F" w:rsidRDefault="00284D2F" w:rsidP="001F1641"/>
    <w:p w:rsidR="00284D2F" w:rsidRDefault="00284D2F" w:rsidP="00284D2F">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JSP Implicit Objects</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These objects are created by JSP Engine during translation phase (while translating JSP to Servlet). They are being created inside service method so we can directly use them within </w:t>
      </w:r>
      <w:r>
        <w:rPr>
          <w:rFonts w:ascii="Arial" w:hAnsi="Arial" w:cs="Arial"/>
          <w:b/>
          <w:bCs/>
          <w:color w:val="222426"/>
          <w:sz w:val="26"/>
          <w:szCs w:val="26"/>
        </w:rPr>
        <w:t>Scriptlet </w:t>
      </w:r>
      <w:r>
        <w:rPr>
          <w:rFonts w:ascii="Arial" w:hAnsi="Arial" w:cs="Arial"/>
          <w:color w:val="222426"/>
          <w:sz w:val="26"/>
          <w:szCs w:val="26"/>
        </w:rPr>
        <w:t>without initializing and declaring them. There are total 9 implicit objects available in JSP.</w:t>
      </w:r>
    </w:p>
    <w:p w:rsidR="00284D2F" w:rsidRDefault="00284D2F" w:rsidP="00284D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Implicit Objects and their corresponding classes:</w:t>
      </w:r>
    </w:p>
    <w:tbl>
      <w:tblPr>
        <w:tblW w:w="95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03"/>
        <w:gridCol w:w="6529"/>
      </w:tblGrid>
      <w:tr w:rsidR="00284D2F" w:rsidTr="00F964D0">
        <w:trPr>
          <w:trHeight w:val="678"/>
        </w:trPr>
        <w:tc>
          <w:tcPr>
            <w:tcW w:w="30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out</w:t>
            </w:r>
          </w:p>
        </w:tc>
        <w:tc>
          <w:tcPr>
            <w:tcW w:w="65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javax.servlet.jsp.JspWriter</w:t>
            </w:r>
          </w:p>
        </w:tc>
      </w:tr>
      <w:tr w:rsidR="00284D2F" w:rsidTr="00F964D0">
        <w:trPr>
          <w:trHeight w:val="922"/>
        </w:trPr>
        <w:tc>
          <w:tcPr>
            <w:tcW w:w="30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request</w:t>
            </w:r>
          </w:p>
        </w:tc>
        <w:tc>
          <w:tcPr>
            <w:tcW w:w="65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javax.servlet.http.HttpServletRequest</w:t>
            </w:r>
          </w:p>
        </w:tc>
      </w:tr>
      <w:tr w:rsidR="00284D2F" w:rsidTr="00F964D0">
        <w:trPr>
          <w:trHeight w:val="922"/>
        </w:trPr>
        <w:tc>
          <w:tcPr>
            <w:tcW w:w="30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response</w:t>
            </w:r>
          </w:p>
        </w:tc>
        <w:tc>
          <w:tcPr>
            <w:tcW w:w="65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javax.servlet.http.HttpServletResponse</w:t>
            </w:r>
          </w:p>
        </w:tc>
      </w:tr>
      <w:tr w:rsidR="00284D2F" w:rsidTr="00F964D0">
        <w:trPr>
          <w:trHeight w:val="911"/>
        </w:trPr>
        <w:tc>
          <w:tcPr>
            <w:tcW w:w="30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session</w:t>
            </w:r>
          </w:p>
        </w:tc>
        <w:tc>
          <w:tcPr>
            <w:tcW w:w="65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javax.servlet.http.HttpSession</w:t>
            </w:r>
          </w:p>
        </w:tc>
      </w:tr>
      <w:tr w:rsidR="00284D2F" w:rsidTr="00F964D0">
        <w:trPr>
          <w:trHeight w:val="922"/>
        </w:trPr>
        <w:tc>
          <w:tcPr>
            <w:tcW w:w="30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application</w:t>
            </w:r>
          </w:p>
        </w:tc>
        <w:tc>
          <w:tcPr>
            <w:tcW w:w="65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javax.servlet.ServletContext</w:t>
            </w:r>
          </w:p>
        </w:tc>
      </w:tr>
      <w:tr w:rsidR="00284D2F" w:rsidTr="00F964D0">
        <w:trPr>
          <w:trHeight w:val="922"/>
        </w:trPr>
        <w:tc>
          <w:tcPr>
            <w:tcW w:w="30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exception</w:t>
            </w:r>
          </w:p>
        </w:tc>
        <w:tc>
          <w:tcPr>
            <w:tcW w:w="65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javax.servlet.jsp.JspException</w:t>
            </w:r>
          </w:p>
        </w:tc>
      </w:tr>
      <w:tr w:rsidR="00284D2F" w:rsidTr="00F964D0">
        <w:trPr>
          <w:trHeight w:val="934"/>
        </w:trPr>
        <w:tc>
          <w:tcPr>
            <w:tcW w:w="30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page</w:t>
            </w:r>
          </w:p>
        </w:tc>
        <w:tc>
          <w:tcPr>
            <w:tcW w:w="65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ind w:right="1313"/>
              <w:jc w:val="center"/>
              <w:rPr>
                <w:rFonts w:ascii="Arial" w:hAnsi="Arial" w:cs="Arial"/>
                <w:color w:val="222426"/>
                <w:sz w:val="26"/>
                <w:szCs w:val="26"/>
              </w:rPr>
            </w:pPr>
            <w:r>
              <w:rPr>
                <w:rFonts w:ascii="Arial" w:hAnsi="Arial" w:cs="Arial"/>
                <w:color w:val="222426"/>
                <w:sz w:val="26"/>
                <w:szCs w:val="26"/>
              </w:rPr>
              <w:t>java.lang.Object</w:t>
            </w:r>
          </w:p>
        </w:tc>
      </w:tr>
      <w:tr w:rsidR="00284D2F" w:rsidTr="00F964D0">
        <w:trPr>
          <w:trHeight w:val="922"/>
        </w:trPr>
        <w:tc>
          <w:tcPr>
            <w:tcW w:w="30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lastRenderedPageBreak/>
              <w:t>pageContext</w:t>
            </w:r>
          </w:p>
        </w:tc>
        <w:tc>
          <w:tcPr>
            <w:tcW w:w="65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javax.servlet.jsp.PageContext</w:t>
            </w:r>
          </w:p>
        </w:tc>
      </w:tr>
      <w:tr w:rsidR="00284D2F" w:rsidTr="00F964D0">
        <w:trPr>
          <w:trHeight w:val="300"/>
        </w:trPr>
        <w:tc>
          <w:tcPr>
            <w:tcW w:w="3003"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config</w:t>
            </w:r>
          </w:p>
        </w:tc>
        <w:tc>
          <w:tcPr>
            <w:tcW w:w="6529"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rsidR="00284D2F" w:rsidRDefault="00284D2F" w:rsidP="00F964D0">
            <w:pPr>
              <w:spacing w:after="600" w:line="480" w:lineRule="auto"/>
              <w:jc w:val="center"/>
              <w:rPr>
                <w:rFonts w:ascii="Arial" w:hAnsi="Arial" w:cs="Arial"/>
                <w:color w:val="222426"/>
                <w:sz w:val="26"/>
                <w:szCs w:val="26"/>
              </w:rPr>
            </w:pPr>
            <w:r>
              <w:rPr>
                <w:rFonts w:ascii="Arial" w:hAnsi="Arial" w:cs="Arial"/>
                <w:color w:val="222426"/>
                <w:sz w:val="26"/>
                <w:szCs w:val="26"/>
              </w:rPr>
              <w:t>javax.servlet.ServletConfig</w:t>
            </w:r>
          </w:p>
        </w:tc>
      </w:tr>
    </w:tbl>
    <w:p w:rsidR="00284D2F" w:rsidRPr="00284D2F" w:rsidRDefault="00284D2F" w:rsidP="007C00ED">
      <w:pPr>
        <w:numPr>
          <w:ilvl w:val="0"/>
          <w:numId w:val="10"/>
        </w:numPr>
        <w:shd w:val="clear" w:color="auto" w:fill="FFFFFF"/>
        <w:spacing w:before="100" w:beforeAutospacing="1" w:after="100" w:afterAutospacing="1" w:line="240" w:lineRule="auto"/>
        <w:ind w:left="600"/>
        <w:rPr>
          <w:rStyle w:val="Strong"/>
          <w:rFonts w:ascii="Arial" w:hAnsi="Arial" w:cs="Arial"/>
          <w:b w:val="0"/>
          <w:bCs w:val="0"/>
          <w:color w:val="222426"/>
          <w:sz w:val="26"/>
          <w:szCs w:val="26"/>
        </w:rPr>
      </w:pPr>
      <w:r w:rsidRPr="00284D2F">
        <w:rPr>
          <w:rStyle w:val="Strong"/>
          <w:rFonts w:ascii="Arial" w:hAnsi="Arial" w:cs="Arial"/>
          <w:color w:val="222426"/>
          <w:sz w:val="26"/>
          <w:szCs w:val="26"/>
        </w:rPr>
        <w:t>Out</w:t>
      </w:r>
      <w:r w:rsidRPr="00284D2F">
        <w:rPr>
          <w:rFonts w:ascii="Arial" w:hAnsi="Arial" w:cs="Arial"/>
          <w:color w:val="222426"/>
          <w:sz w:val="26"/>
          <w:szCs w:val="26"/>
        </w:rPr>
        <w:t>: This is used for writing content to the client (browser). It has several methods which can be used for properly formatting output message to the browser and for dealing with the buffer.</w:t>
      </w:r>
      <w:r w:rsidRPr="00284D2F">
        <w:rPr>
          <w:rFonts w:ascii="Arial" w:hAnsi="Arial" w:cs="Arial"/>
          <w:color w:val="222426"/>
          <w:sz w:val="26"/>
          <w:szCs w:val="26"/>
        </w:rPr>
        <w:br/>
      </w:r>
    </w:p>
    <w:p w:rsidR="00284D2F" w:rsidRPr="00284D2F" w:rsidRDefault="00284D2F" w:rsidP="007C00ED">
      <w:pPr>
        <w:numPr>
          <w:ilvl w:val="0"/>
          <w:numId w:val="10"/>
        </w:numPr>
        <w:shd w:val="clear" w:color="auto" w:fill="FFFFFF"/>
        <w:spacing w:before="100" w:beforeAutospacing="1" w:after="100" w:afterAutospacing="1" w:line="240" w:lineRule="auto"/>
        <w:ind w:left="600"/>
        <w:rPr>
          <w:rFonts w:ascii="Arial" w:hAnsi="Arial" w:cs="Arial"/>
          <w:color w:val="222426"/>
          <w:sz w:val="26"/>
          <w:szCs w:val="26"/>
        </w:rPr>
      </w:pPr>
      <w:r w:rsidRPr="00284D2F">
        <w:rPr>
          <w:rStyle w:val="Strong"/>
          <w:rFonts w:ascii="Arial" w:hAnsi="Arial" w:cs="Arial"/>
          <w:color w:val="222426"/>
          <w:sz w:val="26"/>
          <w:szCs w:val="26"/>
        </w:rPr>
        <w:t>Request</w:t>
      </w:r>
      <w:r w:rsidRPr="00284D2F">
        <w:rPr>
          <w:rFonts w:ascii="Arial" w:hAnsi="Arial" w:cs="Arial"/>
          <w:color w:val="222426"/>
          <w:sz w:val="26"/>
          <w:szCs w:val="26"/>
        </w:rPr>
        <w:t>: The main purpose of request implicit object is to get the data on a JSP page which has been entered by user on the previous JSP page. While dealing with login and signup forms in JSP we often prompts user to fill in those details, this object is then used to get those entered details on an another JSP page (action page) for validation and other purposes.</w:t>
      </w:r>
      <w:r w:rsidRPr="00284D2F">
        <w:rPr>
          <w:rFonts w:ascii="Arial" w:hAnsi="Arial" w:cs="Arial"/>
          <w:color w:val="222426"/>
          <w:sz w:val="26"/>
          <w:szCs w:val="26"/>
        </w:rPr>
        <w:br/>
      </w:r>
    </w:p>
    <w:p w:rsidR="00284D2F" w:rsidRDefault="00284D2F" w:rsidP="00284D2F">
      <w:pPr>
        <w:numPr>
          <w:ilvl w:val="0"/>
          <w:numId w:val="10"/>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Response</w:t>
      </w:r>
      <w:r>
        <w:rPr>
          <w:rFonts w:ascii="Arial" w:hAnsi="Arial" w:cs="Arial"/>
          <w:color w:val="222426"/>
          <w:sz w:val="26"/>
          <w:szCs w:val="26"/>
        </w:rPr>
        <w:t>: It is basically used for modfying or delaing with the response which is being sent to the client</w:t>
      </w:r>
      <w:r w:rsidR="007C00ED">
        <w:rPr>
          <w:rFonts w:ascii="Arial" w:hAnsi="Arial" w:cs="Arial"/>
          <w:color w:val="222426"/>
          <w:sz w:val="26"/>
          <w:szCs w:val="26"/>
        </w:rPr>
        <w:t xml:space="preserve"> </w:t>
      </w:r>
      <w:r>
        <w:rPr>
          <w:rFonts w:ascii="Arial" w:hAnsi="Arial" w:cs="Arial"/>
          <w:color w:val="222426"/>
          <w:sz w:val="26"/>
          <w:szCs w:val="26"/>
        </w:rPr>
        <w:t>(browser) after processing the request.</w:t>
      </w:r>
      <w:r>
        <w:rPr>
          <w:rFonts w:ascii="Arial" w:hAnsi="Arial" w:cs="Arial"/>
          <w:color w:val="222426"/>
          <w:sz w:val="26"/>
          <w:szCs w:val="26"/>
        </w:rPr>
        <w:br/>
      </w:r>
    </w:p>
    <w:p w:rsidR="00284D2F" w:rsidRDefault="00284D2F" w:rsidP="00284D2F">
      <w:pPr>
        <w:numPr>
          <w:ilvl w:val="0"/>
          <w:numId w:val="10"/>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Session:</w:t>
      </w:r>
      <w:r>
        <w:rPr>
          <w:rFonts w:ascii="Arial" w:hAnsi="Arial" w:cs="Arial"/>
          <w:color w:val="222426"/>
          <w:sz w:val="26"/>
          <w:szCs w:val="26"/>
        </w:rPr>
        <w:t> It is most frequently used implicit object, which is used for storing the user’s data to make it available on other JSP pages till the user session is active.</w:t>
      </w:r>
      <w:r>
        <w:rPr>
          <w:rFonts w:ascii="Arial" w:hAnsi="Arial" w:cs="Arial"/>
          <w:color w:val="222426"/>
          <w:sz w:val="26"/>
          <w:szCs w:val="26"/>
        </w:rPr>
        <w:br/>
      </w:r>
    </w:p>
    <w:p w:rsidR="00284D2F" w:rsidRDefault="00284D2F" w:rsidP="00284D2F">
      <w:pPr>
        <w:numPr>
          <w:ilvl w:val="0"/>
          <w:numId w:val="10"/>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Application:</w:t>
      </w:r>
      <w:r>
        <w:rPr>
          <w:rFonts w:ascii="Arial" w:hAnsi="Arial" w:cs="Arial"/>
          <w:color w:val="222426"/>
          <w:sz w:val="26"/>
          <w:szCs w:val="26"/>
        </w:rPr>
        <w:t> This is used for getting application-wide initialization parameters and to maintain useful data across whole JSP application.</w:t>
      </w:r>
      <w:r>
        <w:rPr>
          <w:rFonts w:ascii="Arial" w:hAnsi="Arial" w:cs="Arial"/>
          <w:color w:val="222426"/>
          <w:sz w:val="26"/>
          <w:szCs w:val="26"/>
        </w:rPr>
        <w:br/>
      </w:r>
    </w:p>
    <w:p w:rsidR="00284D2F" w:rsidRDefault="00284D2F" w:rsidP="00284D2F">
      <w:pPr>
        <w:numPr>
          <w:ilvl w:val="0"/>
          <w:numId w:val="10"/>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Exception:</w:t>
      </w:r>
      <w:r>
        <w:rPr>
          <w:rFonts w:ascii="Arial" w:hAnsi="Arial" w:cs="Arial"/>
          <w:color w:val="222426"/>
          <w:sz w:val="26"/>
          <w:szCs w:val="26"/>
        </w:rPr>
        <w:t> Exception implicit object is used in exception handling for displaying the error messages. This object is only available to the JSP pages, which has isErrorPage set to true.</w:t>
      </w:r>
      <w:r>
        <w:rPr>
          <w:rFonts w:ascii="Arial" w:hAnsi="Arial" w:cs="Arial"/>
          <w:color w:val="222426"/>
          <w:sz w:val="26"/>
          <w:szCs w:val="26"/>
        </w:rPr>
        <w:br/>
      </w:r>
    </w:p>
    <w:p w:rsidR="00284D2F" w:rsidRDefault="00284D2F" w:rsidP="00284D2F">
      <w:pPr>
        <w:numPr>
          <w:ilvl w:val="0"/>
          <w:numId w:val="10"/>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Page:</w:t>
      </w:r>
      <w:r>
        <w:rPr>
          <w:rFonts w:ascii="Arial" w:hAnsi="Arial" w:cs="Arial"/>
          <w:color w:val="222426"/>
          <w:sz w:val="26"/>
          <w:szCs w:val="26"/>
        </w:rPr>
        <w:t> Page implicit object is a reference to the current Servlet instance (Converted Servlet, generated during translation phase from a JSP page). We can simply use </w:t>
      </w:r>
      <w:r>
        <w:rPr>
          <w:rFonts w:ascii="Arial" w:hAnsi="Arial" w:cs="Arial"/>
          <w:b/>
          <w:bCs/>
          <w:color w:val="222426"/>
          <w:sz w:val="26"/>
          <w:szCs w:val="26"/>
        </w:rPr>
        <w:t>this</w:t>
      </w:r>
      <w:r>
        <w:rPr>
          <w:rFonts w:ascii="Arial" w:hAnsi="Arial" w:cs="Arial"/>
          <w:color w:val="222426"/>
          <w:sz w:val="26"/>
          <w:szCs w:val="26"/>
        </w:rPr>
        <w:t> in place of it. I’m not covering it in detail as it is rarely used and not a useful implicit object while building a JSP application.</w:t>
      </w:r>
    </w:p>
    <w:p w:rsidR="00603458" w:rsidRDefault="00603458" w:rsidP="00603458">
      <w:pPr>
        <w:shd w:val="clear" w:color="auto" w:fill="FFFFFF"/>
        <w:spacing w:before="100" w:beforeAutospacing="1" w:after="100" w:afterAutospacing="1" w:line="240" w:lineRule="auto"/>
        <w:ind w:left="600"/>
        <w:rPr>
          <w:rFonts w:ascii="Arial" w:hAnsi="Arial" w:cs="Arial"/>
          <w:color w:val="222426"/>
          <w:sz w:val="26"/>
          <w:szCs w:val="26"/>
        </w:rPr>
      </w:pPr>
    </w:p>
    <w:p w:rsidR="00284D2F" w:rsidRDefault="00284D2F" w:rsidP="00284D2F">
      <w:pPr>
        <w:numPr>
          <w:ilvl w:val="0"/>
          <w:numId w:val="10"/>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lastRenderedPageBreak/>
        <w:t>pageContext</w:t>
      </w:r>
      <w:r>
        <w:rPr>
          <w:rFonts w:ascii="Arial" w:hAnsi="Arial" w:cs="Arial"/>
          <w:color w:val="222426"/>
          <w:sz w:val="26"/>
          <w:szCs w:val="26"/>
        </w:rPr>
        <w:t>: It is used for accessing page, request, application and session attributes.</w:t>
      </w:r>
      <w:r>
        <w:rPr>
          <w:rFonts w:ascii="Arial" w:hAnsi="Arial" w:cs="Arial"/>
          <w:color w:val="222426"/>
          <w:sz w:val="26"/>
          <w:szCs w:val="26"/>
        </w:rPr>
        <w:br/>
      </w:r>
    </w:p>
    <w:p w:rsidR="00284D2F" w:rsidRDefault="00284D2F" w:rsidP="00284D2F">
      <w:pPr>
        <w:numPr>
          <w:ilvl w:val="0"/>
          <w:numId w:val="10"/>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Config:</w:t>
      </w:r>
      <w:r>
        <w:rPr>
          <w:rFonts w:ascii="Arial" w:hAnsi="Arial" w:cs="Arial"/>
          <w:color w:val="222426"/>
          <w:sz w:val="26"/>
          <w:szCs w:val="26"/>
        </w:rPr>
        <w:t> This is a Servlet configuration object and mainly used for accessing getting configuration information such as servlet context, servlet name, configuration parameters etc.</w:t>
      </w:r>
      <w:r>
        <w:rPr>
          <w:rFonts w:ascii="Arial" w:hAnsi="Arial" w:cs="Arial"/>
          <w:color w:val="222426"/>
          <w:sz w:val="26"/>
          <w:szCs w:val="26"/>
        </w:rPr>
        <w:br/>
      </w:r>
    </w:p>
    <w:p w:rsidR="00814178" w:rsidRDefault="00814178" w:rsidP="00814178">
      <w:pPr>
        <w:shd w:val="clear" w:color="auto" w:fill="FFFFFF"/>
        <w:spacing w:before="100" w:beforeAutospacing="1" w:after="100" w:afterAutospacing="1" w:line="240" w:lineRule="auto"/>
        <w:ind w:left="600"/>
        <w:rPr>
          <w:rFonts w:ascii="Arial" w:hAnsi="Arial" w:cs="Arial"/>
          <w:color w:val="222426"/>
          <w:sz w:val="26"/>
          <w:szCs w:val="26"/>
        </w:rPr>
      </w:pPr>
    </w:p>
    <w:p w:rsidR="003B7872" w:rsidRDefault="003B7872" w:rsidP="003B7872">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Session Implicit Object in JSP with examples</w:t>
      </w:r>
    </w:p>
    <w:p w:rsidR="00337D87" w:rsidRDefault="00337D87" w:rsidP="00337D8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Session is most frequently used implicit object in JSP. The main usage of it to gain access to all the user’s data till the user session is active.</w:t>
      </w:r>
    </w:p>
    <w:p w:rsidR="00337D87" w:rsidRDefault="00337D87" w:rsidP="00337D87">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Methods of session Implicit Object</w:t>
      </w:r>
    </w:p>
    <w:p w:rsidR="00337D87" w:rsidRDefault="00337D87" w:rsidP="00337D87">
      <w:pPr>
        <w:numPr>
          <w:ilvl w:val="0"/>
          <w:numId w:val="1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setAttribute(String, object) –  </w:t>
      </w:r>
      <w:r>
        <w:rPr>
          <w:rFonts w:ascii="Arial" w:hAnsi="Arial" w:cs="Arial"/>
          <w:color w:val="222426"/>
          <w:sz w:val="26"/>
          <w:szCs w:val="26"/>
        </w:rPr>
        <w:t>This method is used to save an object in session by assigning a unique string to the object. Later, the object can be accessed from the session by using the same String till the session is active. setAttribute and getAttribute are the two most frequently used methods while dealing with session in JSP.</w:t>
      </w:r>
    </w:p>
    <w:p w:rsidR="00337D87" w:rsidRDefault="00337D87" w:rsidP="00337D87">
      <w:pPr>
        <w:numPr>
          <w:ilvl w:val="0"/>
          <w:numId w:val="1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getAttribute(String name) – </w:t>
      </w:r>
      <w:r>
        <w:rPr>
          <w:rFonts w:ascii="Arial" w:hAnsi="Arial" w:cs="Arial"/>
          <w:color w:val="222426"/>
          <w:sz w:val="26"/>
          <w:szCs w:val="26"/>
        </w:rPr>
        <w:t>The object stored by setAttribute method is fetched from session using getAttribute method. For example if we need to access userid on every jsp page till the session is active then we should store the user-id in session using setAttribute method and can be accessed using getAttribute method whenever needed.</w:t>
      </w:r>
    </w:p>
    <w:p w:rsidR="00337D87" w:rsidRDefault="00337D87" w:rsidP="00337D87">
      <w:pPr>
        <w:numPr>
          <w:ilvl w:val="0"/>
          <w:numId w:val="1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removeAttribute(String name) – </w:t>
      </w:r>
      <w:r>
        <w:rPr>
          <w:rFonts w:ascii="Arial" w:hAnsi="Arial" w:cs="Arial"/>
          <w:color w:val="222426"/>
          <w:sz w:val="26"/>
          <w:szCs w:val="26"/>
        </w:rPr>
        <w:t>The objects which are stored in session can be removed from session using this method. Pass the unique string identifier as removeAttribute’s method.</w:t>
      </w:r>
    </w:p>
    <w:p w:rsidR="00337D87" w:rsidRDefault="00337D87" w:rsidP="00337D87">
      <w:pPr>
        <w:numPr>
          <w:ilvl w:val="0"/>
          <w:numId w:val="1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getAttributeNames – </w:t>
      </w:r>
      <w:r>
        <w:rPr>
          <w:rFonts w:ascii="Arial" w:hAnsi="Arial" w:cs="Arial"/>
          <w:color w:val="222426"/>
          <w:sz w:val="26"/>
          <w:szCs w:val="26"/>
        </w:rPr>
        <w:t>It returns all the objects stored in session. Basically, it results in an enumeration of objects.</w:t>
      </w:r>
    </w:p>
    <w:p w:rsidR="00337D87" w:rsidRDefault="00337D87" w:rsidP="00337D87">
      <w:pPr>
        <w:numPr>
          <w:ilvl w:val="0"/>
          <w:numId w:val="1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getCreationTime – </w:t>
      </w:r>
      <w:r>
        <w:rPr>
          <w:rFonts w:ascii="Arial" w:hAnsi="Arial" w:cs="Arial"/>
          <w:color w:val="222426"/>
          <w:sz w:val="26"/>
          <w:szCs w:val="26"/>
        </w:rPr>
        <w:t>This method returns the session creation time, the time when session got initiated (became active).</w:t>
      </w:r>
    </w:p>
    <w:p w:rsidR="00337D87" w:rsidRDefault="00337D87" w:rsidP="00337D87">
      <w:pPr>
        <w:numPr>
          <w:ilvl w:val="0"/>
          <w:numId w:val="1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getId – </w:t>
      </w:r>
      <w:r>
        <w:rPr>
          <w:rFonts w:ascii="Arial" w:hAnsi="Arial" w:cs="Arial"/>
          <w:color w:val="222426"/>
          <w:sz w:val="26"/>
          <w:szCs w:val="26"/>
        </w:rPr>
        <w:t>Servlet container assigns a unique string identifier to session while creation of it. </w:t>
      </w:r>
      <w:r>
        <w:rPr>
          <w:rStyle w:val="Strong"/>
          <w:rFonts w:ascii="Arial" w:hAnsi="Arial" w:cs="Arial"/>
          <w:color w:val="222426"/>
          <w:sz w:val="26"/>
          <w:szCs w:val="26"/>
        </w:rPr>
        <w:t>getId</w:t>
      </w:r>
      <w:r>
        <w:rPr>
          <w:rFonts w:ascii="Arial" w:hAnsi="Arial" w:cs="Arial"/>
          <w:color w:val="222426"/>
          <w:sz w:val="26"/>
          <w:szCs w:val="26"/>
        </w:rPr>
        <w:t>method returns that unique string identifier.</w:t>
      </w:r>
    </w:p>
    <w:p w:rsidR="00337D87" w:rsidRDefault="00337D87" w:rsidP="00337D87">
      <w:pPr>
        <w:numPr>
          <w:ilvl w:val="0"/>
          <w:numId w:val="1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isNew() – </w:t>
      </w:r>
      <w:r>
        <w:rPr>
          <w:rFonts w:ascii="Arial" w:hAnsi="Arial" w:cs="Arial"/>
          <w:color w:val="222426"/>
          <w:sz w:val="26"/>
          <w:szCs w:val="26"/>
        </w:rPr>
        <w:t>Used to check whether the session is new. It returns Boolean value (true or false). Mostly used to track whether the cookies are enabled on client side. If cookies are disabled the session.isNew() method would always return </w:t>
      </w:r>
      <w:r>
        <w:rPr>
          <w:rStyle w:val="Strong"/>
          <w:rFonts w:ascii="Arial" w:hAnsi="Arial" w:cs="Arial"/>
          <w:color w:val="222426"/>
          <w:sz w:val="26"/>
          <w:szCs w:val="26"/>
        </w:rPr>
        <w:t>true</w:t>
      </w:r>
      <w:r>
        <w:rPr>
          <w:rFonts w:ascii="Arial" w:hAnsi="Arial" w:cs="Arial"/>
          <w:color w:val="222426"/>
          <w:sz w:val="26"/>
          <w:szCs w:val="26"/>
        </w:rPr>
        <w:t>.</w:t>
      </w:r>
    </w:p>
    <w:p w:rsidR="00337D87" w:rsidRDefault="00337D87" w:rsidP="00337D87">
      <w:pPr>
        <w:numPr>
          <w:ilvl w:val="0"/>
          <w:numId w:val="1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lastRenderedPageBreak/>
        <w:t>invalidate() – </w:t>
      </w:r>
      <w:r>
        <w:rPr>
          <w:rFonts w:ascii="Arial" w:hAnsi="Arial" w:cs="Arial"/>
          <w:color w:val="222426"/>
          <w:sz w:val="26"/>
          <w:szCs w:val="26"/>
        </w:rPr>
        <w:t>It kills a session and breaks the association of session with all the stored objects.</w:t>
      </w:r>
    </w:p>
    <w:p w:rsidR="00337D87" w:rsidRDefault="00337D87" w:rsidP="00337D87">
      <w:pPr>
        <w:numPr>
          <w:ilvl w:val="0"/>
          <w:numId w:val="1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getMaxInactiveInterval – </w:t>
      </w:r>
      <w:r>
        <w:rPr>
          <w:rFonts w:ascii="Arial" w:hAnsi="Arial" w:cs="Arial"/>
          <w:color w:val="222426"/>
          <w:sz w:val="26"/>
          <w:szCs w:val="26"/>
        </w:rPr>
        <w:t>Returns session’s maximum inactivate time interval in seconds.</w:t>
      </w:r>
    </w:p>
    <w:p w:rsidR="00337D87" w:rsidRDefault="00337D87" w:rsidP="00337D87">
      <w:pPr>
        <w:numPr>
          <w:ilvl w:val="0"/>
          <w:numId w:val="1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getLastAccessedTime – </w:t>
      </w:r>
      <w:r>
        <w:rPr>
          <w:rFonts w:ascii="Arial" w:hAnsi="Arial" w:cs="Arial"/>
          <w:color w:val="222426"/>
          <w:sz w:val="26"/>
          <w:szCs w:val="26"/>
        </w:rPr>
        <w:t>Generally used to know the last accessed time of a session.</w:t>
      </w:r>
    </w:p>
    <w:p w:rsidR="00337D87" w:rsidRDefault="00337D87" w:rsidP="00337D87">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Session Implicit Object Example</w:t>
      </w:r>
    </w:p>
    <w:p w:rsidR="00337D87" w:rsidRDefault="00337D87" w:rsidP="00337D8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below html page would display a text box along with a submit button. The submit action would transfer the control to session.jsp page.</w:t>
      </w:r>
    </w:p>
    <w:p w:rsidR="00337D87" w:rsidRDefault="00337D87" w:rsidP="00337D8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index.html</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Welcome Page: Enter your name</w:t>
      </w:r>
      <w:r>
        <w:rPr>
          <w:rStyle w:val="tag"/>
          <w:rFonts w:ascii="Consolas" w:hAnsi="Consolas" w:cs="Consolas"/>
          <w:color w:val="800000"/>
        </w:rPr>
        <w:t>&lt;/title&gt;</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&lt;form</w:t>
      </w:r>
      <w:r>
        <w:rPr>
          <w:rStyle w:val="pln"/>
          <w:rFonts w:ascii="Consolas" w:hAnsi="Consolas" w:cs="Consolas"/>
          <w:color w:val="000000"/>
        </w:rPr>
        <w:t xml:space="preserve"> </w:t>
      </w:r>
      <w:r>
        <w:rPr>
          <w:rStyle w:val="atn"/>
          <w:rFonts w:ascii="Consolas" w:hAnsi="Consolas" w:cs="Consolas"/>
          <w:color w:val="FF0000"/>
        </w:rPr>
        <w:t>action</w:t>
      </w:r>
      <w:r>
        <w:rPr>
          <w:rStyle w:val="pun"/>
          <w:rFonts w:ascii="Consolas" w:hAnsi="Consolas" w:cs="Consolas"/>
          <w:color w:val="000000"/>
        </w:rPr>
        <w:t>=</w:t>
      </w:r>
      <w:r>
        <w:rPr>
          <w:rStyle w:val="atv"/>
          <w:rFonts w:ascii="Consolas" w:hAnsi="Consolas" w:cs="Consolas"/>
          <w:color w:val="0000FF"/>
        </w:rPr>
        <w:t>"session.jsp"</w:t>
      </w:r>
      <w:r>
        <w:rPr>
          <w:rStyle w:val="tag"/>
          <w:rFonts w:ascii="Consolas" w:hAnsi="Consolas" w:cs="Consolas"/>
          <w:color w:val="800000"/>
        </w:rPr>
        <w:t>&gt;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"inputname"</w:t>
      </w:r>
      <w:r>
        <w:rPr>
          <w:rStyle w:val="tag"/>
          <w:rFonts w:ascii="Consolas" w:hAnsi="Consolas" w:cs="Consolas"/>
          <w:color w:val="800000"/>
        </w:rPr>
        <w:t>&gt;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"submit"</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"click here!!"</w:t>
      </w:r>
      <w:r>
        <w:rPr>
          <w:rStyle w:val="tag"/>
          <w:rFonts w:ascii="Consolas" w:hAnsi="Consolas" w:cs="Consolas"/>
          <w:color w:val="800000"/>
        </w:rPr>
        <w:t>&gt;&lt;br/&gt;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&lt;/form&gt;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337D87" w:rsidRDefault="00337D87" w:rsidP="00337D87">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337D87" w:rsidRDefault="00337D87" w:rsidP="00337D8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r>
        <w:rPr>
          <w:rStyle w:val="Strong"/>
          <w:rFonts w:ascii="Arial" w:hAnsi="Arial" w:cs="Arial"/>
          <w:color w:val="222426"/>
          <w:sz w:val="26"/>
          <w:szCs w:val="26"/>
        </w:rPr>
        <w:t>session.jsp</w:t>
      </w:r>
      <w:r>
        <w:rPr>
          <w:rFonts w:ascii="Arial" w:hAnsi="Arial" w:cs="Arial"/>
          <w:color w:val="222426"/>
          <w:sz w:val="26"/>
          <w:szCs w:val="26"/>
        </w:rPr>
        <w:t> page displays the name which user has entered in the index page and it stores the the same variable in the </w:t>
      </w:r>
      <w:r>
        <w:rPr>
          <w:rStyle w:val="Strong"/>
          <w:rFonts w:ascii="Arial" w:hAnsi="Arial" w:cs="Arial"/>
          <w:color w:val="222426"/>
          <w:sz w:val="26"/>
          <w:szCs w:val="26"/>
        </w:rPr>
        <w:t>session object</w:t>
      </w:r>
      <w:r>
        <w:rPr>
          <w:rFonts w:ascii="Arial" w:hAnsi="Arial" w:cs="Arial"/>
          <w:color w:val="222426"/>
          <w:sz w:val="26"/>
          <w:szCs w:val="26"/>
        </w:rPr>
        <w:t> so that it can be fetched on any page until the session becomes inactive.</w:t>
      </w:r>
    </w:p>
    <w:p w:rsidR="00337D87" w:rsidRDefault="00337D87" w:rsidP="00337D8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session.jsp</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Passing the input value to a session variable</w:t>
      </w:r>
      <w:r>
        <w:rPr>
          <w:rStyle w:val="tag"/>
          <w:rFonts w:ascii="Consolas" w:hAnsi="Consolas" w:cs="Consolas"/>
          <w:color w:val="800000"/>
        </w:rPr>
        <w:t>&lt;/title&gt;</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uname</w:t>
      </w:r>
      <w:r>
        <w:rPr>
          <w:rStyle w:val="pun"/>
          <w:rFonts w:ascii="Consolas" w:hAnsi="Consolas" w:cs="Consolas"/>
          <w:color w:val="000000"/>
        </w:rPr>
        <w: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"inputname"</w:t>
      </w:r>
      <w:r>
        <w:rPr>
          <w:rStyle w:val="pun"/>
          <w:rFonts w:ascii="Consolas" w:hAnsi="Consolas" w:cs="Consolas"/>
          <w:color w:val="000000"/>
        </w:rPr>
        <w: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"Welcome "</w:t>
      </w:r>
      <w:r>
        <w:rPr>
          <w:rStyle w:val="pun"/>
          <w:rFonts w:ascii="Consolas" w:hAnsi="Consolas" w:cs="Consolas"/>
          <w:color w:val="000000"/>
        </w:rPr>
        <w:t>+</w:t>
      </w:r>
      <w:r>
        <w:rPr>
          <w:rStyle w:val="pln"/>
          <w:rFonts w:ascii="Consolas" w:hAnsi="Consolas" w:cs="Consolas"/>
          <w:color w:val="000000"/>
        </w:rPr>
        <w:t xml:space="preserve"> uname</w:t>
      </w:r>
      <w:r>
        <w:rPr>
          <w:rStyle w:val="pun"/>
          <w:rFonts w:ascii="Consolas" w:hAnsi="Consolas" w:cs="Consolas"/>
          <w:color w:val="000000"/>
        </w:rPr>
        <w:t>);</w:t>
      </w:r>
    </w:p>
    <w:p w:rsidR="00337D87" w:rsidRDefault="00337D87" w:rsidP="00337D87">
      <w:pPr>
        <w:pStyle w:val="HTMLPreformatted"/>
        <w:shd w:val="clear" w:color="auto" w:fill="EEEEEE"/>
        <w:rPr>
          <w:rStyle w:val="pln"/>
          <w:rFonts w:ascii="Consolas" w:hAnsi="Consolas" w:cs="Consolas"/>
          <w:color w:val="000000"/>
        </w:rPr>
      </w:pP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str"/>
          <w:rFonts w:ascii="Consolas" w:hAnsi="Consolas" w:cs="Consolas"/>
          <w:color w:val="800000"/>
        </w:rPr>
        <w:t>"sessname"</w:t>
      </w:r>
      <w:r>
        <w:rPr>
          <w:rStyle w:val="pun"/>
          <w:rFonts w:ascii="Consolas" w:hAnsi="Consolas" w:cs="Consolas"/>
          <w:color w:val="000000"/>
        </w:rPr>
        <w:t>,</w:t>
      </w:r>
      <w:r>
        <w:rPr>
          <w:rStyle w:val="pln"/>
          <w:rFonts w:ascii="Consolas" w:hAnsi="Consolas" w:cs="Consolas"/>
          <w:color w:val="000000"/>
        </w:rPr>
        <w:t>uname</w:t>
      </w:r>
      <w:r>
        <w:rPr>
          <w:rStyle w:val="pun"/>
          <w:rFonts w:ascii="Consolas" w:hAnsi="Consolas" w:cs="Consolas"/>
          <w:color w:val="000000"/>
        </w:rPr>
        <w: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%&gt; </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&lt;a</w:t>
      </w:r>
      <w:r>
        <w:rPr>
          <w:rStyle w:val="pln"/>
          <w:rFonts w:ascii="Consolas" w:hAnsi="Consolas" w:cs="Consolas"/>
          <w:color w:val="000000"/>
        </w:rPr>
        <w:t xml:space="preserve"> </w:t>
      </w:r>
      <w:r>
        <w:rPr>
          <w:rStyle w:val="atn"/>
          <w:rFonts w:ascii="Consolas" w:hAnsi="Consolas" w:cs="Consolas"/>
          <w:color w:val="FF0000"/>
        </w:rPr>
        <w:t>href</w:t>
      </w:r>
      <w:r>
        <w:rPr>
          <w:rStyle w:val="pun"/>
          <w:rFonts w:ascii="Consolas" w:hAnsi="Consolas" w:cs="Consolas"/>
          <w:color w:val="000000"/>
        </w:rPr>
        <w:t>=</w:t>
      </w:r>
      <w:r>
        <w:rPr>
          <w:rStyle w:val="atv"/>
          <w:rFonts w:ascii="Consolas" w:hAnsi="Consolas" w:cs="Consolas"/>
          <w:color w:val="0000FF"/>
        </w:rPr>
        <w:t>"output.jsp"</w:t>
      </w:r>
      <w:r>
        <w:rPr>
          <w:rStyle w:val="tag"/>
          <w:rFonts w:ascii="Consolas" w:hAnsi="Consolas" w:cs="Consolas"/>
          <w:color w:val="800000"/>
        </w:rPr>
        <w:t>&gt;</w:t>
      </w:r>
      <w:r>
        <w:rPr>
          <w:rStyle w:val="pln"/>
          <w:rFonts w:ascii="Consolas" w:hAnsi="Consolas" w:cs="Consolas"/>
          <w:color w:val="000000"/>
        </w:rPr>
        <w:t xml:space="preserve">Check Output Page Here </w:t>
      </w:r>
      <w:r>
        <w:rPr>
          <w:rStyle w:val="tag"/>
          <w:rFonts w:ascii="Consolas" w:hAnsi="Consolas" w:cs="Consolas"/>
          <w:color w:val="800000"/>
        </w:rPr>
        <w:t>&lt;/a&gt;</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337D87" w:rsidRDefault="00337D87" w:rsidP="00337D87">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337D87" w:rsidRDefault="00337D87" w:rsidP="00337D8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page we are fetching the variable’s value from session object and displaying it.</w:t>
      </w:r>
    </w:p>
    <w:p w:rsidR="00337D87" w:rsidRDefault="00337D87" w:rsidP="00337D8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lastRenderedPageBreak/>
        <w:t>output.jsp</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Output page: Fetching the value from session</w:t>
      </w:r>
      <w:r>
        <w:rPr>
          <w:rStyle w:val="tag"/>
          <w:rFonts w:ascii="Consolas" w:hAnsi="Consolas" w:cs="Consolas"/>
          <w:color w:val="800000"/>
        </w:rPr>
        <w:t>&lt;/title&gt;</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str"/>
          <w:rFonts w:ascii="Consolas" w:hAnsi="Consolas" w:cs="Consolas"/>
          <w:color w:val="800000"/>
        </w:rPr>
        <w:t>"sessname"</w:t>
      </w:r>
      <w:r>
        <w:rPr>
          <w:rStyle w:val="pun"/>
          <w:rFonts w:ascii="Consolas" w:hAnsi="Consolas" w:cs="Consolas"/>
          <w:color w:val="000000"/>
        </w:rPr>
        <w: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"Hello User: You have entered the name: "</w:t>
      </w:r>
      <w:r>
        <w:rPr>
          <w:rStyle w:val="pun"/>
          <w:rFonts w:ascii="Consolas" w:hAnsi="Consolas" w:cs="Consolas"/>
          <w:color w:val="000000"/>
        </w:rPr>
        <w:t>+</w:t>
      </w:r>
      <w:r>
        <w:rPr>
          <w:rStyle w:val="pln"/>
          <w:rFonts w:ascii="Consolas" w:hAnsi="Consolas" w:cs="Consolas"/>
          <w:color w:val="000000"/>
        </w:rPr>
        <w:t>name</w:t>
      </w:r>
      <w:r>
        <w:rPr>
          <w:rStyle w:val="pun"/>
          <w:rFonts w:ascii="Consolas" w:hAnsi="Consolas" w:cs="Consolas"/>
          <w:color w:val="000000"/>
        </w:rPr>
        <w:t>);</w:t>
      </w:r>
      <w:r>
        <w:rPr>
          <w:rStyle w:val="pln"/>
          <w:rFonts w:ascii="Consolas" w:hAnsi="Consolas" w:cs="Consolas"/>
          <w:color w:val="000000"/>
        </w:rPr>
        <w:t xml:space="preserve"> </w:t>
      </w:r>
    </w:p>
    <w:p w:rsidR="00337D87" w:rsidRDefault="00337D87" w:rsidP="00337D87">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%&gt; </w:t>
      </w:r>
    </w:p>
    <w:p w:rsidR="00337D87" w:rsidRDefault="00337D87" w:rsidP="00337D8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337D87" w:rsidRDefault="00337D87" w:rsidP="00337D87">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84D2F" w:rsidRDefault="00284D2F" w:rsidP="001F1641"/>
    <w:p w:rsidR="005D5B65" w:rsidRDefault="005D5B65" w:rsidP="005D5B65">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How to validate and invalidate session in JSP</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have already seen invalidate() method in </w:t>
      </w:r>
      <w:hyperlink r:id="rId11" w:tgtFrame="_blank" w:history="1">
        <w:r>
          <w:rPr>
            <w:rStyle w:val="Hyperlink"/>
            <w:rFonts w:ascii="Arial" w:hAnsi="Arial" w:cs="Arial"/>
            <w:color w:val="7DC246"/>
            <w:sz w:val="26"/>
            <w:szCs w:val="26"/>
          </w:rPr>
          <w:t>session implicit object</w:t>
        </w:r>
      </w:hyperlink>
      <w:r w:rsidR="0082309E">
        <w:rPr>
          <w:rFonts w:ascii="Arial" w:hAnsi="Arial" w:cs="Arial"/>
          <w:color w:val="222426"/>
          <w:sz w:val="26"/>
          <w:szCs w:val="26"/>
        </w:rPr>
        <w:t> article</w:t>
      </w:r>
      <w:r>
        <w:rPr>
          <w:rFonts w:ascii="Arial" w:hAnsi="Arial" w:cs="Arial"/>
          <w:color w:val="222426"/>
          <w:sz w:val="26"/>
          <w:szCs w:val="26"/>
        </w:rPr>
        <w:t>. In this post we are going to discuss it in detail. Here we will see how to validate/invalidate a session.</w:t>
      </w:r>
    </w:p>
    <w:p w:rsidR="005D5B65" w:rsidRDefault="005D5B65" w:rsidP="005D5B65">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Example</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understand this with the help of an example: In the below example we have three jsp pages.</w:t>
      </w:r>
    </w:p>
    <w:p w:rsidR="005D5B65" w:rsidRDefault="005D5B65" w:rsidP="005D5B65">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index.jsp: It is having four variables which are being stored in session object.</w:t>
      </w:r>
    </w:p>
    <w:p w:rsidR="005D5B65" w:rsidRDefault="005D5B65" w:rsidP="005D5B65">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display.jsp: It is fetching the attributes (variables) from session and displaying them.</w:t>
      </w:r>
    </w:p>
    <w:p w:rsidR="005D5B65" w:rsidRDefault="005D5B65" w:rsidP="005D5B65">
      <w:pPr>
        <w:numPr>
          <w:ilvl w:val="0"/>
          <w:numId w:val="1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errorpage.jsp: It is first calling session.invalidate() in order to invalidate (make the session inactive) the session and then it has a logic to validate the session (checking whether the session is active or not).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index.jsp</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firstname</w:t>
      </w:r>
      <w:r>
        <w:rPr>
          <w:rStyle w:val="pun"/>
          <w:rFonts w:ascii="Consolas" w:hAnsi="Consolas" w:cs="Consolas"/>
          <w:color w:val="000000"/>
        </w:rPr>
        <w:t>=</w:t>
      </w:r>
      <w:r>
        <w:rPr>
          <w:rStyle w:val="str"/>
          <w:rFonts w:ascii="Consolas" w:hAnsi="Consolas" w:cs="Consolas"/>
          <w:color w:val="800000"/>
        </w:rPr>
        <w:t>"Chaitanya"</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middlename</w:t>
      </w:r>
      <w:r>
        <w:rPr>
          <w:rStyle w:val="pun"/>
          <w:rFonts w:ascii="Consolas" w:hAnsi="Consolas" w:cs="Consolas"/>
          <w:color w:val="000000"/>
        </w:rPr>
        <w:t>=</w:t>
      </w:r>
      <w:r>
        <w:rPr>
          <w:rStyle w:val="str"/>
          <w:rFonts w:ascii="Consolas" w:hAnsi="Consolas" w:cs="Consolas"/>
          <w:color w:val="800000"/>
        </w:rPr>
        <w:t>"Pratap"</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lastname</w:t>
      </w:r>
      <w:r>
        <w:rPr>
          <w:rStyle w:val="pun"/>
          <w:rFonts w:ascii="Consolas" w:hAnsi="Consolas" w:cs="Consolas"/>
          <w:color w:val="000000"/>
        </w:rPr>
        <w:t>=</w:t>
      </w:r>
      <w:r>
        <w:rPr>
          <w:rStyle w:val="str"/>
          <w:rFonts w:ascii="Consolas" w:hAnsi="Consolas" w:cs="Consolas"/>
          <w:color w:val="800000"/>
        </w:rPr>
        <w:t>"Singh"</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age</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26</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"fname"</w:t>
      </w:r>
      <w:r>
        <w:rPr>
          <w:rStyle w:val="pun"/>
          <w:rFonts w:ascii="Consolas" w:hAnsi="Consolas" w:cs="Consolas"/>
          <w:color w:val="000000"/>
        </w:rPr>
        <w:t>,</w:t>
      </w:r>
      <w:r>
        <w:rPr>
          <w:rStyle w:val="pln"/>
          <w:rFonts w:ascii="Consolas" w:hAnsi="Consolas" w:cs="Consolas"/>
          <w:color w:val="000000"/>
        </w:rPr>
        <w:t xml:space="preserve"> firstname </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"mname"</w:t>
      </w:r>
      <w:r>
        <w:rPr>
          <w:rStyle w:val="pun"/>
          <w:rFonts w:ascii="Consolas" w:hAnsi="Consolas" w:cs="Consolas"/>
          <w:color w:val="000000"/>
        </w:rPr>
        <w:t>,</w:t>
      </w:r>
      <w:r>
        <w:rPr>
          <w:rStyle w:val="pln"/>
          <w:rFonts w:ascii="Consolas" w:hAnsi="Consolas" w:cs="Consolas"/>
          <w:color w:val="000000"/>
        </w:rPr>
        <w:t xml:space="preserve"> middlename </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session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"lname"</w:t>
      </w:r>
      <w:r>
        <w:rPr>
          <w:rStyle w:val="pun"/>
          <w:rFonts w:ascii="Consolas" w:hAnsi="Consolas" w:cs="Consolas"/>
          <w:color w:val="000000"/>
        </w:rPr>
        <w:t>,</w:t>
      </w:r>
      <w:r>
        <w:rPr>
          <w:rStyle w:val="pln"/>
          <w:rFonts w:ascii="Consolas" w:hAnsi="Consolas" w:cs="Consolas"/>
          <w:color w:val="000000"/>
        </w:rPr>
        <w:t xml:space="preserve"> lastname </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session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"UAge"</w:t>
      </w:r>
      <w:r>
        <w:rPr>
          <w:rStyle w:val="pun"/>
          <w:rFonts w:ascii="Consolas" w:hAnsi="Consolas" w:cs="Consolas"/>
          <w:color w:val="000000"/>
        </w:rPr>
        <w:t>,</w:t>
      </w:r>
      <w:r>
        <w:rPr>
          <w:rStyle w:val="pln"/>
          <w:rFonts w:ascii="Consolas" w:hAnsi="Consolas" w:cs="Consolas"/>
          <w:color w:val="000000"/>
        </w:rPr>
        <w:t xml:space="preserve"> age </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&lt;a</w:t>
      </w:r>
      <w:r>
        <w:rPr>
          <w:rStyle w:val="pln"/>
          <w:rFonts w:ascii="Consolas" w:hAnsi="Consolas" w:cs="Consolas"/>
          <w:color w:val="000000"/>
        </w:rPr>
        <w:t xml:space="preserve"> </w:t>
      </w:r>
      <w:r>
        <w:rPr>
          <w:rStyle w:val="atn"/>
          <w:rFonts w:ascii="Consolas" w:hAnsi="Consolas" w:cs="Consolas"/>
          <w:color w:val="FF0000"/>
        </w:rPr>
        <w:t>href</w:t>
      </w:r>
      <w:r>
        <w:rPr>
          <w:rStyle w:val="pun"/>
          <w:rFonts w:ascii="Consolas" w:hAnsi="Consolas" w:cs="Consolas"/>
          <w:color w:val="000000"/>
        </w:rPr>
        <w:t>=</w:t>
      </w:r>
      <w:r>
        <w:rPr>
          <w:rStyle w:val="atv"/>
          <w:rFonts w:ascii="Consolas" w:hAnsi="Consolas" w:cs="Consolas"/>
          <w:color w:val="0000FF"/>
        </w:rPr>
        <w:t>"display.jsp"</w:t>
      </w:r>
      <w:r>
        <w:rPr>
          <w:rStyle w:val="tag"/>
          <w:rFonts w:ascii="Consolas" w:hAnsi="Consolas" w:cs="Consolas"/>
          <w:color w:val="800000"/>
        </w:rPr>
        <w:t>&gt;</w:t>
      </w:r>
      <w:r>
        <w:rPr>
          <w:rStyle w:val="pln"/>
          <w:rFonts w:ascii="Consolas" w:hAnsi="Consolas" w:cs="Consolas"/>
          <w:color w:val="000000"/>
        </w:rPr>
        <w:t>See Details</w:t>
      </w:r>
      <w:r>
        <w:rPr>
          <w:rStyle w:val="tag"/>
          <w:rFonts w:ascii="Consolas" w:hAnsi="Consolas" w:cs="Consolas"/>
          <w:color w:val="800000"/>
        </w:rPr>
        <w:t>&lt;/a&gt;</w:t>
      </w:r>
    </w:p>
    <w:p w:rsidR="005D5B65" w:rsidRDefault="005D5B65" w:rsidP="005D5B65">
      <w:pPr>
        <w:pStyle w:val="HTMLPreformatted"/>
        <w:shd w:val="clear" w:color="auto" w:fill="EEEEEE"/>
        <w:rPr>
          <w:rFonts w:ascii="Consolas" w:hAnsi="Consolas" w:cs="Consolas"/>
          <w:color w:val="222426"/>
        </w:rPr>
      </w:pPr>
      <w:r>
        <w:rPr>
          <w:rStyle w:val="tag"/>
          <w:rFonts w:ascii="Consolas" w:hAnsi="Consolas" w:cs="Consolas"/>
          <w:color w:val="800000"/>
        </w:rPr>
        <w:t>&lt;a</w:t>
      </w:r>
      <w:r>
        <w:rPr>
          <w:rStyle w:val="pln"/>
          <w:rFonts w:ascii="Consolas" w:hAnsi="Consolas" w:cs="Consolas"/>
          <w:color w:val="000000"/>
        </w:rPr>
        <w:t xml:space="preserve"> </w:t>
      </w:r>
      <w:r>
        <w:rPr>
          <w:rStyle w:val="atn"/>
          <w:rFonts w:ascii="Consolas" w:hAnsi="Consolas" w:cs="Consolas"/>
          <w:color w:val="FF0000"/>
        </w:rPr>
        <w:t>href</w:t>
      </w:r>
      <w:r>
        <w:rPr>
          <w:rStyle w:val="pun"/>
          <w:rFonts w:ascii="Consolas" w:hAnsi="Consolas" w:cs="Consolas"/>
          <w:color w:val="000000"/>
        </w:rPr>
        <w:t>=</w:t>
      </w:r>
      <w:r>
        <w:rPr>
          <w:rStyle w:val="atv"/>
          <w:rFonts w:ascii="Consolas" w:hAnsi="Consolas" w:cs="Consolas"/>
          <w:color w:val="0000FF"/>
        </w:rPr>
        <w:t>"errorpage.jsp"</w:t>
      </w:r>
      <w:r>
        <w:rPr>
          <w:rStyle w:val="tag"/>
          <w:rFonts w:ascii="Consolas" w:hAnsi="Consolas" w:cs="Consolas"/>
          <w:color w:val="800000"/>
        </w:rPr>
        <w:t>&gt;</w:t>
      </w:r>
      <w:r>
        <w:rPr>
          <w:rStyle w:val="pln"/>
          <w:rFonts w:ascii="Consolas" w:hAnsi="Consolas" w:cs="Consolas"/>
          <w:color w:val="000000"/>
        </w:rPr>
        <w:t>Invalidate Session</w:t>
      </w:r>
      <w:r>
        <w:rPr>
          <w:rStyle w:val="tag"/>
          <w:rFonts w:ascii="Consolas" w:hAnsi="Consolas" w:cs="Consolas"/>
          <w:color w:val="800000"/>
        </w:rPr>
        <w:t>&lt;/a&gt;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display.jsp</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"fname"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%&gt;</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"mname"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%&gt;</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"lname"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%&gt;</w:t>
      </w:r>
    </w:p>
    <w:p w:rsidR="005D5B65" w:rsidRDefault="005D5B65" w:rsidP="005D5B65">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 xml:space="preserve"> 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"UAge"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%&gt;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errorpage.jsp</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invalidate</w:t>
      </w:r>
      <w:r>
        <w:rPr>
          <w:rStyle w:val="pun"/>
          <w:rFonts w:ascii="Consolas" w:hAnsi="Consolas" w:cs="Consolas"/>
          <w:color w:val="000000"/>
        </w:rPr>
        <w:t>();</w:t>
      </w:r>
      <w:r>
        <w:rPr>
          <w:rStyle w:val="pln"/>
          <w:rFonts w:ascii="Consolas" w:hAnsi="Consolas" w:cs="Consolas"/>
          <w:color w:val="000000"/>
        </w:rPr>
        <w:t>%&gt;</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r>
        <w:rPr>
          <w:rStyle w:val="typ"/>
          <w:rFonts w:ascii="Consolas" w:hAnsi="Consolas" w:cs="Consolas"/>
          <w:color w:val="2B91AF"/>
        </w:rPr>
        <w:t>HttpSession</w:t>
      </w:r>
      <w:r>
        <w:rPr>
          <w:rStyle w:val="pln"/>
          <w:rFonts w:ascii="Consolas" w:hAnsi="Consolas" w:cs="Consolas"/>
          <w:color w:val="000000"/>
        </w:rPr>
        <w:t xml:space="preserve"> nsession </w:t>
      </w:r>
      <w:r>
        <w:rPr>
          <w:rStyle w:val="pun"/>
          <w:rFonts w:ascii="Consolas" w:hAnsi="Consolas" w:cs="Consolas"/>
          <w:color w:val="000000"/>
        </w:rPr>
        <w: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getSession</w:t>
      </w:r>
      <w:r>
        <w:rPr>
          <w:rStyle w:val="pun"/>
          <w:rFonts w:ascii="Consolas" w:hAnsi="Consolas" w:cs="Consolas"/>
          <w:color w:val="000000"/>
        </w:rPr>
        <w:t>(</w:t>
      </w:r>
      <w:r>
        <w:rPr>
          <w:rStyle w:val="kwd"/>
          <w:rFonts w:ascii="Consolas" w:hAnsi="Consolas" w:cs="Consolas"/>
          <w:color w:val="00008B"/>
        </w:rPr>
        <w:t>false</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kwd"/>
          <w:rFonts w:ascii="Consolas" w:hAnsi="Consolas" w:cs="Consolas"/>
          <w:color w:val="00008B"/>
        </w:rPr>
        <w:t>if</w:t>
      </w:r>
      <w:r>
        <w:rPr>
          <w:rStyle w:val="pun"/>
          <w:rFonts w:ascii="Consolas" w:hAnsi="Consolas" w:cs="Consolas"/>
          <w:color w:val="000000"/>
        </w:rPr>
        <w:t>(</w:t>
      </w:r>
      <w:r>
        <w:rPr>
          <w:rStyle w:val="pln"/>
          <w:rFonts w:ascii="Consolas" w:hAnsi="Consolas" w:cs="Consolas"/>
          <w:color w:val="000000"/>
        </w:rPr>
        <w:t>nsession</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data</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"fname"</w:t>
      </w:r>
      <w:r>
        <w:rPr>
          <w:rStyle w:val="pln"/>
          <w:rFonts w:ascii="Consolas" w:hAnsi="Consolas" w:cs="Consolas"/>
          <w:color w:val="000000"/>
        </w:rPr>
        <w:t xml:space="preserve"> </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data</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kwd"/>
          <w:rFonts w:ascii="Consolas" w:hAnsi="Consolas" w:cs="Consolas"/>
          <w:color w:val="00008B"/>
        </w:rPr>
        <w:t>else</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"Session is not active"</w:t>
      </w:r>
      <w:r>
        <w:rPr>
          <w:rStyle w:val="pun"/>
          <w:rFonts w:ascii="Consolas" w:hAnsi="Consolas" w:cs="Consolas"/>
          <w:color w:val="000000"/>
        </w:rPr>
        <w:t>);</w:t>
      </w:r>
    </w:p>
    <w:p w:rsidR="005D5B65" w:rsidRDefault="005D5B65" w:rsidP="005D5B65">
      <w:pPr>
        <w:pStyle w:val="HTMLPreformatted"/>
        <w:shd w:val="clear" w:color="auto" w:fill="EEEEEE"/>
        <w:rPr>
          <w:rFonts w:ascii="Consolas" w:hAnsi="Consolas" w:cs="Consolas"/>
          <w:color w:val="222426"/>
        </w:rPr>
      </w:pPr>
      <w:r>
        <w:rPr>
          <w:rStyle w:val="pln"/>
          <w:rFonts w:ascii="Consolas" w:hAnsi="Consolas" w:cs="Consolas"/>
          <w:color w:val="000000"/>
        </w:rPr>
        <w:t>%&gt;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t>while opening display page, all the attributes are getting displayed on client (browser).</w:t>
      </w:r>
      <w:r>
        <w:rPr>
          <w:rFonts w:ascii="Arial" w:hAnsi="Arial" w:cs="Arial"/>
          <w:color w:val="222426"/>
          <w:sz w:val="26"/>
          <w:szCs w:val="26"/>
        </w:rPr>
        <w:br/>
        <w:t>Since we have already called invalidate in the first line of errorpage.jsp, it is displaying the message “Session is not active” on the screen</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Points to Note:</w:t>
      </w:r>
      <w:r>
        <w:rPr>
          <w:rFonts w:ascii="Arial" w:hAnsi="Arial" w:cs="Arial"/>
          <w:color w:val="222426"/>
          <w:sz w:val="26"/>
          <w:szCs w:val="26"/>
        </w:rPr>
        <w:br/>
        <w:t>1) This will deactivate the session</w:t>
      </w:r>
    </w:p>
    <w:p w:rsidR="005D5B65" w:rsidRDefault="005D5B65" w:rsidP="005D5B65">
      <w:pPr>
        <w:pStyle w:val="HTMLPreformatted"/>
        <w:shd w:val="clear" w:color="auto" w:fill="EEEEEE"/>
        <w:rPr>
          <w:rFonts w:ascii="Consolas" w:hAnsi="Consolas" w:cs="Consolas"/>
          <w:color w:val="222426"/>
        </w:rPr>
      </w:pPr>
      <w:r>
        <w:rPr>
          <w:rStyle w:val="pun"/>
          <w:rFonts w:ascii="Consolas" w:hAnsi="Consolas" w:cs="Consolas"/>
          <w:color w:val="000000"/>
        </w:rPr>
        <w:t>&lt;%</w:t>
      </w: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invalidate</w:t>
      </w:r>
      <w:r>
        <w:rPr>
          <w:rStyle w:val="pun"/>
          <w:rFonts w:ascii="Consolas" w:hAnsi="Consolas" w:cs="Consolas"/>
          <w:color w:val="000000"/>
        </w:rPr>
        <w:t>();</w:t>
      </w:r>
      <w:r>
        <w:rPr>
          <w:rStyle w:val="pln"/>
          <w:rFonts w:ascii="Consolas" w:hAnsi="Consolas" w:cs="Consolas"/>
          <w:color w:val="000000"/>
        </w:rPr>
        <w:t>%&gt;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This logic will exceute the if body when the session is active else it would run the else part.</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r>
        <w:rPr>
          <w:rStyle w:val="typ"/>
          <w:rFonts w:ascii="Consolas" w:hAnsi="Consolas" w:cs="Consolas"/>
          <w:color w:val="2B91AF"/>
        </w:rPr>
        <w:t>HttpSession</w:t>
      </w:r>
      <w:r>
        <w:rPr>
          <w:rStyle w:val="pln"/>
          <w:rFonts w:ascii="Consolas" w:hAnsi="Consolas" w:cs="Consolas"/>
          <w:color w:val="000000"/>
        </w:rPr>
        <w:t xml:space="preserve"> nsession </w:t>
      </w:r>
      <w:r>
        <w:rPr>
          <w:rStyle w:val="pun"/>
          <w:rFonts w:ascii="Consolas" w:hAnsi="Consolas" w:cs="Consolas"/>
          <w:color w:val="000000"/>
        </w:rPr>
        <w: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getSession</w:t>
      </w:r>
      <w:r>
        <w:rPr>
          <w:rStyle w:val="pun"/>
          <w:rFonts w:ascii="Consolas" w:hAnsi="Consolas" w:cs="Consolas"/>
          <w:color w:val="000000"/>
        </w:rPr>
        <w:t>(</w:t>
      </w:r>
      <w:r>
        <w:rPr>
          <w:rStyle w:val="kwd"/>
          <w:rFonts w:ascii="Consolas" w:hAnsi="Consolas" w:cs="Consolas"/>
          <w:color w:val="00008B"/>
        </w:rPr>
        <w:t>false</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kwd"/>
          <w:rFonts w:ascii="Consolas" w:hAnsi="Consolas" w:cs="Consolas"/>
          <w:color w:val="00008B"/>
        </w:rPr>
        <w:t>if</w:t>
      </w:r>
      <w:r>
        <w:rPr>
          <w:rStyle w:val="pun"/>
          <w:rFonts w:ascii="Consolas" w:hAnsi="Consolas" w:cs="Consolas"/>
          <w:color w:val="000000"/>
        </w:rPr>
        <w:t>(</w:t>
      </w:r>
      <w:r>
        <w:rPr>
          <w:rStyle w:val="pln"/>
          <w:rFonts w:ascii="Consolas" w:hAnsi="Consolas" w:cs="Consolas"/>
          <w:color w:val="000000"/>
        </w:rPr>
        <w:t>nsession</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kwd"/>
          <w:rFonts w:ascii="Consolas" w:hAnsi="Consolas" w:cs="Consolas"/>
          <w:color w:val="00008B"/>
        </w:rPr>
        <w:t>else</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D5B65" w:rsidRDefault="005D5B65" w:rsidP="005D5B65">
      <w:pPr>
        <w:pStyle w:val="HTMLPreformatted"/>
        <w:shd w:val="clear" w:color="auto" w:fill="EEEEEE"/>
        <w:rPr>
          <w:rFonts w:ascii="Consolas" w:hAnsi="Consolas" w:cs="Consolas"/>
          <w:color w:val="222426"/>
        </w:rPr>
      </w:pPr>
      <w:r>
        <w:rPr>
          <w:rStyle w:val="pln"/>
          <w:rFonts w:ascii="Consolas" w:hAnsi="Consolas" w:cs="Consolas"/>
          <w:color w:val="000000"/>
        </w:rPr>
        <w:t>%&gt;</w:t>
      </w:r>
    </w:p>
    <w:p w:rsidR="005D5B65" w:rsidRDefault="005D5B65" w:rsidP="001F1641"/>
    <w:p w:rsidR="005D5B65" w:rsidRDefault="005D5B65" w:rsidP="005D5B65">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Request Implicit Object in JSP with examples</w:t>
      </w:r>
    </w:p>
    <w:p w:rsidR="00337D87" w:rsidRDefault="005D5B65" w:rsidP="001F1641">
      <w:pPr>
        <w:rPr>
          <w:rFonts w:ascii="Arial" w:hAnsi="Arial" w:cs="Arial"/>
          <w:color w:val="222426"/>
          <w:sz w:val="26"/>
          <w:szCs w:val="26"/>
          <w:shd w:val="clear" w:color="auto" w:fill="FFFFFF"/>
        </w:rPr>
      </w:pPr>
      <w:r>
        <w:rPr>
          <w:rFonts w:ascii="Arial" w:hAnsi="Arial" w:cs="Arial"/>
          <w:color w:val="222426"/>
          <w:sz w:val="26"/>
          <w:szCs w:val="26"/>
          <w:shd w:val="clear" w:color="auto" w:fill="FFFFFF"/>
        </w:rPr>
        <w:lastRenderedPageBreak/>
        <w:t>It is mainly used to get the data on a JSP page which has been entered by user on the previous JSP page.</w:t>
      </w:r>
    </w:p>
    <w:p w:rsidR="005D5B65" w:rsidRDefault="005D5B65" w:rsidP="005D5B65">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Methods of request Implicit Object</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getParameter(String name) </w:t>
      </w:r>
      <w:r>
        <w:rPr>
          <w:rFonts w:ascii="Arial" w:hAnsi="Arial" w:cs="Arial"/>
          <w:color w:val="222426"/>
          <w:sz w:val="26"/>
          <w:szCs w:val="26"/>
        </w:rPr>
        <w:t>– This method is used to get the value of a request’s parameter. For example at login page user enters user-id and password and once the credentials are verified the login page gets redirected to user information page, then using request.getParameter we can get the value of user-id and password which user has input at the login page.</w:t>
      </w:r>
    </w:p>
    <w:p w:rsidR="005D5B65" w:rsidRDefault="005D5B65" w:rsidP="005D5B65">
      <w:pPr>
        <w:pStyle w:val="HTMLPreformatted"/>
        <w:numPr>
          <w:ilvl w:val="0"/>
          <w:numId w:val="13"/>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r>
        <w:rPr>
          <w:rStyle w:val="typ"/>
          <w:rFonts w:ascii="Consolas" w:hAnsi="Consolas" w:cs="Consolas"/>
          <w:color w:val="2B91AF"/>
        </w:rPr>
        <w:t>Uid</w:t>
      </w:r>
      <w:r>
        <w:rPr>
          <w:rStyle w:val="pun"/>
          <w:rFonts w:ascii="Consolas" w:hAnsi="Consolas" w:cs="Consolas"/>
          <w:color w:val="000000"/>
        </w:rPr>
        <w: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"user-id"</w:t>
      </w:r>
      <w:r>
        <w:rPr>
          <w:rStyle w:val="pun"/>
          <w:rFonts w:ascii="Consolas" w:hAnsi="Consolas" w:cs="Consolas"/>
          <w:color w:val="000000"/>
        </w:rPr>
        <w:t>);</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r>
        <w:rPr>
          <w:rStyle w:val="typ"/>
          <w:rFonts w:ascii="Consolas" w:hAnsi="Consolas" w:cs="Consolas"/>
          <w:color w:val="2B91AF"/>
        </w:rPr>
        <w:t>Pass</w:t>
      </w:r>
      <w:r>
        <w:rPr>
          <w:rStyle w:val="pun"/>
          <w:rFonts w:ascii="Consolas" w:hAnsi="Consolas" w:cs="Consolas"/>
          <w:color w:val="000000"/>
        </w:rPr>
        <w: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"password"</w:t>
      </w:r>
      <w:r>
        <w:rPr>
          <w:rStyle w:val="pun"/>
          <w:rFonts w:ascii="Consolas" w:hAnsi="Consolas" w:cs="Consolas"/>
          <w:color w:val="000000"/>
        </w:rPr>
        <w:t>);</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getParameterNames() –</w:t>
      </w:r>
      <w:r>
        <w:rPr>
          <w:rFonts w:ascii="Arial" w:hAnsi="Arial" w:cs="Arial"/>
          <w:color w:val="222426"/>
          <w:sz w:val="26"/>
          <w:szCs w:val="26"/>
        </w:rPr>
        <w:t> It returns enumeration of all the parameter names associated to the request.</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w:t>
      </w:r>
      <w:r>
        <w:rPr>
          <w:rStyle w:val="typ"/>
          <w:rFonts w:ascii="Consolas" w:hAnsi="Consolas" w:cs="Consolas"/>
          <w:color w:val="2B91AF"/>
        </w:rPr>
        <w:t>Enumeration</w:t>
      </w:r>
      <w:r>
        <w:rPr>
          <w:rStyle w:val="pln"/>
          <w:rFonts w:ascii="Consolas" w:hAnsi="Consolas" w:cs="Consolas"/>
          <w:color w:val="000000"/>
        </w:rPr>
        <w:t xml:space="preserve"> e</w:t>
      </w:r>
      <w:r>
        <w:rPr>
          <w:rStyle w:val="pun"/>
          <w:rFonts w:ascii="Consolas" w:hAnsi="Consolas" w:cs="Consolas"/>
          <w:color w:val="000000"/>
        </w:rPr>
        <w: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getParameterNames</w:t>
      </w:r>
      <w:r>
        <w:rPr>
          <w:rStyle w:val="pun"/>
          <w:rFonts w:ascii="Consolas" w:hAnsi="Consolas" w:cs="Consolas"/>
          <w:color w:val="000000"/>
        </w:rPr>
        <w:t>();</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getParameterValues(String name) – </w:t>
      </w:r>
      <w:r>
        <w:rPr>
          <w:rFonts w:ascii="Arial" w:hAnsi="Arial" w:cs="Arial"/>
          <w:color w:val="222426"/>
          <w:sz w:val="26"/>
          <w:szCs w:val="26"/>
        </w:rPr>
        <w:t>It returns the array of parameter values.</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allpasswords </w:t>
      </w:r>
      <w:r>
        <w:rPr>
          <w:rStyle w:val="pun"/>
          <w:rFonts w:ascii="Consolas" w:hAnsi="Consolas" w:cs="Consolas"/>
          <w:color w:val="000000"/>
        </w:rPr>
        <w: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getParameterValues</w:t>
      </w:r>
      <w:r>
        <w:rPr>
          <w:rStyle w:val="pun"/>
          <w:rFonts w:ascii="Consolas" w:hAnsi="Consolas" w:cs="Consolas"/>
          <w:color w:val="000000"/>
        </w:rPr>
        <w:t>(</w:t>
      </w:r>
      <w:r>
        <w:rPr>
          <w:rStyle w:val="str"/>
          <w:rFonts w:ascii="Consolas" w:hAnsi="Consolas" w:cs="Consolas"/>
          <w:color w:val="800000"/>
        </w:rPr>
        <w:t>"password"</w:t>
      </w:r>
      <w:r>
        <w:rPr>
          <w:rStyle w:val="pun"/>
          <w:rFonts w:ascii="Consolas" w:hAnsi="Consolas" w:cs="Consolas"/>
          <w:color w:val="000000"/>
        </w:rPr>
        <w:t>);</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getAttribute(String name) – </w:t>
      </w:r>
      <w:r>
        <w:rPr>
          <w:rFonts w:ascii="Arial" w:hAnsi="Arial" w:cs="Arial"/>
          <w:color w:val="222426"/>
          <w:sz w:val="26"/>
          <w:szCs w:val="26"/>
        </w:rPr>
        <w:t>Used to get the attribute value.  request.getAttribute(“admin”) would give you the value of attribute admin.</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getAttributeNames() – </w:t>
      </w:r>
      <w:r>
        <w:rPr>
          <w:rFonts w:ascii="Arial" w:hAnsi="Arial" w:cs="Arial"/>
          <w:color w:val="222426"/>
          <w:sz w:val="26"/>
          <w:szCs w:val="26"/>
        </w:rPr>
        <w:t>It is generally used to get the attribute names associated to the current session. It returns the enumeration of attribute names present in session.</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w:t>
      </w:r>
      <w:r>
        <w:rPr>
          <w:rStyle w:val="typ"/>
          <w:rFonts w:ascii="Consolas" w:hAnsi="Consolas" w:cs="Consolas"/>
          <w:color w:val="2B91AF"/>
        </w:rPr>
        <w:t>Enumerator</w:t>
      </w:r>
      <w:r>
        <w:rPr>
          <w:rStyle w:val="pln"/>
          <w:rFonts w:ascii="Consolas" w:hAnsi="Consolas" w:cs="Consolas"/>
          <w:color w:val="000000"/>
        </w:rPr>
        <w:t xml:space="preserve"> e </w:t>
      </w:r>
      <w:r>
        <w:rPr>
          <w:rStyle w:val="pun"/>
          <w:rFonts w:ascii="Consolas" w:hAnsi="Consolas" w:cs="Consolas"/>
          <w:color w:val="000000"/>
        </w:rPr>
        <w: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getAttributeNames</w:t>
      </w:r>
      <w:r>
        <w:rPr>
          <w:rStyle w:val="pun"/>
          <w:rFonts w:ascii="Consolas" w:hAnsi="Consolas" w:cs="Consolas"/>
          <w:color w:val="000000"/>
        </w:rPr>
        <w:t>();</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setAttribute(String,Object) – </w:t>
      </w:r>
      <w:r>
        <w:rPr>
          <w:rFonts w:ascii="Arial" w:hAnsi="Arial" w:cs="Arial"/>
          <w:color w:val="222426"/>
          <w:sz w:val="26"/>
          <w:szCs w:val="26"/>
        </w:rPr>
        <w:t>It assigns an object’s value to the attribute. For example I have an attribute </w:t>
      </w:r>
      <w:r>
        <w:rPr>
          <w:rStyle w:val="Strong"/>
          <w:rFonts w:ascii="Arial" w:hAnsi="Arial" w:cs="Arial"/>
          <w:color w:val="222426"/>
          <w:sz w:val="26"/>
          <w:szCs w:val="26"/>
        </w:rPr>
        <w:t>password </w:t>
      </w:r>
      <w:r>
        <w:rPr>
          <w:rFonts w:ascii="Arial" w:hAnsi="Arial" w:cs="Arial"/>
          <w:color w:val="222426"/>
          <w:sz w:val="26"/>
          <w:szCs w:val="26"/>
        </w:rPr>
        <w:t>and a String object str which has a value </w:t>
      </w:r>
      <w:r>
        <w:rPr>
          <w:rStyle w:val="Strong"/>
          <w:rFonts w:ascii="Arial" w:hAnsi="Arial" w:cs="Arial"/>
          <w:color w:val="222426"/>
          <w:sz w:val="26"/>
          <w:szCs w:val="26"/>
        </w:rPr>
        <w:t>“admin” </w:t>
      </w:r>
      <w:r>
        <w:rPr>
          <w:rFonts w:ascii="Arial" w:hAnsi="Arial" w:cs="Arial"/>
          <w:color w:val="222426"/>
          <w:sz w:val="26"/>
          <w:szCs w:val="26"/>
        </w:rPr>
        <w:t>then calling request.setAttribute(“password”, str) would assign a value </w:t>
      </w:r>
      <w:r>
        <w:rPr>
          <w:rStyle w:val="Strong"/>
          <w:rFonts w:ascii="Arial" w:hAnsi="Arial" w:cs="Arial"/>
          <w:color w:val="222426"/>
          <w:sz w:val="26"/>
          <w:szCs w:val="26"/>
        </w:rPr>
        <w:t>admin</w:t>
      </w:r>
      <w:r>
        <w:rPr>
          <w:rFonts w:ascii="Arial" w:hAnsi="Arial" w:cs="Arial"/>
          <w:color w:val="222426"/>
          <w:sz w:val="26"/>
          <w:szCs w:val="26"/>
        </w:rPr>
        <w:t> to the attribute </w:t>
      </w:r>
      <w:r>
        <w:rPr>
          <w:rStyle w:val="Strong"/>
          <w:rFonts w:ascii="Arial" w:hAnsi="Arial" w:cs="Arial"/>
          <w:color w:val="222426"/>
          <w:sz w:val="26"/>
          <w:szCs w:val="26"/>
        </w:rPr>
        <w:t>password</w:t>
      </w:r>
      <w:r>
        <w:rPr>
          <w:rFonts w:ascii="Arial" w:hAnsi="Arial" w:cs="Arial"/>
          <w:color w:val="222426"/>
          <w:sz w:val="26"/>
          <w:szCs w:val="26"/>
        </w:rPr>
        <w:t>.</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removeAttribute(String) – </w:t>
      </w:r>
      <w:r>
        <w:rPr>
          <w:rFonts w:ascii="Arial" w:hAnsi="Arial" w:cs="Arial"/>
          <w:color w:val="222426"/>
          <w:sz w:val="26"/>
          <w:szCs w:val="26"/>
        </w:rPr>
        <w:t>By using this method a attribute can be removed and cannot be used further. For e.g. If you have a statement </w:t>
      </w:r>
      <w:r>
        <w:rPr>
          <w:rStyle w:val="Strong"/>
          <w:rFonts w:ascii="Arial" w:hAnsi="Arial" w:cs="Arial"/>
          <w:color w:val="222426"/>
          <w:sz w:val="26"/>
          <w:szCs w:val="26"/>
        </w:rPr>
        <w:t>request.removeAttribute(“userid”)</w:t>
      </w:r>
      <w:r>
        <w:rPr>
          <w:rFonts w:ascii="Arial" w:hAnsi="Arial" w:cs="Arial"/>
          <w:color w:val="222426"/>
          <w:sz w:val="26"/>
          <w:szCs w:val="26"/>
        </w:rPr>
        <w:t> on a JSP page then the userid attribute would be completely removed and request.getAttribute(“userid”) would return </w:t>
      </w:r>
      <w:r>
        <w:rPr>
          <w:rStyle w:val="Strong"/>
          <w:rFonts w:ascii="Arial" w:hAnsi="Arial" w:cs="Arial"/>
          <w:color w:val="222426"/>
          <w:sz w:val="26"/>
          <w:szCs w:val="26"/>
        </w:rPr>
        <w:t>NULL</w:t>
      </w:r>
      <w:r>
        <w:rPr>
          <w:rFonts w:ascii="Arial" w:hAnsi="Arial" w:cs="Arial"/>
          <w:color w:val="222426"/>
          <w:sz w:val="26"/>
          <w:szCs w:val="26"/>
        </w:rPr>
        <w:t> if used after the removeAttribute method.</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lastRenderedPageBreak/>
        <w:t>getCookies() – </w:t>
      </w:r>
      <w:r>
        <w:rPr>
          <w:rFonts w:ascii="Arial" w:hAnsi="Arial" w:cs="Arial"/>
          <w:color w:val="222426"/>
          <w:sz w:val="26"/>
          <w:szCs w:val="26"/>
        </w:rPr>
        <w:t>It returns an array of cookie objects received from the client. This method is mainly used when dealing with cookies in JSP.</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getHeader(String name) – </w:t>
      </w:r>
      <w:r>
        <w:rPr>
          <w:rFonts w:ascii="Arial" w:hAnsi="Arial" w:cs="Arial"/>
          <w:color w:val="222426"/>
          <w:sz w:val="26"/>
          <w:szCs w:val="26"/>
        </w:rPr>
        <w:t>This method is used to get the header information of the request.</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getHeaderNames() – </w:t>
      </w:r>
      <w:r>
        <w:rPr>
          <w:rFonts w:ascii="Arial" w:hAnsi="Arial" w:cs="Arial"/>
          <w:color w:val="222426"/>
          <w:sz w:val="26"/>
          <w:szCs w:val="26"/>
        </w:rPr>
        <w:t>Returns enumerator of all header names. Below code snippet would display all the header names associated with the request.</w:t>
      </w:r>
    </w:p>
    <w:p w:rsidR="005D5B65" w:rsidRDefault="005D5B65" w:rsidP="005D5B65">
      <w:pPr>
        <w:pStyle w:val="HTMLPreformatted"/>
        <w:numPr>
          <w:ilvl w:val="0"/>
          <w:numId w:val="13"/>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Enumeration</w:t>
      </w:r>
      <w:r>
        <w:rPr>
          <w:rStyle w:val="pln"/>
          <w:rFonts w:ascii="Consolas" w:hAnsi="Consolas" w:cs="Consolas"/>
          <w:color w:val="000000"/>
        </w:rPr>
        <w:t xml:space="preserve"> e </w:t>
      </w:r>
      <w:r>
        <w:rPr>
          <w:rStyle w:val="pun"/>
          <w:rFonts w:ascii="Consolas" w:hAnsi="Consolas" w:cs="Consolas"/>
          <w:color w:val="000000"/>
        </w:rPr>
        <w:t>=</w:t>
      </w:r>
      <w:r>
        <w:rPr>
          <w:rStyle w:val="pln"/>
          <w:rFonts w:ascii="Consolas" w:hAnsi="Consolas" w:cs="Consolas"/>
          <w:color w:val="000000"/>
        </w:rPr>
        <w:t xml:space="preserve"> request</w:t>
      </w:r>
      <w:r>
        <w:rPr>
          <w:rStyle w:val="pun"/>
          <w:rFonts w:ascii="Consolas" w:hAnsi="Consolas" w:cs="Consolas"/>
          <w:color w:val="000000"/>
        </w:rPr>
        <w:t>.</w:t>
      </w:r>
      <w:r>
        <w:rPr>
          <w:rStyle w:val="pln"/>
          <w:rFonts w:ascii="Consolas" w:hAnsi="Consolas" w:cs="Consolas"/>
          <w:color w:val="000000"/>
        </w:rPr>
        <w:t>getHeaderNames</w:t>
      </w:r>
      <w:r>
        <w:rPr>
          <w:rStyle w:val="pun"/>
          <w:rFonts w:ascii="Consolas" w:hAnsi="Consolas" w:cs="Consolas"/>
          <w:color w:val="000000"/>
        </w:rPr>
        <w:t>();</w:t>
      </w:r>
    </w:p>
    <w:p w:rsidR="005D5B65" w:rsidRDefault="005D5B65" w:rsidP="005D5B65">
      <w:pPr>
        <w:pStyle w:val="HTMLPreformatted"/>
        <w:numPr>
          <w:ilvl w:val="0"/>
          <w:numId w:val="13"/>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while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enumeration</w:t>
      </w:r>
      <w:r>
        <w:rPr>
          <w:rStyle w:val="pun"/>
          <w:rFonts w:ascii="Consolas" w:hAnsi="Consolas" w:cs="Consolas"/>
          <w:color w:val="000000"/>
        </w:rPr>
        <w:t>.</w:t>
      </w:r>
      <w:r>
        <w:rPr>
          <w:rStyle w:val="pln"/>
          <w:rFonts w:ascii="Consolas" w:hAnsi="Consolas" w:cs="Consolas"/>
          <w:color w:val="000000"/>
        </w:rPr>
        <w:t>hasMoreElements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5D5B65" w:rsidRDefault="005D5B65" w:rsidP="005D5B65">
      <w:pPr>
        <w:pStyle w:val="HTMLPreformatted"/>
        <w:numPr>
          <w:ilvl w:val="0"/>
          <w:numId w:val="13"/>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str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e</w:t>
      </w:r>
      <w:r>
        <w:rPr>
          <w:rStyle w:val="pun"/>
          <w:rFonts w:ascii="Consolas" w:hAnsi="Consolas" w:cs="Consolas"/>
          <w:color w:val="000000"/>
        </w:rPr>
        <w:t>.</w:t>
      </w:r>
      <w:r>
        <w:rPr>
          <w:rStyle w:val="pln"/>
          <w:rFonts w:ascii="Consolas" w:hAnsi="Consolas" w:cs="Consolas"/>
          <w:color w:val="000000"/>
        </w:rPr>
        <w:t>nextElement</w:t>
      </w:r>
      <w:r>
        <w:rPr>
          <w:rStyle w:val="pun"/>
          <w:rFonts w:ascii="Consolas" w:hAnsi="Consolas" w:cs="Consolas"/>
          <w:color w:val="000000"/>
        </w:rPr>
        <w:t>();</w:t>
      </w:r>
    </w:p>
    <w:p w:rsidR="005D5B65" w:rsidRDefault="005D5B65" w:rsidP="005D5B65">
      <w:pPr>
        <w:pStyle w:val="HTMLPreformatted"/>
        <w:numPr>
          <w:ilvl w:val="0"/>
          <w:numId w:val="13"/>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w:t>
      </w:r>
      <w:r>
        <w:rPr>
          <w:rStyle w:val="pun"/>
          <w:rFonts w:ascii="Consolas" w:hAnsi="Consolas" w:cs="Consolas"/>
          <w:color w:val="000000"/>
        </w:rPr>
        <w:t>}</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getRequestURI() – </w:t>
      </w:r>
      <w:r>
        <w:rPr>
          <w:rFonts w:ascii="Arial" w:hAnsi="Arial" w:cs="Arial"/>
          <w:color w:val="222426"/>
          <w:sz w:val="26"/>
          <w:szCs w:val="26"/>
        </w:rPr>
        <w:t>This method (request.getRequestURI()) returns the URL of current JSP page.</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getMethod() –</w:t>
      </w:r>
      <w:r>
        <w:rPr>
          <w:rFonts w:ascii="Arial" w:hAnsi="Arial" w:cs="Arial"/>
          <w:color w:val="222426"/>
          <w:sz w:val="26"/>
          <w:szCs w:val="26"/>
        </w:rPr>
        <w:t> It returns HTTP request method. request.getMethod(). For example it will return GET for a Get request and POST for a Post Request.</w:t>
      </w:r>
    </w:p>
    <w:p w:rsidR="005D5B65" w:rsidRDefault="005D5B65" w:rsidP="005D5B65">
      <w:pPr>
        <w:numPr>
          <w:ilvl w:val="0"/>
          <w:numId w:val="13"/>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getQueryString() – </w:t>
      </w:r>
      <w:r>
        <w:rPr>
          <w:rFonts w:ascii="Arial" w:hAnsi="Arial" w:cs="Arial"/>
          <w:color w:val="222426"/>
          <w:sz w:val="26"/>
          <w:szCs w:val="26"/>
        </w:rPr>
        <w:t>Used for getting the query string associated to the JSP page URL. It is the string associted to the URL after question mark sign (?).</w:t>
      </w:r>
    </w:p>
    <w:p w:rsidR="005D5B65" w:rsidRDefault="005D5B65" w:rsidP="005D5B65">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Request Implicit Object Example</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below example we are receiving the input from user in index.html page and displaying the same information in userinfo.jsp page using request implicit object.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index.html</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Enter UserName and Password</w:t>
      </w:r>
      <w:r>
        <w:rPr>
          <w:rStyle w:val="tag"/>
          <w:rFonts w:ascii="Consolas" w:hAnsi="Consolas" w:cs="Consolas"/>
          <w:color w:val="800000"/>
        </w:rPr>
        <w:t>&lt;/title&gt;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&lt;form</w:t>
      </w:r>
      <w:r>
        <w:rPr>
          <w:rStyle w:val="pln"/>
          <w:rFonts w:ascii="Consolas" w:hAnsi="Consolas" w:cs="Consolas"/>
          <w:color w:val="000000"/>
        </w:rPr>
        <w:t xml:space="preserve"> </w:t>
      </w:r>
      <w:r>
        <w:rPr>
          <w:rStyle w:val="atn"/>
          <w:rFonts w:ascii="Consolas" w:hAnsi="Consolas" w:cs="Consolas"/>
          <w:color w:val="FF0000"/>
        </w:rPr>
        <w:t>action</w:t>
      </w:r>
      <w:r>
        <w:rPr>
          <w:rStyle w:val="pun"/>
          <w:rFonts w:ascii="Consolas" w:hAnsi="Consolas" w:cs="Consolas"/>
          <w:color w:val="000000"/>
        </w:rPr>
        <w:t>=</w:t>
      </w:r>
      <w:r>
        <w:rPr>
          <w:rStyle w:val="atv"/>
          <w:rFonts w:ascii="Consolas" w:hAnsi="Consolas" w:cs="Consolas"/>
          <w:color w:val="0000FF"/>
        </w:rPr>
        <w:t>"userinfo.jsp"</w:t>
      </w:r>
      <w:r>
        <w:rPr>
          <w:rStyle w:val="tag"/>
          <w:rFonts w:ascii="Consolas" w:hAnsi="Consolas" w:cs="Consolas"/>
          <w:color w:val="800000"/>
        </w:rPr>
        <w:t>&gt;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Enter User Name: </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"uname"</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r>
        <w:rPr>
          <w:rStyle w:val="tag"/>
          <w:rFonts w:ascii="Consolas" w:hAnsi="Consolas" w:cs="Consolas"/>
          <w:color w:val="800000"/>
        </w:rPr>
        <w:t>&lt;br&gt;&lt;br&gt;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Enter Password: </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"pass"</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r>
        <w:rPr>
          <w:rStyle w:val="tag"/>
          <w:rFonts w:ascii="Consolas" w:hAnsi="Consolas" w:cs="Consolas"/>
          <w:color w:val="800000"/>
        </w:rPr>
        <w:t>&lt;br&gt;&lt;br&gt;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"submit"</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"Submit Details"</w:t>
      </w:r>
      <w:r>
        <w:rPr>
          <w:rStyle w:val="tag"/>
          <w:rFonts w:ascii="Consolas" w:hAnsi="Consolas" w:cs="Consolas"/>
          <w:color w:val="800000"/>
        </w:rPr>
        <w:t>/&gt;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&lt;/form&gt;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5D5B65" w:rsidRDefault="005D5B65" w:rsidP="005D5B65">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userinfo.jsp</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page </w:t>
      </w:r>
      <w:r>
        <w:rPr>
          <w:rStyle w:val="kwd"/>
          <w:rFonts w:ascii="Consolas" w:hAnsi="Consolas" w:cs="Consolas"/>
          <w:color w:val="00008B"/>
        </w:rPr>
        <w:t>import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 java.util.* "</w:t>
      </w:r>
      <w:r>
        <w:rPr>
          <w:rStyle w:val="pln"/>
          <w:rFonts w:ascii="Consolas" w:hAnsi="Consolas" w:cs="Consolas"/>
          <w:color w:val="000000"/>
        </w:rPr>
        <w:t xml:space="preserve"> %&gt;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username</w:t>
      </w:r>
      <w:r>
        <w:rPr>
          <w:rStyle w:val="pun"/>
          <w:rFonts w:ascii="Consolas" w:hAnsi="Consolas" w:cs="Consolas"/>
          <w:color w:val="000000"/>
        </w:rPr>
        <w: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"uname"</w:t>
      </w:r>
      <w:r>
        <w:rPr>
          <w:rStyle w:val="pun"/>
          <w:rFonts w:ascii="Consolas" w:hAnsi="Consolas" w:cs="Consolas"/>
          <w:color w:val="000000"/>
        </w:rPr>
        <w: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yp"/>
          <w:rFonts w:ascii="Consolas" w:hAnsi="Consolas" w:cs="Consolas"/>
          <w:color w:val="2B91AF"/>
        </w:rPr>
        <w:lastRenderedPageBreak/>
        <w:t>String</w:t>
      </w:r>
      <w:r>
        <w:rPr>
          <w:rStyle w:val="pln"/>
          <w:rFonts w:ascii="Consolas" w:hAnsi="Consolas" w:cs="Consolas"/>
          <w:color w:val="000000"/>
        </w:rPr>
        <w:t xml:space="preserve"> password</w:t>
      </w:r>
      <w:r>
        <w:rPr>
          <w:rStyle w:val="pun"/>
          <w:rFonts w:ascii="Consolas" w:hAnsi="Consolas" w:cs="Consolas"/>
          <w:color w:val="000000"/>
        </w:rPr>
        <w: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"pass"</w:t>
      </w:r>
      <w:r>
        <w:rPr>
          <w:rStyle w:val="pun"/>
          <w:rFonts w:ascii="Consolas" w:hAnsi="Consolas" w:cs="Consolas"/>
          <w:color w:val="000000"/>
        </w:rPr>
        <w: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"Name: "</w:t>
      </w:r>
      <w:r>
        <w:rPr>
          <w:rStyle w:val="pun"/>
          <w:rFonts w:ascii="Consolas" w:hAnsi="Consolas" w:cs="Consolas"/>
          <w:color w:val="000000"/>
        </w:rPr>
        <w:t>+</w:t>
      </w:r>
      <w:r>
        <w:rPr>
          <w:rStyle w:val="pln"/>
          <w:rFonts w:ascii="Consolas" w:hAnsi="Consolas" w:cs="Consolas"/>
          <w:color w:val="000000"/>
        </w:rPr>
        <w:t>username</w:t>
      </w:r>
      <w:r>
        <w:rPr>
          <w:rStyle w:val="pun"/>
          <w:rFonts w:ascii="Consolas" w:hAnsi="Consolas" w:cs="Consolas"/>
          <w:color w:val="000000"/>
        </w:rPr>
        <w:t>+</w:t>
      </w:r>
      <w:r>
        <w:rPr>
          <w:rStyle w:val="str"/>
          <w:rFonts w:ascii="Consolas" w:hAnsi="Consolas" w:cs="Consolas"/>
          <w:color w:val="800000"/>
        </w:rPr>
        <w:t>" Password: "</w:t>
      </w:r>
      <w:r>
        <w:rPr>
          <w:rStyle w:val="pun"/>
          <w:rFonts w:ascii="Consolas" w:hAnsi="Consolas" w:cs="Consolas"/>
          <w:color w:val="000000"/>
        </w:rPr>
        <w:t>+</w:t>
      </w:r>
      <w:r>
        <w:rPr>
          <w:rStyle w:val="pln"/>
          <w:rFonts w:ascii="Consolas" w:hAnsi="Consolas" w:cs="Consolas"/>
          <w:color w:val="000000"/>
        </w:rPr>
        <w:t>password</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%&gt; </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5D5B65" w:rsidRDefault="005D5B65" w:rsidP="005D5B65">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5D5B65" w:rsidRDefault="005D5B65" w:rsidP="001F1641"/>
    <w:p w:rsidR="005D5B65" w:rsidRDefault="005D5B65" w:rsidP="005D5B65">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Response Implicit Object in JSP with examples</w:t>
      </w:r>
    </w:p>
    <w:p w:rsidR="005D5B65" w:rsidRDefault="000366FF" w:rsidP="001F1641">
      <w:r>
        <w:rPr>
          <w:rFonts w:ascii="Arial" w:hAnsi="Arial" w:cs="Arial"/>
          <w:color w:val="222426"/>
          <w:sz w:val="26"/>
          <w:szCs w:val="26"/>
          <w:shd w:val="clear" w:color="auto" w:fill="FFFFFF"/>
        </w:rPr>
        <w:t>W</w:t>
      </w:r>
      <w:r w:rsidR="005D5B65">
        <w:rPr>
          <w:rFonts w:ascii="Arial" w:hAnsi="Arial" w:cs="Arial"/>
          <w:color w:val="222426"/>
          <w:sz w:val="26"/>
          <w:szCs w:val="26"/>
          <w:shd w:val="clear" w:color="auto" w:fill="FFFFFF"/>
        </w:rPr>
        <w:t>e are going to discuss about response implicit object in JSP. It is an instance of </w:t>
      </w:r>
      <w:r w:rsidR="005D5B65">
        <w:rPr>
          <w:rStyle w:val="Strong"/>
          <w:rFonts w:ascii="Arial" w:hAnsi="Arial" w:cs="Arial"/>
          <w:color w:val="222426"/>
          <w:sz w:val="26"/>
          <w:szCs w:val="26"/>
          <w:shd w:val="clear" w:color="auto" w:fill="FFFFFF"/>
        </w:rPr>
        <w:t>javax.servlet.http.HttpServletRequest</w:t>
      </w:r>
      <w:r w:rsidR="005D5B65">
        <w:rPr>
          <w:rFonts w:ascii="Arial" w:hAnsi="Arial" w:cs="Arial"/>
          <w:color w:val="222426"/>
          <w:sz w:val="26"/>
          <w:szCs w:val="26"/>
          <w:shd w:val="clear" w:color="auto" w:fill="FFFFFF"/>
        </w:rPr>
        <w:t> and mainly used for modifying the response which is being sent to the browser after processing the client’s request.</w:t>
      </w:r>
    </w:p>
    <w:p w:rsidR="005D5B65" w:rsidRDefault="005D5B65" w:rsidP="005D5B65">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Methods of response Implicit Object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void setContentType(String type)</w:t>
      </w:r>
      <w:r>
        <w:rPr>
          <w:rFonts w:ascii="Arial" w:hAnsi="Arial" w:cs="Arial"/>
          <w:color w:val="222426"/>
          <w:sz w:val="26"/>
          <w:szCs w:val="26"/>
        </w:rPr>
        <w:br/>
        <w:t>void sendRedirect(String address)</w:t>
      </w:r>
      <w:r>
        <w:rPr>
          <w:rFonts w:ascii="Arial" w:hAnsi="Arial" w:cs="Arial"/>
          <w:color w:val="222426"/>
          <w:sz w:val="26"/>
          <w:szCs w:val="26"/>
        </w:rPr>
        <w:br/>
        <w:t>void addHeader(String name, String value)</w:t>
      </w:r>
      <w:r>
        <w:rPr>
          <w:rFonts w:ascii="Arial" w:hAnsi="Arial" w:cs="Arial"/>
          <w:color w:val="222426"/>
          <w:sz w:val="26"/>
          <w:szCs w:val="26"/>
        </w:rPr>
        <w:br/>
        <w:t>void setHeader(String name, String value)</w:t>
      </w:r>
      <w:r>
        <w:rPr>
          <w:rFonts w:ascii="Arial" w:hAnsi="Arial" w:cs="Arial"/>
          <w:color w:val="222426"/>
          <w:sz w:val="26"/>
          <w:szCs w:val="26"/>
        </w:rPr>
        <w:br/>
        <w:t>boolean containsHeader(String name)</w:t>
      </w:r>
      <w:r>
        <w:rPr>
          <w:rFonts w:ascii="Arial" w:hAnsi="Arial" w:cs="Arial"/>
          <w:color w:val="222426"/>
          <w:sz w:val="26"/>
          <w:szCs w:val="26"/>
        </w:rPr>
        <w:br/>
        <w:t>void addCookie(Cookie value)</w:t>
      </w:r>
      <w:r>
        <w:rPr>
          <w:rFonts w:ascii="Arial" w:hAnsi="Arial" w:cs="Arial"/>
          <w:color w:val="222426"/>
          <w:sz w:val="26"/>
          <w:szCs w:val="26"/>
        </w:rPr>
        <w:br/>
        <w:t>void sendError(int status_code, String message)</w:t>
      </w:r>
      <w:r>
        <w:rPr>
          <w:rFonts w:ascii="Arial" w:hAnsi="Arial" w:cs="Arial"/>
          <w:color w:val="222426"/>
          <w:sz w:val="26"/>
          <w:szCs w:val="26"/>
        </w:rPr>
        <w:br/>
        <w:t>boolean isCommitted()</w:t>
      </w:r>
      <w:r>
        <w:rPr>
          <w:rFonts w:ascii="Arial" w:hAnsi="Arial" w:cs="Arial"/>
          <w:color w:val="222426"/>
          <w:sz w:val="26"/>
          <w:szCs w:val="26"/>
        </w:rPr>
        <w:br/>
        <w:t>void setStatus(int statuscode)</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each method in detail –</w:t>
      </w:r>
    </w:p>
    <w:p w:rsidR="005D5B65" w:rsidRDefault="005D5B65" w:rsidP="005D5B6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setContentType(String type) – </w:t>
      </w:r>
      <w:r>
        <w:rPr>
          <w:rFonts w:ascii="Arial" w:hAnsi="Arial" w:cs="Arial"/>
          <w:color w:val="222426"/>
          <w:sz w:val="26"/>
          <w:szCs w:val="26"/>
        </w:rPr>
        <w:t>This method tells browser, the type of response data by setting up the MIME type and character encoding. The information sets by this method helps browser to interpret the response. Example –</w:t>
      </w:r>
    </w:p>
    <w:p w:rsidR="005D5B65" w:rsidRDefault="005D5B65" w:rsidP="005D5B65">
      <w:pPr>
        <w:pStyle w:val="HTMLPreformatted"/>
        <w:numPr>
          <w:ilvl w:val="0"/>
          <w:numId w:val="14"/>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setContentType</w:t>
      </w:r>
      <w:r>
        <w:rPr>
          <w:rStyle w:val="pun"/>
          <w:rFonts w:ascii="Consolas" w:hAnsi="Consolas" w:cs="Consolas"/>
          <w:color w:val="000000"/>
        </w:rPr>
        <w:t>(</w:t>
      </w:r>
      <w:r>
        <w:rPr>
          <w:rStyle w:val="str"/>
          <w:rFonts w:ascii="Consolas" w:hAnsi="Consolas" w:cs="Consolas"/>
          <w:color w:val="800000"/>
        </w:rPr>
        <w:t>"text/html"</w:t>
      </w:r>
      <w:r>
        <w:rPr>
          <w:rStyle w:val="pun"/>
          <w:rFonts w:ascii="Consolas" w:hAnsi="Consolas" w:cs="Consolas"/>
          <w:color w:val="000000"/>
        </w:rPr>
        <w:t>);</w:t>
      </w:r>
    </w:p>
    <w:p w:rsidR="005D5B65" w:rsidRDefault="005D5B65" w:rsidP="005D5B65">
      <w:pPr>
        <w:pStyle w:val="HTMLPreformatted"/>
        <w:numPr>
          <w:ilvl w:val="0"/>
          <w:numId w:val="14"/>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setContentType</w:t>
      </w:r>
      <w:r>
        <w:rPr>
          <w:rStyle w:val="pun"/>
          <w:rFonts w:ascii="Consolas" w:hAnsi="Consolas" w:cs="Consolas"/>
          <w:color w:val="000000"/>
        </w:rPr>
        <w:t>(</w:t>
      </w:r>
      <w:r>
        <w:rPr>
          <w:rStyle w:val="str"/>
          <w:rFonts w:ascii="Consolas" w:hAnsi="Consolas" w:cs="Consolas"/>
          <w:color w:val="800000"/>
        </w:rPr>
        <w:t>"image/gif"</w:t>
      </w:r>
      <w:r>
        <w:rPr>
          <w:rStyle w:val="pun"/>
          <w:rFonts w:ascii="Consolas" w:hAnsi="Consolas" w:cs="Consolas"/>
          <w:color w:val="000000"/>
        </w:rPr>
        <w:t>);</w:t>
      </w:r>
    </w:p>
    <w:p w:rsidR="005D5B65" w:rsidRDefault="005D5B65" w:rsidP="005D5B65">
      <w:pPr>
        <w:pStyle w:val="HTMLPreformatted"/>
        <w:numPr>
          <w:ilvl w:val="0"/>
          <w:numId w:val="14"/>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setContentType</w:t>
      </w:r>
      <w:r>
        <w:rPr>
          <w:rStyle w:val="pun"/>
          <w:rFonts w:ascii="Consolas" w:hAnsi="Consolas" w:cs="Consolas"/>
          <w:color w:val="000000"/>
        </w:rPr>
        <w:t>(</w:t>
      </w:r>
      <w:r>
        <w:rPr>
          <w:rStyle w:val="str"/>
          <w:rFonts w:ascii="Consolas" w:hAnsi="Consolas" w:cs="Consolas"/>
          <w:color w:val="800000"/>
        </w:rPr>
        <w:t>"image/png"</w:t>
      </w:r>
      <w:r>
        <w:rPr>
          <w:rStyle w:val="pun"/>
          <w:rFonts w:ascii="Consolas" w:hAnsi="Consolas" w:cs="Consolas"/>
          <w:color w:val="000000"/>
        </w:rPr>
        <w:t>);</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setContentType</w:t>
      </w:r>
      <w:r>
        <w:rPr>
          <w:rStyle w:val="pun"/>
          <w:rFonts w:ascii="Consolas" w:hAnsi="Consolas" w:cs="Consolas"/>
          <w:color w:val="000000"/>
        </w:rPr>
        <w:t>(</w:t>
      </w:r>
      <w:r>
        <w:rPr>
          <w:rStyle w:val="str"/>
          <w:rFonts w:ascii="Consolas" w:hAnsi="Consolas" w:cs="Consolas"/>
          <w:color w:val="800000"/>
        </w:rPr>
        <w:t>"application/pdf"</w:t>
      </w:r>
      <w:r>
        <w:rPr>
          <w:rStyle w:val="pun"/>
          <w:rFonts w:ascii="Consolas" w:hAnsi="Consolas" w:cs="Consolas"/>
          <w:color w:val="000000"/>
        </w:rPr>
        <w:t>);</w:t>
      </w:r>
    </w:p>
    <w:p w:rsidR="005D5B65" w:rsidRDefault="005D5B65" w:rsidP="005D5B6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sendRedirect(String address) – </w:t>
      </w:r>
      <w:r>
        <w:rPr>
          <w:rFonts w:ascii="Arial" w:hAnsi="Arial" w:cs="Arial"/>
          <w:color w:val="222426"/>
          <w:sz w:val="26"/>
          <w:szCs w:val="26"/>
        </w:rPr>
        <w:t>It redirects the control to a new JSP page. For e.g. When the browser would detect the below statement, it woul</w:t>
      </w:r>
      <w:r w:rsidR="007D1E0C">
        <w:rPr>
          <w:rFonts w:ascii="Arial" w:hAnsi="Arial" w:cs="Arial"/>
          <w:color w:val="222426"/>
          <w:sz w:val="26"/>
          <w:szCs w:val="26"/>
        </w:rPr>
        <w:t xml:space="preserve">d be redirected to the </w:t>
      </w:r>
      <w:r>
        <w:rPr>
          <w:rFonts w:ascii="Arial" w:hAnsi="Arial" w:cs="Arial"/>
          <w:color w:val="222426"/>
          <w:sz w:val="26"/>
          <w:szCs w:val="26"/>
        </w:rPr>
        <w:t>book.com from the current JSP page.</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sendRedirect</w:t>
      </w:r>
      <w:r>
        <w:rPr>
          <w:rStyle w:val="pun"/>
          <w:rFonts w:ascii="Consolas" w:hAnsi="Consolas" w:cs="Consolas"/>
          <w:color w:val="000000"/>
        </w:rPr>
        <w:t>(</w:t>
      </w:r>
      <w:r w:rsidR="007D1E0C">
        <w:rPr>
          <w:rStyle w:val="str"/>
          <w:rFonts w:ascii="Consolas" w:hAnsi="Consolas" w:cs="Consolas"/>
          <w:color w:val="800000"/>
        </w:rPr>
        <w:t>"http://</w:t>
      </w:r>
      <w:r>
        <w:rPr>
          <w:rStyle w:val="str"/>
          <w:rFonts w:ascii="Consolas" w:hAnsi="Consolas" w:cs="Consolas"/>
          <w:color w:val="800000"/>
        </w:rPr>
        <w:t>book.com"</w:t>
      </w:r>
      <w:r>
        <w:rPr>
          <w:rStyle w:val="pun"/>
          <w:rFonts w:ascii="Consolas" w:hAnsi="Consolas" w:cs="Consolas"/>
          <w:color w:val="000000"/>
        </w:rPr>
        <w:t>);</w:t>
      </w:r>
    </w:p>
    <w:p w:rsidR="005D5B65" w:rsidRDefault="005D5B65" w:rsidP="005D5B6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lastRenderedPageBreak/>
        <w:t>void addHeader(String name, String value) – </w:t>
      </w:r>
      <w:r>
        <w:rPr>
          <w:rFonts w:ascii="Arial" w:hAnsi="Arial" w:cs="Arial"/>
          <w:color w:val="222426"/>
          <w:sz w:val="26"/>
          <w:szCs w:val="26"/>
        </w:rPr>
        <w:t>addHeader method adds a header to the response, basically it includes a header name and it’s value. For example – The below statement will include a header “Site” in th</w:t>
      </w:r>
      <w:r w:rsidR="0090797F">
        <w:rPr>
          <w:rFonts w:ascii="Arial" w:hAnsi="Arial" w:cs="Arial"/>
          <w:color w:val="222426"/>
          <w:sz w:val="26"/>
          <w:szCs w:val="26"/>
        </w:rPr>
        <w:t>e response with value “</w:t>
      </w:r>
      <w:r>
        <w:rPr>
          <w:rFonts w:ascii="Arial" w:hAnsi="Arial" w:cs="Arial"/>
          <w:color w:val="222426"/>
          <w:sz w:val="26"/>
          <w:szCs w:val="26"/>
        </w:rPr>
        <w:t>Book.com”.</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addHeader</w:t>
      </w:r>
      <w:r>
        <w:rPr>
          <w:rStyle w:val="pun"/>
          <w:rFonts w:ascii="Consolas" w:hAnsi="Consolas" w:cs="Consolas"/>
          <w:color w:val="000000"/>
        </w:rPr>
        <w:t>(</w:t>
      </w:r>
      <w:r>
        <w:rPr>
          <w:rStyle w:val="str"/>
          <w:rFonts w:ascii="Consolas" w:hAnsi="Consolas" w:cs="Consolas"/>
          <w:color w:val="800000"/>
        </w:rPr>
        <w:t>"Site"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"Book.com"</w:t>
      </w:r>
      <w:r>
        <w:rPr>
          <w:rStyle w:val="pun"/>
          <w:rFonts w:ascii="Consolas" w:hAnsi="Consolas" w:cs="Consolas"/>
          <w:color w:val="000000"/>
        </w:rPr>
        <w:t>);</w:t>
      </w:r>
    </w:p>
    <w:p w:rsidR="005D5B65" w:rsidRDefault="005D5B65" w:rsidP="005D5B6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setHeader(String name, String value) – </w:t>
      </w:r>
      <w:r>
        <w:rPr>
          <w:rFonts w:ascii="Arial" w:hAnsi="Arial" w:cs="Arial"/>
          <w:color w:val="222426"/>
          <w:sz w:val="26"/>
          <w:szCs w:val="26"/>
        </w:rPr>
        <w:t>It sets the header value. This method overrides the current value of header with the new value.  Let’s say I’m modifying the value of Header “</w:t>
      </w:r>
      <w:r>
        <w:rPr>
          <w:rStyle w:val="Strong"/>
          <w:rFonts w:ascii="Arial" w:hAnsi="Arial" w:cs="Arial"/>
          <w:color w:val="222426"/>
          <w:sz w:val="26"/>
          <w:szCs w:val="26"/>
        </w:rPr>
        <w:t>Site</w:t>
      </w:r>
      <w:r>
        <w:rPr>
          <w:rFonts w:ascii="Arial" w:hAnsi="Arial" w:cs="Arial"/>
          <w:color w:val="222426"/>
          <w:sz w:val="26"/>
          <w:szCs w:val="26"/>
        </w:rPr>
        <w:t xml:space="preserve">“. The below statement </w:t>
      </w:r>
      <w:r w:rsidR="003D44F9">
        <w:rPr>
          <w:rFonts w:ascii="Arial" w:hAnsi="Arial" w:cs="Arial"/>
          <w:color w:val="222426"/>
          <w:sz w:val="26"/>
          <w:szCs w:val="26"/>
        </w:rPr>
        <w:t xml:space="preserve">would modify the current value </w:t>
      </w:r>
      <w:r>
        <w:rPr>
          <w:rFonts w:ascii="Arial" w:hAnsi="Arial" w:cs="Arial"/>
          <w:color w:val="222426"/>
          <w:sz w:val="26"/>
          <w:szCs w:val="26"/>
        </w:rPr>
        <w:t>Book.com to a new value BB.com</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setHeader</w:t>
      </w:r>
      <w:r>
        <w:rPr>
          <w:rStyle w:val="pun"/>
          <w:rFonts w:ascii="Consolas" w:hAnsi="Consolas" w:cs="Consolas"/>
          <w:color w:val="000000"/>
        </w:rPr>
        <w:t>(</w:t>
      </w:r>
      <w:r>
        <w:rPr>
          <w:rStyle w:val="str"/>
          <w:rFonts w:ascii="Consolas" w:hAnsi="Consolas" w:cs="Consolas"/>
          <w:color w:val="800000"/>
        </w:rPr>
        <w:t>"Site"</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"BB.com"</w:t>
      </w:r>
      <w:r>
        <w:rPr>
          <w:rStyle w:val="pun"/>
          <w:rFonts w:ascii="Consolas" w:hAnsi="Consolas" w:cs="Consolas"/>
          <w:color w:val="000000"/>
        </w:rPr>
        <w:t>);</w:t>
      </w:r>
    </w:p>
    <w:p w:rsidR="005D5B65" w:rsidRDefault="005D5B65" w:rsidP="005D5B6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boolean containsHeader(String name) – </w:t>
      </w:r>
      <w:r>
        <w:rPr>
          <w:rFonts w:ascii="Arial" w:hAnsi="Arial" w:cs="Arial"/>
          <w:color w:val="222426"/>
          <w:sz w:val="26"/>
          <w:szCs w:val="26"/>
        </w:rPr>
        <w:t>It returns a Boolean value true/false. It basically checks the whether the header is present in the response or not. For example – Above, in the addHeader method example we have added a </w:t>
      </w:r>
      <w:r>
        <w:rPr>
          <w:rStyle w:val="Strong"/>
          <w:rFonts w:ascii="Arial" w:hAnsi="Arial" w:cs="Arial"/>
          <w:color w:val="222426"/>
          <w:sz w:val="26"/>
          <w:szCs w:val="26"/>
        </w:rPr>
        <w:t>Site</w:t>
      </w:r>
      <w:r>
        <w:rPr>
          <w:rFonts w:ascii="Arial" w:hAnsi="Arial" w:cs="Arial"/>
          <w:color w:val="222426"/>
          <w:sz w:val="26"/>
          <w:szCs w:val="26"/>
        </w:rPr>
        <w:t> Header in response so the below statement would return true.</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containsHeader</w:t>
      </w:r>
      <w:r>
        <w:rPr>
          <w:rStyle w:val="pun"/>
          <w:rFonts w:ascii="Consolas" w:hAnsi="Consolas" w:cs="Consolas"/>
          <w:color w:val="000000"/>
        </w:rPr>
        <w:t>(</w:t>
      </w:r>
      <w:r>
        <w:rPr>
          <w:rStyle w:val="str"/>
          <w:rFonts w:ascii="Consolas" w:hAnsi="Consolas" w:cs="Consolas"/>
          <w:color w:val="800000"/>
        </w:rPr>
        <w:t>"Site"</w:t>
      </w:r>
      <w:r>
        <w:rPr>
          <w:rStyle w:val="pun"/>
          <w:rFonts w:ascii="Consolas" w:hAnsi="Consolas" w:cs="Consolas"/>
          <w:color w:val="000000"/>
        </w:rPr>
        <w:t>);</w:t>
      </w:r>
    </w:p>
    <w:p w:rsidR="005D5B65" w:rsidRDefault="005D5B65" w:rsidP="005D5B6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addCookie(Cookie cookie) – </w:t>
      </w:r>
      <w:r>
        <w:rPr>
          <w:rFonts w:ascii="Arial" w:hAnsi="Arial" w:cs="Arial"/>
          <w:color w:val="222426"/>
          <w:sz w:val="26"/>
          <w:szCs w:val="26"/>
        </w:rPr>
        <w:t>This method adds a cookie to the response. The below statements would add 2 Cookies </w:t>
      </w:r>
      <w:r>
        <w:rPr>
          <w:rStyle w:val="Strong"/>
          <w:rFonts w:ascii="Arial" w:hAnsi="Arial" w:cs="Arial"/>
          <w:color w:val="222426"/>
          <w:sz w:val="26"/>
          <w:szCs w:val="26"/>
        </w:rPr>
        <w:t>Author </w:t>
      </w:r>
      <w:r>
        <w:rPr>
          <w:rFonts w:ascii="Arial" w:hAnsi="Arial" w:cs="Arial"/>
          <w:color w:val="222426"/>
          <w:sz w:val="26"/>
          <w:szCs w:val="26"/>
        </w:rPr>
        <w:t>and</w:t>
      </w:r>
      <w:r>
        <w:rPr>
          <w:rStyle w:val="Strong"/>
          <w:rFonts w:ascii="Arial" w:hAnsi="Arial" w:cs="Arial"/>
          <w:color w:val="222426"/>
          <w:sz w:val="26"/>
          <w:szCs w:val="26"/>
        </w:rPr>
        <w:t> Siteinfo </w:t>
      </w:r>
      <w:r>
        <w:rPr>
          <w:rFonts w:ascii="Arial" w:hAnsi="Arial" w:cs="Arial"/>
          <w:color w:val="222426"/>
          <w:sz w:val="26"/>
          <w:szCs w:val="26"/>
        </w:rPr>
        <w:t>to the response.</w:t>
      </w:r>
    </w:p>
    <w:p w:rsidR="0090797F" w:rsidRDefault="0090797F" w:rsidP="005D5B6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p>
    <w:p w:rsidR="005D5B65" w:rsidRDefault="005D5B65" w:rsidP="005D5B65">
      <w:pPr>
        <w:pStyle w:val="HTMLPreformatted"/>
        <w:numPr>
          <w:ilvl w:val="0"/>
          <w:numId w:val="14"/>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addCookie</w:t>
      </w:r>
      <w:r>
        <w:rPr>
          <w:rStyle w:val="pun"/>
          <w:rFonts w:ascii="Consolas" w:hAnsi="Consolas" w:cs="Consolas"/>
          <w:color w:val="000000"/>
        </w:rPr>
        <w:t>(</w:t>
      </w:r>
      <w:r>
        <w:rPr>
          <w:rStyle w:val="typ"/>
          <w:rFonts w:ascii="Consolas" w:hAnsi="Consolas" w:cs="Consolas"/>
          <w:color w:val="2B91AF"/>
        </w:rPr>
        <w:t>Cookie</w:t>
      </w:r>
      <w:r>
        <w:rPr>
          <w:rStyle w:val="pln"/>
          <w:rFonts w:ascii="Consolas" w:hAnsi="Consolas" w:cs="Consolas"/>
          <w:color w:val="000000"/>
        </w:rPr>
        <w:t xml:space="preserve"> </w:t>
      </w:r>
      <w:r>
        <w:rPr>
          <w:rStyle w:val="typ"/>
          <w:rFonts w:ascii="Consolas" w:hAnsi="Consolas" w:cs="Consolas"/>
          <w:color w:val="2B91AF"/>
        </w:rPr>
        <w:t>Author</w:t>
      </w:r>
      <w:r>
        <w:rPr>
          <w:rStyle w:val="pun"/>
          <w:rFonts w:ascii="Consolas" w:hAnsi="Consolas" w:cs="Consolas"/>
          <w:color w:val="000000"/>
        </w:rPr>
        <w:t>);</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addCookie</w:t>
      </w:r>
      <w:r>
        <w:rPr>
          <w:rStyle w:val="pun"/>
          <w:rFonts w:ascii="Consolas" w:hAnsi="Consolas" w:cs="Consolas"/>
          <w:color w:val="000000"/>
        </w:rPr>
        <w:t>(</w:t>
      </w:r>
      <w:r>
        <w:rPr>
          <w:rStyle w:val="typ"/>
          <w:rFonts w:ascii="Consolas" w:hAnsi="Consolas" w:cs="Consolas"/>
          <w:color w:val="2B91AF"/>
        </w:rPr>
        <w:t>Cookie</w:t>
      </w:r>
      <w:r>
        <w:rPr>
          <w:rStyle w:val="pln"/>
          <w:rFonts w:ascii="Consolas" w:hAnsi="Consolas" w:cs="Consolas"/>
          <w:color w:val="000000"/>
        </w:rPr>
        <w:t xml:space="preserve"> </w:t>
      </w:r>
      <w:r>
        <w:rPr>
          <w:rStyle w:val="typ"/>
          <w:rFonts w:ascii="Consolas" w:hAnsi="Consolas" w:cs="Consolas"/>
          <w:color w:val="2B91AF"/>
        </w:rPr>
        <w:t>Siteinfo</w:t>
      </w:r>
      <w:r>
        <w:rPr>
          <w:rStyle w:val="pun"/>
          <w:rFonts w:ascii="Consolas" w:hAnsi="Consolas" w:cs="Consolas"/>
          <w:color w:val="000000"/>
        </w:rPr>
        <w:t>);</w:t>
      </w:r>
    </w:p>
    <w:p w:rsidR="005D5B65" w:rsidRDefault="005D5B65" w:rsidP="005D5B6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sendError(int status_code, String message) – </w:t>
      </w:r>
      <w:r>
        <w:rPr>
          <w:rFonts w:ascii="Arial" w:hAnsi="Arial" w:cs="Arial"/>
          <w:color w:val="222426"/>
          <w:sz w:val="26"/>
          <w:szCs w:val="26"/>
        </w:rPr>
        <w:t>It is used to send error response with a code and an error message. For example –</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sendError</w:t>
      </w:r>
      <w:r>
        <w:rPr>
          <w:rStyle w:val="pun"/>
          <w:rFonts w:ascii="Consolas" w:hAnsi="Consolas" w:cs="Consolas"/>
          <w:color w:val="000000"/>
        </w:rPr>
        <w:t>(</w:t>
      </w:r>
      <w:r>
        <w:rPr>
          <w:rStyle w:val="lit"/>
          <w:rFonts w:ascii="Consolas" w:hAnsi="Consolas" w:cs="Consolas"/>
          <w:color w:val="800000"/>
        </w:rPr>
        <w:t>404</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"Page not found error"</w:t>
      </w:r>
      <w:r>
        <w:rPr>
          <w:rStyle w:val="pun"/>
          <w:rFonts w:ascii="Consolas" w:hAnsi="Consolas" w:cs="Consolas"/>
          <w:color w:val="000000"/>
        </w:rPr>
        <w:t>);</w:t>
      </w:r>
    </w:p>
    <w:p w:rsidR="005D5B65" w:rsidRDefault="005D5B65" w:rsidP="005D5B6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boolean isCommitted()</w:t>
      </w:r>
      <w:r>
        <w:rPr>
          <w:rFonts w:ascii="Arial" w:hAnsi="Arial" w:cs="Arial"/>
          <w:color w:val="222426"/>
          <w:sz w:val="26"/>
          <w:szCs w:val="26"/>
        </w:rPr>
        <w:t> -It checks whether the Http Response has been sent to the client, if yes then it returns true else it gives false.</w:t>
      </w:r>
    </w:p>
    <w:p w:rsidR="005D5B65" w:rsidRDefault="005D5B65" w:rsidP="005D5B65">
      <w:pPr>
        <w:pStyle w:val="HTMLPreformatted"/>
        <w:numPr>
          <w:ilvl w:val="0"/>
          <w:numId w:val="14"/>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&lt;%</w:t>
      </w:r>
      <w:r>
        <w:rPr>
          <w:rStyle w:val="pln"/>
          <w:rFonts w:ascii="Consolas" w:hAnsi="Consolas" w:cs="Consolas"/>
          <w:color w:val="000000"/>
        </w:rPr>
        <w:t xml:space="preserve"> </w:t>
      </w:r>
      <w:r>
        <w:rPr>
          <w:rStyle w:val="kwd"/>
          <w:rFonts w:ascii="Consolas" w:hAnsi="Consolas" w:cs="Consolas"/>
          <w:color w:val="00008B"/>
        </w:rPr>
        <w:t>if</w:t>
      </w:r>
      <w:r>
        <w:rPr>
          <w:rStyle w:val="pun"/>
          <w:rFonts w:ascii="Consolas" w:hAnsi="Consolas" w:cs="Consolas"/>
          <w:color w:val="000000"/>
        </w:rPr>
        <w:t>(</w:t>
      </w:r>
      <w:r>
        <w:rPr>
          <w:rStyle w:val="pln"/>
          <w:rFonts w:ascii="Consolas" w:hAnsi="Consolas" w:cs="Consolas"/>
          <w:color w:val="000000"/>
        </w:rPr>
        <w:t>response</w:t>
      </w:r>
      <w:r>
        <w:rPr>
          <w:rStyle w:val="pun"/>
          <w:rFonts w:ascii="Consolas" w:hAnsi="Consolas" w:cs="Consolas"/>
          <w:color w:val="000000"/>
        </w:rPr>
        <w:t>.</w:t>
      </w:r>
      <w:r>
        <w:rPr>
          <w:rStyle w:val="pln"/>
          <w:rFonts w:ascii="Consolas" w:hAnsi="Consolas" w:cs="Consolas"/>
          <w:color w:val="000000"/>
        </w:rPr>
        <w:t>isCommited</w:t>
      </w:r>
      <w:r>
        <w:rPr>
          <w:rStyle w:val="pun"/>
          <w:rFonts w:ascii="Consolas" w:hAnsi="Consolas" w:cs="Consolas"/>
          <w:color w:val="000000"/>
        </w:rPr>
        <w:t>())</w:t>
      </w:r>
    </w:p>
    <w:p w:rsidR="005D5B65" w:rsidRDefault="005D5B65" w:rsidP="005D5B65">
      <w:pPr>
        <w:pStyle w:val="HTMLPreformatted"/>
        <w:numPr>
          <w:ilvl w:val="0"/>
          <w:numId w:val="14"/>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D5B65" w:rsidRDefault="005D5B65" w:rsidP="005D5B65">
      <w:pPr>
        <w:pStyle w:val="HTMLPreformatted"/>
        <w:numPr>
          <w:ilvl w:val="0"/>
          <w:numId w:val="14"/>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&lt;%--</w:t>
      </w:r>
      <w:r>
        <w:rPr>
          <w:rStyle w:val="kwd"/>
          <w:rFonts w:ascii="Consolas" w:hAnsi="Consolas" w:cs="Consolas"/>
          <w:color w:val="00008B"/>
        </w:rPr>
        <w:t>do</w:t>
      </w:r>
      <w:r>
        <w:rPr>
          <w:rStyle w:val="pln"/>
          <w:rFonts w:ascii="Consolas" w:hAnsi="Consolas" w:cs="Consolas"/>
          <w:color w:val="000000"/>
        </w:rPr>
        <w:t xml:space="preserve"> something </w:t>
      </w:r>
      <w:r>
        <w:rPr>
          <w:rStyle w:val="pun"/>
          <w:rFonts w:ascii="Consolas" w:hAnsi="Consolas" w:cs="Consolas"/>
          <w:color w:val="000000"/>
        </w:rPr>
        <w:t>--</w:t>
      </w:r>
      <w:r>
        <w:rPr>
          <w:rStyle w:val="pln"/>
          <w:rFonts w:ascii="Consolas" w:hAnsi="Consolas" w:cs="Consolas"/>
          <w:color w:val="000000"/>
        </w:rPr>
        <w:t>%&gt;</w:t>
      </w:r>
    </w:p>
    <w:p w:rsidR="005D5B65" w:rsidRDefault="005D5B65" w:rsidP="005D5B65">
      <w:pPr>
        <w:pStyle w:val="HTMLPreformatted"/>
        <w:numPr>
          <w:ilvl w:val="0"/>
          <w:numId w:val="14"/>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}else</w:t>
      </w:r>
    </w:p>
    <w:p w:rsidR="005D5B65" w:rsidRDefault="005D5B65" w:rsidP="005D5B65">
      <w:pPr>
        <w:pStyle w:val="HTMLPreformatted"/>
        <w:numPr>
          <w:ilvl w:val="0"/>
          <w:numId w:val="14"/>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p>
    <w:p w:rsidR="005D5B65" w:rsidRDefault="005D5B65" w:rsidP="005D5B65">
      <w:pPr>
        <w:pStyle w:val="HTMLPreformatted"/>
        <w:numPr>
          <w:ilvl w:val="0"/>
          <w:numId w:val="14"/>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&lt;%--</w:t>
      </w:r>
      <w:r>
        <w:rPr>
          <w:rStyle w:val="kwd"/>
          <w:rFonts w:ascii="Consolas" w:hAnsi="Consolas" w:cs="Consolas"/>
          <w:color w:val="00008B"/>
        </w:rPr>
        <w:t>do</w:t>
      </w:r>
      <w:r>
        <w:rPr>
          <w:rStyle w:val="pln"/>
          <w:rFonts w:ascii="Consolas" w:hAnsi="Consolas" w:cs="Consolas"/>
          <w:color w:val="000000"/>
        </w:rPr>
        <w:t xml:space="preserve"> something </w:t>
      </w:r>
      <w:r>
        <w:rPr>
          <w:rStyle w:val="kwd"/>
          <w:rFonts w:ascii="Consolas" w:hAnsi="Consolas" w:cs="Consolas"/>
          <w:color w:val="00008B"/>
        </w:rPr>
        <w:t>else</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%&gt;</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 %&gt;</w:t>
      </w:r>
    </w:p>
    <w:p w:rsidR="005D5B65" w:rsidRDefault="005D5B65" w:rsidP="005D5B6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lastRenderedPageBreak/>
        <w:t>void setStatus(int statuscode)</w:t>
      </w:r>
      <w:r>
        <w:rPr>
          <w:rFonts w:ascii="Arial" w:hAnsi="Arial" w:cs="Arial"/>
          <w:color w:val="222426"/>
          <w:sz w:val="26"/>
          <w:szCs w:val="26"/>
        </w:rPr>
        <w:t> – This method is used to set the HTTP status to a given value. For e.g. the below statement would set HTTP response code to 404 (Page not found).</w:t>
      </w:r>
    </w:p>
    <w:p w:rsidR="005D5B65" w:rsidRDefault="005D5B65" w:rsidP="005D5B65">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setStatus</w:t>
      </w:r>
      <w:r>
        <w:rPr>
          <w:rStyle w:val="pun"/>
          <w:rFonts w:ascii="Consolas" w:hAnsi="Consolas" w:cs="Consolas"/>
          <w:color w:val="000000"/>
        </w:rPr>
        <w:t>(</w:t>
      </w:r>
      <w:r>
        <w:rPr>
          <w:rStyle w:val="lit"/>
          <w:rFonts w:ascii="Consolas" w:hAnsi="Consolas" w:cs="Consolas"/>
          <w:color w:val="800000"/>
        </w:rPr>
        <w:t>404</w:t>
      </w:r>
      <w:r>
        <w:rPr>
          <w:rStyle w:val="pun"/>
          <w:rFonts w:ascii="Consolas" w:hAnsi="Consolas" w:cs="Consolas"/>
          <w:color w:val="000000"/>
        </w:rPr>
        <w:t>);</w:t>
      </w:r>
    </w:p>
    <w:p w:rsidR="001F3E8A" w:rsidRDefault="001F3E8A" w:rsidP="005D5B65">
      <w:pPr>
        <w:pStyle w:val="Heading3"/>
        <w:shd w:val="clear" w:color="auto" w:fill="FFFFFF"/>
        <w:spacing w:before="0" w:after="240"/>
        <w:rPr>
          <w:rFonts w:ascii="Trebuchet MS" w:hAnsi="Trebuchet MS"/>
          <w:color w:val="444542"/>
          <w:sz w:val="33"/>
          <w:szCs w:val="33"/>
        </w:rPr>
      </w:pPr>
    </w:p>
    <w:p w:rsidR="005D5B65" w:rsidRDefault="005D5B65" w:rsidP="005D5B65">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Response Implicit Object Example</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below example we are receiving id and password from login page and then we are matching them with hardcoded correct id/pass. If the credentials are correct the sign-in page redirects to success page else it redirects to sign-in fail JSP page.</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index.html</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Login Page</w:t>
      </w:r>
      <w:r>
        <w:rPr>
          <w:rStyle w:val="tag"/>
          <w:rFonts w:ascii="Consolas" w:hAnsi="Consolas" w:cs="Consolas"/>
          <w:color w:val="800000"/>
        </w:rPr>
        <w:t>&lt;/title&gt;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&lt;form</w:t>
      </w:r>
      <w:r>
        <w:rPr>
          <w:rStyle w:val="pln"/>
          <w:rFonts w:ascii="Consolas" w:hAnsi="Consolas" w:cs="Consolas"/>
          <w:color w:val="000000"/>
        </w:rPr>
        <w:t xml:space="preserve"> </w:t>
      </w:r>
      <w:r>
        <w:rPr>
          <w:rStyle w:val="atn"/>
          <w:rFonts w:ascii="Consolas" w:hAnsi="Consolas" w:cs="Consolas"/>
          <w:color w:val="FF0000"/>
        </w:rPr>
        <w:t>action</w:t>
      </w:r>
      <w:r>
        <w:rPr>
          <w:rStyle w:val="pun"/>
          <w:rFonts w:ascii="Consolas" w:hAnsi="Consolas" w:cs="Consolas"/>
          <w:color w:val="000000"/>
        </w:rPr>
        <w:t>=</w:t>
      </w:r>
      <w:r>
        <w:rPr>
          <w:rStyle w:val="atv"/>
          <w:rFonts w:ascii="Consolas" w:hAnsi="Consolas" w:cs="Consolas"/>
          <w:color w:val="0000FF"/>
        </w:rPr>
        <w:t>"checkdetails.jsp"</w:t>
      </w:r>
      <w:r>
        <w:rPr>
          <w:rStyle w:val="tag"/>
          <w:rFonts w:ascii="Consolas" w:hAnsi="Consolas" w:cs="Consolas"/>
          <w:color w:val="800000"/>
        </w:rPr>
        <w:t>&gt;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UserId: </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"id"</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r>
        <w:rPr>
          <w:rStyle w:val="tag"/>
          <w:rFonts w:ascii="Consolas" w:hAnsi="Consolas" w:cs="Consolas"/>
          <w:color w:val="800000"/>
        </w:rPr>
        <w:t>&lt;br&gt;&lt;br&gt;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Password: </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"pass"</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r>
        <w:rPr>
          <w:rStyle w:val="tag"/>
          <w:rFonts w:ascii="Consolas" w:hAnsi="Consolas" w:cs="Consolas"/>
          <w:color w:val="800000"/>
        </w:rPr>
        <w:t>&lt;br&gt;&lt;br&gt;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"submit"</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"Sign In!!"</w:t>
      </w:r>
      <w:r>
        <w:rPr>
          <w:rStyle w:val="tag"/>
          <w:rFonts w:ascii="Consolas" w:hAnsi="Consolas" w:cs="Consolas"/>
          <w:color w:val="800000"/>
        </w:rPr>
        <w:t>/&gt;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&lt;/form&gt;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5D5B65" w:rsidRDefault="005D5B65" w:rsidP="005D5B65">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JSP page verifies the input id/pass against hard-coded values.</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checkdetails.jsp</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&lt;head&gt;&lt;title&gt;</w:t>
      </w:r>
      <w:r>
        <w:rPr>
          <w:rStyle w:val="pln"/>
          <w:rFonts w:ascii="Consolas" w:hAnsi="Consolas" w:cs="Consolas"/>
          <w:color w:val="000000"/>
        </w:rPr>
        <w:t>Check Credentials</w:t>
      </w:r>
      <w:r>
        <w:rPr>
          <w:rStyle w:val="tag"/>
          <w:rFonts w:ascii="Consolas" w:hAnsi="Consolas" w:cs="Consolas"/>
          <w:color w:val="800000"/>
        </w:rPr>
        <w:t>&lt;/title&gt;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uid</w:t>
      </w:r>
      <w:r>
        <w:rPr>
          <w:rStyle w:val="pun"/>
          <w:rFonts w:ascii="Consolas" w:hAnsi="Consolas" w:cs="Consolas"/>
          <w:color w:val="000000"/>
        </w:rPr>
        <w: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"id"</w:t>
      </w:r>
      <w:r>
        <w:rPr>
          <w:rStyle w:val="pun"/>
          <w:rFonts w:ascii="Consolas" w:hAnsi="Consolas" w:cs="Consolas"/>
          <w:color w:val="000000"/>
        </w:rPr>
        <w: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password</w:t>
      </w:r>
      <w:r>
        <w:rPr>
          <w:rStyle w:val="pun"/>
          <w:rFonts w:ascii="Consolas" w:hAnsi="Consolas" w:cs="Consolas"/>
          <w:color w:val="000000"/>
        </w:rPr>
        <w: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"pass"</w:t>
      </w:r>
      <w:r>
        <w:rPr>
          <w:rStyle w:val="pun"/>
          <w:rFonts w:ascii="Consolas" w:hAnsi="Consolas" w:cs="Consolas"/>
          <w:color w:val="000000"/>
        </w:rPr>
        <w: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str"/>
          <w:rFonts w:ascii="Consolas" w:hAnsi="Consolas" w:cs="Consolas"/>
          <w:color w:val="800000"/>
        </w:rPr>
        <w:t>"session-uid"</w:t>
      </w:r>
      <w:r>
        <w:rPr>
          <w:rStyle w:val="pun"/>
          <w:rFonts w:ascii="Consolas" w:hAnsi="Consolas" w:cs="Consolas"/>
          <w:color w:val="000000"/>
        </w:rPr>
        <w:t>,</w:t>
      </w:r>
      <w:r>
        <w:rPr>
          <w:rStyle w:val="pln"/>
          <w:rFonts w:ascii="Consolas" w:hAnsi="Consolas" w:cs="Consolas"/>
          <w:color w:val="000000"/>
        </w:rPr>
        <w:t xml:space="preserve"> uid</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kwd"/>
          <w:rFonts w:ascii="Consolas" w:hAnsi="Consolas" w:cs="Consolas"/>
          <w:color w:val="00008B"/>
        </w:rPr>
        <w:t>if</w:t>
      </w:r>
      <w:r>
        <w:rPr>
          <w:rStyle w:val="pun"/>
          <w:rFonts w:ascii="Consolas" w:hAnsi="Consolas" w:cs="Consolas"/>
          <w:color w:val="000000"/>
        </w:rPr>
        <w:t>(</w:t>
      </w:r>
      <w:r>
        <w:rPr>
          <w:rStyle w:val="pln"/>
          <w:rFonts w:ascii="Consolas" w:hAnsi="Consolas" w:cs="Consolas"/>
          <w:color w:val="000000"/>
        </w:rPr>
        <w:t>uid</w:t>
      </w:r>
      <w:r>
        <w:rPr>
          <w:rStyle w:val="pun"/>
          <w:rFonts w:ascii="Consolas" w:hAnsi="Consolas" w:cs="Consolas"/>
          <w:color w:val="000000"/>
        </w:rPr>
        <w:t>.</w:t>
      </w:r>
      <w:r>
        <w:rPr>
          <w:rStyle w:val="pln"/>
          <w:rFonts w:ascii="Consolas" w:hAnsi="Consolas" w:cs="Consolas"/>
          <w:color w:val="000000"/>
        </w:rPr>
        <w:t>equals</w:t>
      </w:r>
      <w:r>
        <w:rPr>
          <w:rStyle w:val="pun"/>
          <w:rFonts w:ascii="Consolas" w:hAnsi="Consolas" w:cs="Consolas"/>
          <w:color w:val="000000"/>
        </w:rPr>
        <w:t>(</w:t>
      </w:r>
      <w:r>
        <w:rPr>
          <w:rStyle w:val="str"/>
          <w:rFonts w:ascii="Consolas" w:hAnsi="Consolas" w:cs="Consolas"/>
          <w:color w:val="800000"/>
        </w:rPr>
        <w:t>"Chaitanya"</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&amp;&amp;</w:t>
      </w:r>
      <w:r>
        <w:rPr>
          <w:rStyle w:val="pln"/>
          <w:rFonts w:ascii="Consolas" w:hAnsi="Consolas" w:cs="Consolas"/>
          <w:color w:val="000000"/>
        </w:rPr>
        <w:t xml:space="preserve"> password</w:t>
      </w:r>
      <w:r>
        <w:rPr>
          <w:rStyle w:val="pun"/>
          <w:rFonts w:ascii="Consolas" w:hAnsi="Consolas" w:cs="Consolas"/>
          <w:color w:val="000000"/>
        </w:rPr>
        <w:t>.</w:t>
      </w:r>
      <w:r>
        <w:rPr>
          <w:rStyle w:val="pln"/>
          <w:rFonts w:ascii="Consolas" w:hAnsi="Consolas" w:cs="Consolas"/>
          <w:color w:val="000000"/>
        </w:rPr>
        <w:t>equals</w:t>
      </w:r>
      <w:r>
        <w:rPr>
          <w:rStyle w:val="pun"/>
          <w:rFonts w:ascii="Consolas" w:hAnsi="Consolas" w:cs="Consolas"/>
          <w:color w:val="000000"/>
        </w:rPr>
        <w:t>(</w:t>
      </w:r>
      <w:r w:rsidR="00DF5160">
        <w:rPr>
          <w:rStyle w:val="str"/>
          <w:rFonts w:ascii="Consolas" w:hAnsi="Consolas" w:cs="Consolas"/>
          <w:color w:val="800000"/>
        </w:rPr>
        <w:t>"</w:t>
      </w:r>
      <w:r>
        <w:rPr>
          <w:rStyle w:val="str"/>
          <w:rFonts w:ascii="Consolas" w:hAnsi="Consolas" w:cs="Consolas"/>
          <w:color w:val="800000"/>
        </w:rPr>
        <w:t>Book"</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sendRedirect</w:t>
      </w:r>
      <w:r>
        <w:rPr>
          <w:rStyle w:val="pun"/>
          <w:rFonts w:ascii="Consolas" w:hAnsi="Consolas" w:cs="Consolas"/>
          <w:color w:val="000000"/>
        </w:rPr>
        <w:t>(</w:t>
      </w:r>
      <w:r>
        <w:rPr>
          <w:rStyle w:val="str"/>
          <w:rFonts w:ascii="Consolas" w:hAnsi="Consolas" w:cs="Consolas"/>
          <w:color w:val="800000"/>
        </w:rPr>
        <w:t>"success.jsp"</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kwd"/>
          <w:rFonts w:ascii="Consolas" w:hAnsi="Consolas" w:cs="Consolas"/>
          <w:color w:val="00008B"/>
        </w:rPr>
        <w:t>else</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response</w:t>
      </w:r>
      <w:r>
        <w:rPr>
          <w:rStyle w:val="pun"/>
          <w:rFonts w:ascii="Consolas" w:hAnsi="Consolas" w:cs="Consolas"/>
          <w:color w:val="000000"/>
        </w:rPr>
        <w:t>.</w:t>
      </w:r>
      <w:r>
        <w:rPr>
          <w:rStyle w:val="pln"/>
          <w:rFonts w:ascii="Consolas" w:hAnsi="Consolas" w:cs="Consolas"/>
          <w:color w:val="000000"/>
        </w:rPr>
        <w:t>sendRedirect</w:t>
      </w:r>
      <w:r>
        <w:rPr>
          <w:rStyle w:val="pun"/>
          <w:rFonts w:ascii="Consolas" w:hAnsi="Consolas" w:cs="Consolas"/>
          <w:color w:val="000000"/>
        </w:rPr>
        <w:t>(</w:t>
      </w:r>
      <w:r>
        <w:rPr>
          <w:rStyle w:val="str"/>
          <w:rFonts w:ascii="Consolas" w:hAnsi="Consolas" w:cs="Consolas"/>
          <w:color w:val="800000"/>
        </w:rPr>
        <w:t>"failed.jsp"</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%&gt; </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5D5B65" w:rsidRDefault="005D5B65" w:rsidP="005D5B65">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JSP page would execute if id/pass are matched to the hardcoded userid/password.</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success.jsp</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&lt;head&gt;&lt;title&gt;</w:t>
      </w:r>
      <w:r>
        <w:rPr>
          <w:rStyle w:val="pln"/>
          <w:rFonts w:ascii="Consolas" w:hAnsi="Consolas" w:cs="Consolas"/>
          <w:color w:val="000000"/>
        </w:rPr>
        <w:t>Success Page</w:t>
      </w:r>
      <w:r>
        <w:rPr>
          <w:rStyle w:val="tag"/>
          <w:rFonts w:ascii="Consolas" w:hAnsi="Consolas" w:cs="Consolas"/>
          <w:color w:val="800000"/>
        </w:rPr>
        <w:t>&lt;/title&gt;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data</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str"/>
          <w:rFonts w:ascii="Consolas" w:hAnsi="Consolas" w:cs="Consolas"/>
          <w:color w:val="800000"/>
        </w:rPr>
        <w:t>"session-uid"</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"Welcome "</w:t>
      </w:r>
      <w:r>
        <w:rPr>
          <w:rStyle w:val="pun"/>
          <w:rFonts w:ascii="Consolas" w:hAnsi="Consolas" w:cs="Consolas"/>
          <w:color w:val="000000"/>
        </w:rPr>
        <w:t>+</w:t>
      </w:r>
      <w:r>
        <w:rPr>
          <w:rStyle w:val="pln"/>
          <w:rFonts w:ascii="Consolas" w:hAnsi="Consolas" w:cs="Consolas"/>
          <w:color w:val="000000"/>
        </w:rPr>
        <w:t xml:space="preserve"> data</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%&gt; </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5D5B65" w:rsidRDefault="005D5B65" w:rsidP="005D5B65">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control will be redirected to this page if the credentials entered by user are wrong.</w:t>
      </w:r>
    </w:p>
    <w:p w:rsidR="005D5B65" w:rsidRDefault="005D5B65" w:rsidP="005D5B6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failed.jsp</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&lt;head&gt;&lt;title&gt;</w:t>
      </w:r>
      <w:r>
        <w:rPr>
          <w:rStyle w:val="pln"/>
          <w:rFonts w:ascii="Consolas" w:hAnsi="Consolas" w:cs="Consolas"/>
          <w:color w:val="000000"/>
        </w:rPr>
        <w:t>Sign-in Failed Page</w:t>
      </w:r>
      <w:r>
        <w:rPr>
          <w:rStyle w:val="tag"/>
          <w:rFonts w:ascii="Consolas" w:hAnsi="Consolas" w:cs="Consolas"/>
          <w:color w:val="800000"/>
        </w:rPr>
        <w:t>&lt;/title&gt;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5D5B65" w:rsidRDefault="005D5B65" w:rsidP="005D5B65">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data2</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session</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str"/>
          <w:rFonts w:ascii="Consolas" w:hAnsi="Consolas" w:cs="Consolas"/>
          <w:color w:val="800000"/>
        </w:rPr>
        <w:t>"session-uid"</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"Hi "</w:t>
      </w:r>
      <w:r>
        <w:rPr>
          <w:rStyle w:val="pun"/>
          <w:rFonts w:ascii="Consolas" w:hAnsi="Consolas" w:cs="Consolas"/>
          <w:color w:val="000000"/>
        </w:rPr>
        <w:t>+</w:t>
      </w:r>
      <w:r>
        <w:rPr>
          <w:rStyle w:val="pln"/>
          <w:rFonts w:ascii="Consolas" w:hAnsi="Consolas" w:cs="Consolas"/>
          <w:color w:val="000000"/>
        </w:rPr>
        <w:t xml:space="preserve"> data2</w:t>
      </w:r>
      <w:r>
        <w:rPr>
          <w:rStyle w:val="pun"/>
          <w:rFonts w:ascii="Consolas" w:hAnsi="Consolas" w:cs="Consolas"/>
          <w:color w:val="000000"/>
        </w:rPr>
        <w:t>+</w:t>
      </w:r>
      <w:r>
        <w:rPr>
          <w:rStyle w:val="str"/>
          <w:rFonts w:ascii="Consolas" w:hAnsi="Consolas" w:cs="Consolas"/>
          <w:color w:val="800000"/>
        </w:rPr>
        <w:t>". Id/Password are wrong. Please try Again."</w:t>
      </w:r>
      <w:r>
        <w:rPr>
          <w:rStyle w:val="pun"/>
          <w:rFonts w:ascii="Consolas" w:hAnsi="Consolas" w:cs="Consolas"/>
          <w:color w:val="000000"/>
        </w:rPr>
        <w:t>);</w:t>
      </w:r>
    </w:p>
    <w:p w:rsidR="005D5B65" w:rsidRDefault="005D5B65" w:rsidP="005D5B6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%&gt; </w:t>
      </w:r>
    </w:p>
    <w:p w:rsidR="005D5B65" w:rsidRDefault="005D5B65" w:rsidP="005D5B65">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5D5B65" w:rsidRDefault="005D5B65" w:rsidP="005D5B65">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84D2F" w:rsidRDefault="00284D2F" w:rsidP="001F1641"/>
    <w:p w:rsidR="00F42257" w:rsidRDefault="00F42257" w:rsidP="00F42257">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OUT Implicit Object in JSP with examples</w:t>
      </w:r>
    </w:p>
    <w:p w:rsidR="00F42257" w:rsidRDefault="00F42257" w:rsidP="00F4225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It’s an instance of </w:t>
      </w:r>
      <w:r>
        <w:rPr>
          <w:rStyle w:val="Strong"/>
          <w:rFonts w:ascii="Arial" w:hAnsi="Arial" w:cs="Arial"/>
          <w:color w:val="222426"/>
          <w:sz w:val="26"/>
          <w:szCs w:val="26"/>
        </w:rPr>
        <w:t>javax.servlet.jsp.JspWriter</w:t>
      </w:r>
      <w:r>
        <w:rPr>
          <w:rFonts w:ascii="Arial" w:hAnsi="Arial" w:cs="Arial"/>
          <w:color w:val="222426"/>
          <w:sz w:val="26"/>
          <w:szCs w:val="26"/>
        </w:rPr>
        <w:t>. This allows us to access Servlet output stream. The output which needs to be sent to the client (browser) is passed through this object. In simple words out implicit object is used to write content to the client.</w:t>
      </w:r>
    </w:p>
    <w:p w:rsidR="00F42257" w:rsidRDefault="00F42257" w:rsidP="00F42257">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Methods of OUT Implicit Object</w:t>
      </w:r>
    </w:p>
    <w:p w:rsidR="00F42257" w:rsidRDefault="00F42257" w:rsidP="00F4225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void print()</w:t>
      </w:r>
      <w:r>
        <w:rPr>
          <w:rFonts w:ascii="Arial" w:hAnsi="Arial" w:cs="Arial"/>
          <w:color w:val="222426"/>
          <w:sz w:val="26"/>
          <w:szCs w:val="26"/>
        </w:rPr>
        <w:br/>
        <w:t>void println()</w:t>
      </w:r>
      <w:r>
        <w:rPr>
          <w:rFonts w:ascii="Arial" w:hAnsi="Arial" w:cs="Arial"/>
          <w:color w:val="222426"/>
          <w:sz w:val="26"/>
          <w:szCs w:val="26"/>
        </w:rPr>
        <w:br/>
      </w:r>
      <w:r>
        <w:rPr>
          <w:rFonts w:ascii="Arial" w:hAnsi="Arial" w:cs="Arial"/>
          <w:color w:val="222426"/>
          <w:sz w:val="26"/>
          <w:szCs w:val="26"/>
        </w:rPr>
        <w:lastRenderedPageBreak/>
        <w:t>void newLine()</w:t>
      </w:r>
      <w:r>
        <w:rPr>
          <w:rFonts w:ascii="Arial" w:hAnsi="Arial" w:cs="Arial"/>
          <w:color w:val="222426"/>
          <w:sz w:val="26"/>
          <w:szCs w:val="26"/>
        </w:rPr>
        <w:br/>
        <w:t>void clear()</w:t>
      </w:r>
      <w:r>
        <w:rPr>
          <w:rFonts w:ascii="Arial" w:hAnsi="Arial" w:cs="Arial"/>
          <w:color w:val="222426"/>
          <w:sz w:val="26"/>
          <w:szCs w:val="26"/>
        </w:rPr>
        <w:br/>
        <w:t>void clearBuffer()</w:t>
      </w:r>
      <w:r>
        <w:rPr>
          <w:rFonts w:ascii="Arial" w:hAnsi="Arial" w:cs="Arial"/>
          <w:color w:val="222426"/>
          <w:sz w:val="26"/>
          <w:szCs w:val="26"/>
        </w:rPr>
        <w:br/>
        <w:t>void flush()</w:t>
      </w:r>
      <w:r>
        <w:rPr>
          <w:rFonts w:ascii="Arial" w:hAnsi="Arial" w:cs="Arial"/>
          <w:color w:val="222426"/>
          <w:sz w:val="26"/>
          <w:szCs w:val="26"/>
        </w:rPr>
        <w:br/>
        <w:t>boolean isAutoFlush()</w:t>
      </w:r>
      <w:r>
        <w:rPr>
          <w:rFonts w:ascii="Arial" w:hAnsi="Arial" w:cs="Arial"/>
          <w:color w:val="222426"/>
          <w:sz w:val="26"/>
          <w:szCs w:val="26"/>
        </w:rPr>
        <w:br/>
        <w:t>int getBufferSize()</w:t>
      </w:r>
      <w:r>
        <w:rPr>
          <w:rFonts w:ascii="Arial" w:hAnsi="Arial" w:cs="Arial"/>
          <w:color w:val="222426"/>
          <w:sz w:val="26"/>
          <w:szCs w:val="26"/>
        </w:rPr>
        <w:br/>
        <w:t>int getRemaining()</w:t>
      </w:r>
    </w:p>
    <w:p w:rsidR="00F42257" w:rsidRDefault="00F42257" w:rsidP="00F4225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each of the out’s method in detail –</w:t>
      </w:r>
    </w:p>
    <w:p w:rsidR="00F42257" w:rsidRDefault="00F42257" w:rsidP="00F42257">
      <w:pPr>
        <w:numPr>
          <w:ilvl w:val="0"/>
          <w:numId w:val="1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print()</w:t>
      </w:r>
      <w:r>
        <w:rPr>
          <w:rFonts w:ascii="Arial" w:hAnsi="Arial" w:cs="Arial"/>
          <w:color w:val="222426"/>
          <w:sz w:val="26"/>
          <w:szCs w:val="26"/>
        </w:rPr>
        <w:t>: This method writes the value which has been passed to it. For e.g. the below statement would display a sentence Out</w:t>
      </w:r>
      <w:r w:rsidR="00202D5C">
        <w:rPr>
          <w:rFonts w:ascii="Arial" w:hAnsi="Arial" w:cs="Arial"/>
          <w:color w:val="222426"/>
          <w:sz w:val="26"/>
          <w:szCs w:val="26"/>
        </w:rPr>
        <w:t xml:space="preserve"> Implicit Object in jSP – </w:t>
      </w:r>
      <w:r>
        <w:rPr>
          <w:rFonts w:ascii="Arial" w:hAnsi="Arial" w:cs="Arial"/>
          <w:color w:val="222426"/>
          <w:sz w:val="26"/>
          <w:szCs w:val="26"/>
        </w:rPr>
        <w:t>Book to the output screen (client browser).</w:t>
      </w:r>
    </w:p>
    <w:p w:rsidR="00F42257" w:rsidRDefault="00F42257" w:rsidP="00F42257">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typ"/>
          <w:rFonts w:ascii="Consolas" w:hAnsi="Consolas" w:cs="Consolas"/>
          <w:color w:val="2B91AF"/>
        </w:rPr>
        <w:t>Out</w:t>
      </w:r>
      <w:r>
        <w:rPr>
          <w:rStyle w:val="pln"/>
          <w:rFonts w:ascii="Consolas" w:hAnsi="Consolas" w:cs="Consolas"/>
          <w:color w:val="000000"/>
        </w:rPr>
        <w:t xml:space="preserve"> </w:t>
      </w:r>
      <w:r>
        <w:rPr>
          <w:rStyle w:val="typ"/>
          <w:rFonts w:ascii="Consolas" w:hAnsi="Consolas" w:cs="Consolas"/>
          <w:color w:val="2B91AF"/>
        </w:rPr>
        <w:t>Implicit</w:t>
      </w:r>
      <w:r>
        <w:rPr>
          <w:rStyle w:val="pln"/>
          <w:rFonts w:ascii="Consolas" w:hAnsi="Consolas" w:cs="Consolas"/>
          <w:color w:val="000000"/>
        </w:rPr>
        <w:t xml:space="preserve"> </w:t>
      </w:r>
      <w:r>
        <w:rPr>
          <w:rStyle w:val="typ"/>
          <w:rFonts w:ascii="Consolas" w:hAnsi="Consolas" w:cs="Consolas"/>
          <w:color w:val="2B91AF"/>
        </w:rPr>
        <w:t>Object</w:t>
      </w:r>
      <w:r>
        <w:rPr>
          <w:rStyle w:val="pln"/>
          <w:rFonts w:ascii="Consolas" w:hAnsi="Consolas" w:cs="Consolas"/>
          <w:color w:val="000000"/>
        </w:rPr>
        <w:t xml:space="preserve"> </w:t>
      </w:r>
      <w:r>
        <w:rPr>
          <w:rStyle w:val="kwd"/>
          <w:rFonts w:ascii="Consolas" w:hAnsi="Consolas" w:cs="Consolas"/>
          <w:color w:val="00008B"/>
        </w:rPr>
        <w:t>in</w:t>
      </w:r>
      <w:r>
        <w:rPr>
          <w:rStyle w:val="pln"/>
          <w:rFonts w:ascii="Consolas" w:hAnsi="Consolas" w:cs="Consolas"/>
          <w:color w:val="000000"/>
        </w:rPr>
        <w:t xml:space="preserve"> jSP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Book</w:t>
      </w:r>
      <w:r>
        <w:rPr>
          <w:rStyle w:val="pun"/>
          <w:rFonts w:ascii="Consolas" w:hAnsi="Consolas" w:cs="Consolas"/>
          <w:color w:val="000000"/>
        </w:rPr>
        <w:t>”);</w:t>
      </w:r>
    </w:p>
    <w:p w:rsidR="00F42257" w:rsidRDefault="00F42257" w:rsidP="00F42257">
      <w:pPr>
        <w:numPr>
          <w:ilvl w:val="0"/>
          <w:numId w:val="1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println()</w:t>
      </w:r>
      <w:r>
        <w:rPr>
          <w:rFonts w:ascii="Arial" w:hAnsi="Arial" w:cs="Arial"/>
          <w:color w:val="222426"/>
          <w:sz w:val="26"/>
          <w:szCs w:val="26"/>
        </w:rPr>
        <w:t>: This method is similar to the print() method, the only difference between print and println is that the println() method adds a new line character at the end. Let’s have a look at the difference with the help of an example.</w:t>
      </w:r>
      <w:r>
        <w:rPr>
          <w:rFonts w:ascii="Arial" w:hAnsi="Arial" w:cs="Arial"/>
          <w:color w:val="222426"/>
          <w:sz w:val="26"/>
          <w:szCs w:val="26"/>
        </w:rPr>
        <w:br/>
      </w:r>
      <w:r>
        <w:rPr>
          <w:rStyle w:val="Strong"/>
          <w:rFonts w:ascii="Arial" w:hAnsi="Arial" w:cs="Arial"/>
          <w:color w:val="222426"/>
          <w:sz w:val="26"/>
          <w:szCs w:val="26"/>
        </w:rPr>
        <w:t>print:</w:t>
      </w:r>
    </w:p>
    <w:p w:rsidR="00F42257" w:rsidRDefault="00F42257" w:rsidP="00F42257">
      <w:pPr>
        <w:pStyle w:val="HTMLPreformatted"/>
        <w:numPr>
          <w:ilvl w:val="0"/>
          <w:numId w:val="15"/>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hi</w:t>
      </w:r>
      <w:r>
        <w:rPr>
          <w:rStyle w:val="pun"/>
          <w:rFonts w:ascii="Consolas" w:hAnsi="Consolas" w:cs="Consolas"/>
          <w:color w:val="000000"/>
        </w:rPr>
        <w:t>”);</w:t>
      </w:r>
    </w:p>
    <w:p w:rsidR="00F42257" w:rsidRDefault="00F42257" w:rsidP="00F42257">
      <w:pPr>
        <w:pStyle w:val="HTMLPreformatted"/>
        <w:numPr>
          <w:ilvl w:val="0"/>
          <w:numId w:val="15"/>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 "</w:t>
      </w:r>
      <w:r>
        <w:rPr>
          <w:rStyle w:val="pun"/>
          <w:rFonts w:ascii="Consolas" w:hAnsi="Consolas" w:cs="Consolas"/>
          <w:color w:val="000000"/>
        </w:rPr>
        <w:t>);</w:t>
      </w:r>
    </w:p>
    <w:p w:rsidR="00F42257" w:rsidRDefault="00F42257" w:rsidP="00F42257">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hello</w:t>
      </w:r>
      <w:r>
        <w:rPr>
          <w:rStyle w:val="pun"/>
          <w:rFonts w:ascii="Consolas" w:hAnsi="Consolas" w:cs="Consolas"/>
          <w:color w:val="000000"/>
        </w:rPr>
        <w:t>”);</w:t>
      </w:r>
    </w:p>
    <w:p w:rsidR="00F42257" w:rsidRDefault="00F42257" w:rsidP="00F42257">
      <w:pPr>
        <w:pStyle w:val="NormalWeb"/>
        <w:shd w:val="clear" w:color="auto" w:fill="FFFFFF"/>
        <w:spacing w:before="0" w:beforeAutospacing="0" w:after="390" w:afterAutospacing="0"/>
        <w:ind w:left="600"/>
        <w:rPr>
          <w:rFonts w:ascii="Arial" w:hAnsi="Arial" w:cs="Arial"/>
          <w:color w:val="222426"/>
          <w:sz w:val="26"/>
          <w:szCs w:val="26"/>
        </w:rPr>
      </w:pPr>
      <w:r>
        <w:rPr>
          <w:rFonts w:ascii="Arial" w:hAnsi="Arial" w:cs="Arial"/>
          <w:color w:val="222426"/>
          <w:sz w:val="26"/>
          <w:szCs w:val="26"/>
        </w:rPr>
        <w:t>output on browser: There will not be a new line between the outcomes of all 3 out.print statements.</w:t>
      </w:r>
      <w:r>
        <w:rPr>
          <w:rFonts w:ascii="Arial" w:hAnsi="Arial" w:cs="Arial"/>
          <w:color w:val="222426"/>
          <w:sz w:val="26"/>
          <w:szCs w:val="26"/>
        </w:rPr>
        <w:br/>
        <w:t>hi hello</w:t>
      </w:r>
    </w:p>
    <w:p w:rsidR="00F42257" w:rsidRDefault="00F42257" w:rsidP="00F42257">
      <w:pPr>
        <w:pStyle w:val="NormalWeb"/>
        <w:shd w:val="clear" w:color="auto" w:fill="FFFFFF"/>
        <w:spacing w:before="0" w:beforeAutospacing="0" w:after="390" w:afterAutospacing="0"/>
        <w:ind w:left="600"/>
        <w:rPr>
          <w:rFonts w:ascii="Arial" w:hAnsi="Arial" w:cs="Arial"/>
          <w:color w:val="222426"/>
          <w:sz w:val="26"/>
          <w:szCs w:val="26"/>
        </w:rPr>
      </w:pPr>
      <w:r>
        <w:rPr>
          <w:rStyle w:val="Strong"/>
          <w:rFonts w:ascii="Arial" w:hAnsi="Arial" w:cs="Arial"/>
          <w:color w:val="222426"/>
          <w:sz w:val="26"/>
          <w:szCs w:val="26"/>
        </w:rPr>
        <w:t>println:</w:t>
      </w:r>
    </w:p>
    <w:p w:rsidR="00F42257" w:rsidRDefault="00F42257" w:rsidP="00F42257">
      <w:pPr>
        <w:pStyle w:val="HTMLPreformatted"/>
        <w:shd w:val="clear" w:color="auto" w:fill="EEEEEE"/>
        <w:ind w:left="600"/>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hi</w:t>
      </w:r>
      <w:r>
        <w:rPr>
          <w:rStyle w:val="pun"/>
          <w:rFonts w:ascii="Consolas" w:hAnsi="Consolas" w:cs="Consolas"/>
          <w:color w:val="000000"/>
        </w:rPr>
        <w:t>”);</w:t>
      </w:r>
    </w:p>
    <w:p w:rsidR="00F42257" w:rsidRDefault="00F42257" w:rsidP="00F42257">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hello</w:t>
      </w:r>
      <w:r>
        <w:rPr>
          <w:rStyle w:val="pun"/>
          <w:rFonts w:ascii="Consolas" w:hAnsi="Consolas" w:cs="Consolas"/>
          <w:color w:val="000000"/>
        </w:rPr>
        <w:t>”);</w:t>
      </w:r>
    </w:p>
    <w:p w:rsidR="00F42257" w:rsidRDefault="00F42257" w:rsidP="00F42257">
      <w:pPr>
        <w:pStyle w:val="NormalWeb"/>
        <w:shd w:val="clear" w:color="auto" w:fill="FFFFFF"/>
        <w:spacing w:before="0" w:beforeAutospacing="0" w:after="390" w:afterAutospacing="0"/>
        <w:ind w:left="600"/>
        <w:rPr>
          <w:rFonts w:ascii="Arial" w:hAnsi="Arial" w:cs="Arial"/>
          <w:color w:val="222426"/>
          <w:sz w:val="26"/>
          <w:szCs w:val="26"/>
        </w:rPr>
      </w:pPr>
      <w:r>
        <w:rPr>
          <w:rFonts w:ascii="Arial" w:hAnsi="Arial" w:cs="Arial"/>
          <w:color w:val="222426"/>
          <w:sz w:val="26"/>
          <w:szCs w:val="26"/>
        </w:rPr>
        <w:t>output on browser:</w:t>
      </w:r>
      <w:r>
        <w:rPr>
          <w:rFonts w:ascii="Arial" w:hAnsi="Arial" w:cs="Arial"/>
          <w:color w:val="222426"/>
          <w:sz w:val="26"/>
          <w:szCs w:val="26"/>
        </w:rPr>
        <w:br/>
        <w:t>hi</w:t>
      </w:r>
      <w:r>
        <w:rPr>
          <w:rFonts w:ascii="Arial" w:hAnsi="Arial" w:cs="Arial"/>
          <w:color w:val="222426"/>
          <w:sz w:val="26"/>
          <w:szCs w:val="26"/>
        </w:rPr>
        <w:br/>
        <w:t>hello</w:t>
      </w:r>
    </w:p>
    <w:p w:rsidR="00F42257" w:rsidRDefault="00F42257" w:rsidP="00F42257">
      <w:pPr>
        <w:numPr>
          <w:ilvl w:val="0"/>
          <w:numId w:val="1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newLine()</w:t>
      </w:r>
      <w:r>
        <w:rPr>
          <w:rFonts w:ascii="Arial" w:hAnsi="Arial" w:cs="Arial"/>
          <w:color w:val="222426"/>
          <w:sz w:val="26"/>
          <w:szCs w:val="26"/>
        </w:rPr>
        <w:t>: This method adds a new line to the output. Example –</w:t>
      </w:r>
    </w:p>
    <w:p w:rsidR="00F42257" w:rsidRDefault="00F42257" w:rsidP="00F42257">
      <w:pPr>
        <w:pStyle w:val="HTMLPreformatted"/>
        <w:numPr>
          <w:ilvl w:val="0"/>
          <w:numId w:val="15"/>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typ"/>
          <w:rFonts w:ascii="Consolas" w:hAnsi="Consolas" w:cs="Consolas"/>
          <w:color w:val="2B91AF"/>
        </w:rPr>
        <w:t>This</w:t>
      </w:r>
      <w:r>
        <w:rPr>
          <w:rStyle w:val="pln"/>
          <w:rFonts w:ascii="Consolas" w:hAnsi="Consolas" w:cs="Consolas"/>
          <w:color w:val="000000"/>
        </w:rPr>
        <w:t xml:space="preserve"> will write content without a </w:t>
      </w:r>
      <w:r>
        <w:rPr>
          <w:rStyle w:val="kwd"/>
          <w:rFonts w:ascii="Consolas" w:hAnsi="Consolas" w:cs="Consolas"/>
          <w:color w:val="00008B"/>
        </w:rPr>
        <w:t>new</w:t>
      </w:r>
      <w:r>
        <w:rPr>
          <w:rStyle w:val="pln"/>
          <w:rFonts w:ascii="Consolas" w:hAnsi="Consolas" w:cs="Consolas"/>
          <w:color w:val="000000"/>
        </w:rPr>
        <w:t xml:space="preserve"> line</w:t>
      </w:r>
      <w:r>
        <w:rPr>
          <w:rStyle w:val="pun"/>
          <w:rFonts w:ascii="Consolas" w:hAnsi="Consolas" w:cs="Consolas"/>
          <w:color w:val="000000"/>
        </w:rPr>
        <w:t>”);</w:t>
      </w:r>
    </w:p>
    <w:p w:rsidR="00F42257" w:rsidRDefault="00F42257" w:rsidP="00F42257">
      <w:pPr>
        <w:pStyle w:val="HTMLPreformatted"/>
        <w:numPr>
          <w:ilvl w:val="0"/>
          <w:numId w:val="15"/>
        </w:numPr>
        <w:shd w:val="clear" w:color="auto" w:fill="EEEEEE"/>
        <w:tabs>
          <w:tab w:val="clear" w:pos="720"/>
        </w:tabs>
        <w:ind w:left="600"/>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newLine</w:t>
      </w:r>
      <w:r>
        <w:rPr>
          <w:rStyle w:val="pun"/>
          <w:rFonts w:ascii="Consolas" w:hAnsi="Consolas" w:cs="Consolas"/>
          <w:color w:val="000000"/>
        </w:rPr>
        <w:t>();</w:t>
      </w:r>
    </w:p>
    <w:p w:rsidR="00F42257" w:rsidRDefault="00F42257" w:rsidP="00F42257">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I</w:t>
      </w:r>
      <w:r>
        <w:rPr>
          <w:rStyle w:val="pun"/>
          <w:rFonts w:ascii="Consolas" w:hAnsi="Consolas" w:cs="Consolas"/>
          <w:color w:val="000000"/>
        </w:rPr>
        <w:t>’</w:t>
      </w:r>
      <w:r>
        <w:rPr>
          <w:rStyle w:val="pln"/>
          <w:rFonts w:ascii="Consolas" w:hAnsi="Consolas" w:cs="Consolas"/>
          <w:color w:val="000000"/>
        </w:rPr>
        <w:t xml:space="preserve">m just an another </w:t>
      </w:r>
      <w:r>
        <w:rPr>
          <w:rStyle w:val="kwd"/>
          <w:rFonts w:ascii="Consolas" w:hAnsi="Consolas" w:cs="Consolas"/>
          <w:color w:val="00008B"/>
        </w:rPr>
        <w:t>print</w:t>
      </w:r>
      <w:r>
        <w:rPr>
          <w:rStyle w:val="pln"/>
          <w:rFonts w:ascii="Consolas" w:hAnsi="Consolas" w:cs="Consolas"/>
          <w:color w:val="000000"/>
        </w:rPr>
        <w:t xml:space="preserve"> statement</w:t>
      </w:r>
      <w:r>
        <w:rPr>
          <w:rStyle w:val="pun"/>
          <w:rFonts w:ascii="Consolas" w:hAnsi="Consolas" w:cs="Consolas"/>
          <w:color w:val="000000"/>
        </w:rPr>
        <w:t>”);</w:t>
      </w:r>
    </w:p>
    <w:p w:rsidR="00F42257" w:rsidRDefault="00F42257" w:rsidP="00F42257">
      <w:pPr>
        <w:pStyle w:val="NormalWeb"/>
        <w:shd w:val="clear" w:color="auto" w:fill="FFFFFF"/>
        <w:spacing w:before="0" w:beforeAutospacing="0" w:after="390" w:afterAutospacing="0"/>
        <w:ind w:left="60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t>This will write content without a new line</w:t>
      </w:r>
      <w:r>
        <w:rPr>
          <w:rFonts w:ascii="Arial" w:hAnsi="Arial" w:cs="Arial"/>
          <w:color w:val="222426"/>
          <w:sz w:val="26"/>
          <w:szCs w:val="26"/>
        </w:rPr>
        <w:br/>
        <w:t>I’m just an another print statement</w:t>
      </w:r>
    </w:p>
    <w:p w:rsidR="00F42257" w:rsidRDefault="00F42257" w:rsidP="00F42257">
      <w:pPr>
        <w:pStyle w:val="NormalWeb"/>
        <w:shd w:val="clear" w:color="auto" w:fill="FFFFFF"/>
        <w:spacing w:before="0" w:beforeAutospacing="0" w:after="390" w:afterAutospacing="0"/>
        <w:ind w:left="600"/>
        <w:rPr>
          <w:rFonts w:ascii="Arial" w:hAnsi="Arial" w:cs="Arial"/>
          <w:color w:val="222426"/>
          <w:sz w:val="26"/>
          <w:szCs w:val="26"/>
        </w:rPr>
      </w:pPr>
      <w:r>
        <w:rPr>
          <w:rFonts w:ascii="Arial" w:hAnsi="Arial" w:cs="Arial"/>
          <w:color w:val="222426"/>
          <w:sz w:val="26"/>
          <w:szCs w:val="26"/>
        </w:rPr>
        <w:lastRenderedPageBreak/>
        <w:t>As you know print statement doesn’t add a new line. We have added a new line between two out.print statements using newLine() method.</w:t>
      </w:r>
    </w:p>
    <w:p w:rsidR="00F42257" w:rsidRDefault="00F42257" w:rsidP="00F42257">
      <w:pPr>
        <w:numPr>
          <w:ilvl w:val="0"/>
          <w:numId w:val="1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clear()</w:t>
      </w:r>
      <w:r>
        <w:rPr>
          <w:rFonts w:ascii="Arial" w:hAnsi="Arial" w:cs="Arial"/>
          <w:color w:val="222426"/>
          <w:sz w:val="26"/>
          <w:szCs w:val="26"/>
        </w:rPr>
        <w:t>: It clears the output buffer without even letting it write the buffer content to the client. This is how it can be called –</w:t>
      </w:r>
    </w:p>
    <w:p w:rsidR="00F42257" w:rsidRDefault="00F42257" w:rsidP="00F42257">
      <w:pPr>
        <w:pStyle w:val="HTMLPreformatted"/>
        <w:shd w:val="clear" w:color="auto" w:fill="EEEEEE"/>
        <w:ind w:left="600"/>
        <w:rPr>
          <w:rFonts w:ascii="Consolas" w:hAnsi="Consolas" w:cs="Consolas"/>
          <w:color w:val="222426"/>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clear</w:t>
      </w:r>
      <w:r>
        <w:rPr>
          <w:rStyle w:val="pun"/>
          <w:rFonts w:ascii="Consolas" w:hAnsi="Consolas" w:cs="Consolas"/>
          <w:color w:val="000000"/>
        </w:rPr>
        <w:t>();</w:t>
      </w:r>
    </w:p>
    <w:p w:rsidR="00F42257" w:rsidRDefault="00F42257" w:rsidP="00F42257">
      <w:pPr>
        <w:numPr>
          <w:ilvl w:val="0"/>
          <w:numId w:val="1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clearBuffer()</w:t>
      </w:r>
      <w:r>
        <w:rPr>
          <w:rFonts w:ascii="Arial" w:hAnsi="Arial" w:cs="Arial"/>
          <w:color w:val="222426"/>
          <w:sz w:val="26"/>
          <w:szCs w:val="26"/>
        </w:rPr>
        <w:t>: This method is similar to the clear() method. The only difference between them is that when we invoke out.clear() on an already flushed buffer it throws an exception, however out.clearBuffer() doesn’t.</w:t>
      </w:r>
    </w:p>
    <w:p w:rsidR="00F42257" w:rsidRDefault="00F42257" w:rsidP="00F42257">
      <w:pPr>
        <w:numPr>
          <w:ilvl w:val="0"/>
          <w:numId w:val="1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void flush()</w:t>
      </w:r>
      <w:r>
        <w:rPr>
          <w:rFonts w:ascii="Arial" w:hAnsi="Arial" w:cs="Arial"/>
          <w:color w:val="222426"/>
          <w:sz w:val="26"/>
          <w:szCs w:val="26"/>
        </w:rPr>
        <w:t> :  This method also clears the buffer just like clear() method but it forces it to write the content to the output before flushing it, which means whatever is there in buffer would be written to the client screen before clearing the buffer.</w:t>
      </w:r>
    </w:p>
    <w:p w:rsidR="00F42257" w:rsidRDefault="00F42257" w:rsidP="00F42257">
      <w:pPr>
        <w:numPr>
          <w:ilvl w:val="0"/>
          <w:numId w:val="1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boolean isAutoFlush()</w:t>
      </w:r>
      <w:r>
        <w:rPr>
          <w:rFonts w:ascii="Arial" w:hAnsi="Arial" w:cs="Arial"/>
          <w:color w:val="222426"/>
          <w:sz w:val="26"/>
          <w:szCs w:val="26"/>
        </w:rPr>
        <w:t> :  It returns a Boolean value true/false. It is used to check whether the buffer is automatically flushed or not.</w:t>
      </w:r>
    </w:p>
    <w:p w:rsidR="00F42257" w:rsidRDefault="00F42257" w:rsidP="00F42257">
      <w:pPr>
        <w:numPr>
          <w:ilvl w:val="0"/>
          <w:numId w:val="1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int getBufferSize()</w:t>
      </w:r>
      <w:r>
        <w:rPr>
          <w:rFonts w:ascii="Arial" w:hAnsi="Arial" w:cs="Arial"/>
          <w:color w:val="222426"/>
          <w:sz w:val="26"/>
          <w:szCs w:val="26"/>
        </w:rPr>
        <w:t>: This method returns the size of output buffer in bytes.</w:t>
      </w:r>
    </w:p>
    <w:p w:rsidR="00F42257" w:rsidRDefault="00F42257" w:rsidP="00F42257">
      <w:pPr>
        <w:numPr>
          <w:ilvl w:val="0"/>
          <w:numId w:val="15"/>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int getRemaining()</w:t>
      </w:r>
      <w:r>
        <w:rPr>
          <w:rFonts w:ascii="Arial" w:hAnsi="Arial" w:cs="Arial"/>
          <w:color w:val="222426"/>
          <w:sz w:val="26"/>
          <w:szCs w:val="26"/>
        </w:rPr>
        <w:t>: It returns the number of bytes remaining before hitting the buffer overflow condition.</w:t>
      </w:r>
    </w:p>
    <w:p w:rsidR="00F42257" w:rsidRDefault="00F42257" w:rsidP="00F42257">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OUT Implicit Object Example</w:t>
      </w:r>
    </w:p>
    <w:p w:rsidR="00F42257" w:rsidRDefault="00F42257" w:rsidP="00F4225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using print and println methods of OUT for displaying few message to the client.</w:t>
      </w:r>
    </w:p>
    <w:p w:rsidR="00F42257" w:rsidRDefault="00F42257" w:rsidP="00F4225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index.jsp</w:t>
      </w:r>
    </w:p>
    <w:p w:rsidR="00F42257" w:rsidRDefault="00F42257" w:rsidP="00F42257">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F42257" w:rsidRDefault="00F42257" w:rsidP="00F4225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r>
        <w:rPr>
          <w:rStyle w:val="pln"/>
          <w:rFonts w:ascii="Consolas" w:hAnsi="Consolas" w:cs="Consolas"/>
          <w:color w:val="000000"/>
        </w:rPr>
        <w:t xml:space="preserve"> </w:t>
      </w:r>
    </w:p>
    <w:p w:rsidR="00F42257" w:rsidRDefault="00F42257" w:rsidP="00F42257">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 xml:space="preserve"> OUT IMPLICIT OBJECT EXAMPLE </w:t>
      </w:r>
      <w:r>
        <w:rPr>
          <w:rStyle w:val="tag"/>
          <w:rFonts w:ascii="Consolas" w:hAnsi="Consolas" w:cs="Consolas"/>
          <w:color w:val="800000"/>
        </w:rPr>
        <w:t>&lt;/TITLE&gt;</w:t>
      </w:r>
    </w:p>
    <w:p w:rsidR="00F42257" w:rsidRDefault="00F42257" w:rsidP="00F4225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F42257" w:rsidRDefault="00F42257" w:rsidP="00F4225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F42257" w:rsidRDefault="00F42257" w:rsidP="00F4225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p>
    <w:p w:rsidR="00F42257" w:rsidRDefault="00F42257" w:rsidP="00F42257">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"print statement "</w:t>
      </w:r>
      <w:r>
        <w:rPr>
          <w:rStyle w:val="pln"/>
          <w:rFonts w:ascii="Consolas" w:hAnsi="Consolas" w:cs="Consolas"/>
          <w:color w:val="000000"/>
        </w:rPr>
        <w:t xml:space="preserve"> </w:t>
      </w:r>
      <w:r>
        <w:rPr>
          <w:rStyle w:val="pun"/>
          <w:rFonts w:ascii="Consolas" w:hAnsi="Consolas" w:cs="Consolas"/>
          <w:color w:val="000000"/>
        </w:rPr>
        <w:t>);</w:t>
      </w:r>
    </w:p>
    <w:p w:rsidR="00F42257" w:rsidRDefault="00F42257" w:rsidP="00F42257">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"println"</w:t>
      </w:r>
      <w:r>
        <w:rPr>
          <w:rStyle w:val="pln"/>
          <w:rFonts w:ascii="Consolas" w:hAnsi="Consolas" w:cs="Consolas"/>
          <w:color w:val="000000"/>
        </w:rPr>
        <w:t xml:space="preserve"> </w:t>
      </w:r>
      <w:r>
        <w:rPr>
          <w:rStyle w:val="pun"/>
          <w:rFonts w:ascii="Consolas" w:hAnsi="Consolas" w:cs="Consolas"/>
          <w:color w:val="000000"/>
        </w:rPr>
        <w:t>);</w:t>
      </w:r>
    </w:p>
    <w:p w:rsidR="00F42257" w:rsidRDefault="00F42257" w:rsidP="00F42257">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"Another print statement"</w:t>
      </w:r>
      <w:r>
        <w:rPr>
          <w:rStyle w:val="pun"/>
          <w:rFonts w:ascii="Consolas" w:hAnsi="Consolas" w:cs="Consolas"/>
          <w:color w:val="000000"/>
        </w:rPr>
        <w:t>);</w:t>
      </w:r>
    </w:p>
    <w:p w:rsidR="00F42257" w:rsidRDefault="00F42257" w:rsidP="00F42257">
      <w:pPr>
        <w:pStyle w:val="HTMLPreformatted"/>
        <w:shd w:val="clear" w:color="auto" w:fill="EEEEEE"/>
        <w:rPr>
          <w:rStyle w:val="pln"/>
          <w:rFonts w:ascii="Consolas" w:hAnsi="Consolas" w:cs="Consolas"/>
          <w:color w:val="000000"/>
        </w:rPr>
      </w:pPr>
      <w:r>
        <w:rPr>
          <w:rStyle w:val="pln"/>
          <w:rFonts w:ascii="Consolas" w:hAnsi="Consolas" w:cs="Consolas"/>
          <w:color w:val="000000"/>
        </w:rPr>
        <w:t>%&gt;</w:t>
      </w:r>
    </w:p>
    <w:p w:rsidR="00F42257" w:rsidRDefault="00F42257" w:rsidP="00F4225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F42257" w:rsidRDefault="00F42257" w:rsidP="00F42257">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F42257" w:rsidRDefault="00F42257" w:rsidP="001F1641"/>
    <w:p w:rsidR="000B3127" w:rsidRDefault="000B3127" w:rsidP="000B3127">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Application Implicit Object in JSP with examples</w:t>
      </w:r>
    </w:p>
    <w:p w:rsidR="000B3127" w:rsidRDefault="000B3127" w:rsidP="001F1641">
      <w:pPr>
        <w:rPr>
          <w:rFonts w:ascii="Arial" w:hAnsi="Arial" w:cs="Arial"/>
          <w:color w:val="222426"/>
          <w:sz w:val="26"/>
          <w:szCs w:val="26"/>
          <w:shd w:val="clear" w:color="auto" w:fill="FFFFFF"/>
        </w:rPr>
      </w:pPr>
      <w:r>
        <w:rPr>
          <w:rFonts w:ascii="Arial" w:hAnsi="Arial" w:cs="Arial"/>
          <w:color w:val="222426"/>
          <w:sz w:val="26"/>
          <w:szCs w:val="26"/>
          <w:shd w:val="clear" w:color="auto" w:fill="FFFFFF"/>
        </w:rPr>
        <w:lastRenderedPageBreak/>
        <w:t>Application implicit object is an instance of </w:t>
      </w:r>
      <w:r>
        <w:rPr>
          <w:rStyle w:val="Strong"/>
          <w:rFonts w:ascii="Arial" w:hAnsi="Arial" w:cs="Arial"/>
          <w:color w:val="222426"/>
          <w:sz w:val="26"/>
          <w:szCs w:val="26"/>
          <w:shd w:val="clear" w:color="auto" w:fill="FFFFFF"/>
        </w:rPr>
        <w:t>javax.servlet.ServletContext</w:t>
      </w:r>
      <w:r>
        <w:rPr>
          <w:rFonts w:ascii="Arial" w:hAnsi="Arial" w:cs="Arial"/>
          <w:color w:val="222426"/>
          <w:sz w:val="26"/>
          <w:szCs w:val="26"/>
          <w:shd w:val="clear" w:color="auto" w:fill="FFFFFF"/>
        </w:rPr>
        <w:t>. It is basically used for getting initialization parameters and for sharing the attributes &amp; their values across the entire JSP application, which means any attribute set by </w:t>
      </w:r>
      <w:r>
        <w:rPr>
          <w:rStyle w:val="Strong"/>
          <w:rFonts w:ascii="Arial" w:hAnsi="Arial" w:cs="Arial"/>
          <w:color w:val="222426"/>
          <w:sz w:val="26"/>
          <w:szCs w:val="26"/>
          <w:shd w:val="clear" w:color="auto" w:fill="FFFFFF"/>
        </w:rPr>
        <w:t>application implicit object</w:t>
      </w:r>
      <w:r>
        <w:rPr>
          <w:rFonts w:ascii="Arial" w:hAnsi="Arial" w:cs="Arial"/>
          <w:color w:val="222426"/>
          <w:sz w:val="26"/>
          <w:szCs w:val="26"/>
          <w:shd w:val="clear" w:color="auto" w:fill="FFFFFF"/>
        </w:rPr>
        <w:t> would be available to all the JSP pages.</w:t>
      </w:r>
    </w:p>
    <w:p w:rsidR="000B3127" w:rsidRPr="000B3127" w:rsidRDefault="000B3127" w:rsidP="000B3127">
      <w:pPr>
        <w:shd w:val="clear" w:color="auto" w:fill="FFFFFF"/>
        <w:spacing w:after="390" w:line="240" w:lineRule="auto"/>
        <w:rPr>
          <w:rFonts w:ascii="Arial" w:eastAsia="Times New Roman" w:hAnsi="Arial" w:cs="Arial"/>
          <w:color w:val="222426"/>
          <w:sz w:val="26"/>
          <w:szCs w:val="26"/>
        </w:rPr>
      </w:pPr>
      <w:r w:rsidRPr="000B3127">
        <w:rPr>
          <w:rFonts w:ascii="Arial" w:eastAsia="Times New Roman" w:hAnsi="Arial" w:cs="Arial"/>
          <w:b/>
          <w:bCs/>
          <w:color w:val="222426"/>
          <w:sz w:val="26"/>
          <w:szCs w:val="26"/>
        </w:rPr>
        <w:t>Methods:</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Object getAttribute(String attributeName)</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void setAttribute(String attributeName, Object object)</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void removeAttribute(String objectName)</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Enumeration getAttributeNames()</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String getInitParameter(String paramname)</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Enumeration getInitParameterNames()</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String getRealPath(String value)</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void log(String message)</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URL getResource(String value)</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InputStream getResourceAsStream(String path)</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String getServerInfo()</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String getMajorVersion()</w:t>
      </w:r>
    </w:p>
    <w:p w:rsidR="000B3127" w:rsidRPr="000B3127" w:rsidRDefault="000B3127" w:rsidP="000B3127">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String getMinorVersion()</w:t>
      </w:r>
    </w:p>
    <w:p w:rsidR="000B3127" w:rsidRPr="000B3127" w:rsidRDefault="000B3127" w:rsidP="000B3127">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b/>
          <w:bCs/>
          <w:color w:val="222426"/>
          <w:sz w:val="26"/>
          <w:szCs w:val="26"/>
        </w:rPr>
        <w:t>Object getAttribute(String attributeName):</w:t>
      </w:r>
      <w:r w:rsidRPr="000B3127">
        <w:rPr>
          <w:rFonts w:ascii="Arial" w:eastAsia="Times New Roman" w:hAnsi="Arial" w:cs="Arial"/>
          <w:color w:val="222426"/>
          <w:sz w:val="26"/>
          <w:szCs w:val="26"/>
        </w:rPr>
        <w:t> It returns the object stored in a given attribute name. For example the below statement would return the object stored in attribute “MyAttr”.</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2B91AF"/>
          <w:sz w:val="20"/>
          <w:szCs w:val="20"/>
        </w:rPr>
        <w:t>String</w:t>
      </w:r>
      <w:r w:rsidRPr="000B3127">
        <w:rPr>
          <w:rFonts w:ascii="Consolas" w:eastAsia="Times New Roman" w:hAnsi="Consolas" w:cs="Consolas"/>
          <w:color w:val="000000"/>
          <w:sz w:val="20"/>
          <w:szCs w:val="20"/>
        </w:rPr>
        <w:t xml:space="preserve"> s = (</w:t>
      </w:r>
      <w:r w:rsidRPr="000B3127">
        <w:rPr>
          <w:rFonts w:ascii="Consolas" w:eastAsia="Times New Roman" w:hAnsi="Consolas" w:cs="Consolas"/>
          <w:color w:val="2B91AF"/>
          <w:sz w:val="20"/>
          <w:szCs w:val="20"/>
        </w:rPr>
        <w:t>String</w:t>
      </w:r>
      <w:r w:rsidRPr="000B3127">
        <w:rPr>
          <w:rFonts w:ascii="Consolas" w:eastAsia="Times New Roman" w:hAnsi="Consolas" w:cs="Consolas"/>
          <w:color w:val="000000"/>
          <w:sz w:val="20"/>
          <w:szCs w:val="20"/>
        </w:rPr>
        <w:t>)application.getAttribute(</w:t>
      </w:r>
      <w:r w:rsidRPr="000B3127">
        <w:rPr>
          <w:rFonts w:ascii="Consolas" w:eastAsia="Times New Roman" w:hAnsi="Consolas" w:cs="Consolas"/>
          <w:color w:val="800000"/>
          <w:sz w:val="20"/>
          <w:szCs w:val="20"/>
        </w:rPr>
        <w:t>"MyAttr"</w:t>
      </w:r>
      <w:r w:rsidRPr="000B3127">
        <w:rPr>
          <w:rFonts w:ascii="Consolas" w:eastAsia="Times New Roman" w:hAnsi="Consolas" w:cs="Consolas"/>
          <w:color w:val="000000"/>
          <w:sz w:val="20"/>
          <w:szCs w:val="20"/>
        </w:rPr>
        <w:t>);</w:t>
      </w:r>
    </w:p>
    <w:p w:rsidR="000B3127" w:rsidRPr="000B3127" w:rsidRDefault="000B3127" w:rsidP="000B3127">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b/>
          <w:bCs/>
          <w:color w:val="222426"/>
          <w:sz w:val="26"/>
          <w:szCs w:val="26"/>
        </w:rPr>
        <w:t>void setAttribute(String attributeName, Object object):</w:t>
      </w:r>
      <w:r w:rsidRPr="000B3127">
        <w:rPr>
          <w:rFonts w:ascii="Arial" w:eastAsia="Times New Roman" w:hAnsi="Arial" w:cs="Arial"/>
          <w:color w:val="222426"/>
          <w:sz w:val="26"/>
          <w:szCs w:val="26"/>
        </w:rPr>
        <w:t> It sets the value of an attribute or in other words it stores an attribute and its value in application context, which is available to use across JSP application. Example –</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application.setAttribute(“</w:t>
      </w:r>
      <w:r w:rsidRPr="000B3127">
        <w:rPr>
          <w:rFonts w:ascii="Consolas" w:eastAsia="Times New Roman" w:hAnsi="Consolas" w:cs="Consolas"/>
          <w:color w:val="2B91AF"/>
          <w:sz w:val="20"/>
          <w:szCs w:val="20"/>
        </w:rPr>
        <w:t>MyAttribute</w:t>
      </w:r>
      <w:r w:rsidRPr="000B3127">
        <w:rPr>
          <w:rFonts w:ascii="Consolas" w:eastAsia="Times New Roman" w:hAnsi="Consolas" w:cs="Consolas"/>
          <w:color w:val="000000"/>
          <w:sz w:val="20"/>
          <w:szCs w:val="20"/>
        </w:rPr>
        <w:t>”, “</w:t>
      </w:r>
      <w:r w:rsidRPr="000B3127">
        <w:rPr>
          <w:rFonts w:ascii="Consolas" w:eastAsia="Times New Roman" w:hAnsi="Consolas" w:cs="Consolas"/>
          <w:color w:val="2B91AF"/>
          <w:sz w:val="20"/>
          <w:szCs w:val="20"/>
        </w:rPr>
        <w:t>This</w:t>
      </w: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00008B"/>
          <w:sz w:val="20"/>
          <w:szCs w:val="20"/>
        </w:rPr>
        <w:t>is</w:t>
      </w:r>
      <w:r w:rsidRPr="000B3127">
        <w:rPr>
          <w:rFonts w:ascii="Consolas" w:eastAsia="Times New Roman" w:hAnsi="Consolas" w:cs="Consolas"/>
          <w:color w:val="000000"/>
          <w:sz w:val="20"/>
          <w:szCs w:val="20"/>
        </w:rPr>
        <w:t xml:space="preserve"> the value of </w:t>
      </w:r>
      <w:r w:rsidRPr="000B3127">
        <w:rPr>
          <w:rFonts w:ascii="Consolas" w:eastAsia="Times New Roman" w:hAnsi="Consolas" w:cs="Consolas"/>
          <w:color w:val="2B91AF"/>
          <w:sz w:val="20"/>
          <w:szCs w:val="20"/>
        </w:rPr>
        <w:t>Attribute</w:t>
      </w:r>
      <w:r w:rsidRPr="000B3127">
        <w:rPr>
          <w:rFonts w:ascii="Consolas" w:eastAsia="Times New Roman" w:hAnsi="Consolas" w:cs="Consolas"/>
          <w:color w:val="000000"/>
          <w:sz w:val="20"/>
          <w:szCs w:val="20"/>
        </w:rPr>
        <w:t>”);</w:t>
      </w:r>
    </w:p>
    <w:p w:rsidR="000B3127" w:rsidRPr="000B3127" w:rsidRDefault="000B3127" w:rsidP="000B3127">
      <w:pPr>
        <w:shd w:val="clear" w:color="auto" w:fill="FFFFFF"/>
        <w:spacing w:after="390"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The above statement would have stored the attribute and its value. What would be the value of ‘s’ if we use the below statement in any of the JSP page?</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2B91AF"/>
          <w:sz w:val="20"/>
          <w:szCs w:val="20"/>
        </w:rPr>
        <w:t>String</w:t>
      </w:r>
      <w:r w:rsidRPr="000B3127">
        <w:rPr>
          <w:rFonts w:ascii="Consolas" w:eastAsia="Times New Roman" w:hAnsi="Consolas" w:cs="Consolas"/>
          <w:color w:val="000000"/>
          <w:sz w:val="20"/>
          <w:szCs w:val="20"/>
        </w:rPr>
        <w:t xml:space="preserve"> s= (</w:t>
      </w:r>
      <w:r w:rsidRPr="000B3127">
        <w:rPr>
          <w:rFonts w:ascii="Consolas" w:eastAsia="Times New Roman" w:hAnsi="Consolas" w:cs="Consolas"/>
          <w:color w:val="2B91AF"/>
          <w:sz w:val="20"/>
          <w:szCs w:val="20"/>
        </w:rPr>
        <w:t>String</w:t>
      </w:r>
      <w:r w:rsidRPr="000B3127">
        <w:rPr>
          <w:rFonts w:ascii="Consolas" w:eastAsia="Times New Roman" w:hAnsi="Consolas" w:cs="Consolas"/>
          <w:color w:val="000000"/>
          <w:sz w:val="20"/>
          <w:szCs w:val="20"/>
        </w:rPr>
        <w:t>) application.getAttribute(“</w:t>
      </w:r>
      <w:r w:rsidRPr="000B3127">
        <w:rPr>
          <w:rFonts w:ascii="Consolas" w:eastAsia="Times New Roman" w:hAnsi="Consolas" w:cs="Consolas"/>
          <w:color w:val="2B91AF"/>
          <w:sz w:val="20"/>
          <w:szCs w:val="20"/>
        </w:rPr>
        <w:t>MyAttribute</w:t>
      </w:r>
      <w:r w:rsidRPr="000B3127">
        <w:rPr>
          <w:rFonts w:ascii="Consolas" w:eastAsia="Times New Roman" w:hAnsi="Consolas" w:cs="Consolas"/>
          <w:color w:val="000000"/>
          <w:sz w:val="20"/>
          <w:szCs w:val="20"/>
        </w:rPr>
        <w:t>”);</w:t>
      </w:r>
    </w:p>
    <w:p w:rsidR="000B3127" w:rsidRPr="000B3127" w:rsidRDefault="000B3127" w:rsidP="000B3127">
      <w:pPr>
        <w:shd w:val="clear" w:color="auto" w:fill="FFFFFF"/>
        <w:spacing w:after="390"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String s value would be “This is the value of Attribute” since we have set it using setAttribute method.</w:t>
      </w:r>
    </w:p>
    <w:p w:rsidR="000B3127" w:rsidRPr="000B3127" w:rsidRDefault="000B3127" w:rsidP="000B3127">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b/>
          <w:bCs/>
          <w:color w:val="222426"/>
          <w:sz w:val="26"/>
          <w:szCs w:val="26"/>
        </w:rPr>
        <w:t>void removeAttribute(String objectName):</w:t>
      </w:r>
      <w:r w:rsidRPr="000B3127">
        <w:rPr>
          <w:rFonts w:ascii="Arial" w:eastAsia="Times New Roman" w:hAnsi="Arial" w:cs="Arial"/>
          <w:color w:val="222426"/>
          <w:sz w:val="26"/>
          <w:szCs w:val="26"/>
        </w:rPr>
        <w:t xml:space="preserve"> This method is used for removing the given attribute from the application. For e.g. – It would remove </w:t>
      </w:r>
      <w:r w:rsidRPr="000B3127">
        <w:rPr>
          <w:rFonts w:ascii="Arial" w:eastAsia="Times New Roman" w:hAnsi="Arial" w:cs="Arial"/>
          <w:color w:val="222426"/>
          <w:sz w:val="26"/>
          <w:szCs w:val="26"/>
        </w:rPr>
        <w:lastRenderedPageBreak/>
        <w:t>the Attribute “MyAttr” from the application. If we try to get the value of a removed attribute using getAttribute method, it would return Null.</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application.removeAttribute(“</w:t>
      </w:r>
      <w:r w:rsidRPr="000B3127">
        <w:rPr>
          <w:rFonts w:ascii="Consolas" w:eastAsia="Times New Roman" w:hAnsi="Consolas" w:cs="Consolas"/>
          <w:color w:val="2B91AF"/>
          <w:sz w:val="20"/>
          <w:szCs w:val="20"/>
        </w:rPr>
        <w:t>MyAttr</w:t>
      </w:r>
      <w:r w:rsidRPr="000B3127">
        <w:rPr>
          <w:rFonts w:ascii="Consolas" w:eastAsia="Times New Roman" w:hAnsi="Consolas" w:cs="Consolas"/>
          <w:color w:val="000000"/>
          <w:sz w:val="20"/>
          <w:szCs w:val="20"/>
        </w:rPr>
        <w:t>”);</w:t>
      </w:r>
    </w:p>
    <w:p w:rsidR="000B3127" w:rsidRPr="000B3127" w:rsidRDefault="000B3127" w:rsidP="000B3127">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b/>
          <w:bCs/>
          <w:color w:val="222426"/>
          <w:sz w:val="26"/>
          <w:szCs w:val="26"/>
        </w:rPr>
        <w:t>Enumeration getAttributeNames():</w:t>
      </w:r>
      <w:r w:rsidRPr="000B3127">
        <w:rPr>
          <w:rFonts w:ascii="Arial" w:eastAsia="Times New Roman" w:hAnsi="Arial" w:cs="Arial"/>
          <w:color w:val="222426"/>
          <w:sz w:val="26"/>
          <w:szCs w:val="26"/>
        </w:rPr>
        <w:t> This method returns the enumeration of all the attribute names stored in the application implicit object.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2B91AF"/>
          <w:sz w:val="20"/>
          <w:szCs w:val="20"/>
        </w:rPr>
        <w:t>Enumeration</w:t>
      </w:r>
      <w:r w:rsidRPr="000B3127">
        <w:rPr>
          <w:rFonts w:ascii="Consolas" w:eastAsia="Times New Roman" w:hAnsi="Consolas" w:cs="Consolas"/>
          <w:color w:val="000000"/>
          <w:sz w:val="20"/>
          <w:szCs w:val="20"/>
        </w:rPr>
        <w:t xml:space="preserve"> e= application.getAttributeNames();</w:t>
      </w:r>
    </w:p>
    <w:p w:rsidR="000B3127" w:rsidRPr="000B3127" w:rsidRDefault="000B3127" w:rsidP="000B3127">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b/>
          <w:bCs/>
          <w:color w:val="222426"/>
          <w:sz w:val="26"/>
          <w:szCs w:val="26"/>
        </w:rPr>
        <w:t>String getInitParameter(String paramname):</w:t>
      </w:r>
      <w:r w:rsidRPr="000B3127">
        <w:rPr>
          <w:rFonts w:ascii="Arial" w:eastAsia="Times New Roman" w:hAnsi="Arial" w:cs="Arial"/>
          <w:color w:val="222426"/>
          <w:sz w:val="26"/>
          <w:szCs w:val="26"/>
        </w:rPr>
        <w:t> It returns the value of Initialization parameter for a given parameter name. Example –</w:t>
      </w:r>
      <w:r w:rsidRPr="000B3127">
        <w:rPr>
          <w:rFonts w:ascii="Arial" w:eastAsia="Times New Roman" w:hAnsi="Arial" w:cs="Arial"/>
          <w:color w:val="222426"/>
          <w:sz w:val="26"/>
          <w:szCs w:val="26"/>
          <w:u w:val="single"/>
        </w:rPr>
        <w:t>web.xml</w:t>
      </w:r>
    </w:p>
    <w:p w:rsidR="000B3127" w:rsidRPr="000B3127" w:rsidRDefault="000B3127" w:rsidP="000B3127">
      <w:pPr>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800000"/>
          <w:sz w:val="20"/>
          <w:szCs w:val="20"/>
        </w:rPr>
        <w:t>&lt;web-app&gt;</w:t>
      </w:r>
    </w:p>
    <w:p w:rsidR="000B3127" w:rsidRPr="000B3127" w:rsidRDefault="000B3127" w:rsidP="000B3127">
      <w:pPr>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p>
    <w:p w:rsidR="000B3127" w:rsidRPr="000B3127" w:rsidRDefault="000B3127" w:rsidP="000B3127">
      <w:pPr>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800000"/>
          <w:sz w:val="20"/>
          <w:szCs w:val="20"/>
        </w:rPr>
        <w:t>&lt;context-param&gt;</w:t>
      </w:r>
    </w:p>
    <w:p w:rsidR="000B3127" w:rsidRPr="000B3127" w:rsidRDefault="000B3127" w:rsidP="000B3127">
      <w:pPr>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800000"/>
          <w:sz w:val="20"/>
          <w:szCs w:val="20"/>
        </w:rPr>
        <w:t>&lt;param-name&gt;</w:t>
      </w:r>
      <w:r w:rsidRPr="000B3127">
        <w:rPr>
          <w:rFonts w:ascii="Consolas" w:eastAsia="Times New Roman" w:hAnsi="Consolas" w:cs="Consolas"/>
          <w:color w:val="000000"/>
          <w:sz w:val="20"/>
          <w:szCs w:val="20"/>
        </w:rPr>
        <w:t>parameter1</w:t>
      </w:r>
      <w:r w:rsidRPr="000B3127">
        <w:rPr>
          <w:rFonts w:ascii="Consolas" w:eastAsia="Times New Roman" w:hAnsi="Consolas" w:cs="Consolas"/>
          <w:color w:val="800000"/>
          <w:sz w:val="20"/>
          <w:szCs w:val="20"/>
        </w:rPr>
        <w:t>&lt;/param-name&gt;</w:t>
      </w:r>
    </w:p>
    <w:p w:rsidR="000B3127" w:rsidRPr="000B3127" w:rsidRDefault="000B3127" w:rsidP="000B3127">
      <w:pPr>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800000"/>
          <w:sz w:val="20"/>
          <w:szCs w:val="20"/>
        </w:rPr>
        <w:t>&lt;param-value&gt;</w:t>
      </w:r>
      <w:r w:rsidRPr="000B3127">
        <w:rPr>
          <w:rFonts w:ascii="Consolas" w:eastAsia="Times New Roman" w:hAnsi="Consolas" w:cs="Consolas"/>
          <w:color w:val="000000"/>
          <w:sz w:val="20"/>
          <w:szCs w:val="20"/>
        </w:rPr>
        <w:t>ValueOfParameter1</w:t>
      </w:r>
      <w:r w:rsidRPr="000B3127">
        <w:rPr>
          <w:rFonts w:ascii="Consolas" w:eastAsia="Times New Roman" w:hAnsi="Consolas" w:cs="Consolas"/>
          <w:color w:val="800000"/>
          <w:sz w:val="20"/>
          <w:szCs w:val="20"/>
        </w:rPr>
        <w:t>&lt;/param-value&gt;</w:t>
      </w:r>
    </w:p>
    <w:p w:rsidR="000B3127" w:rsidRPr="000B3127" w:rsidRDefault="000B3127" w:rsidP="000B3127">
      <w:pPr>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800000"/>
          <w:sz w:val="20"/>
          <w:szCs w:val="20"/>
        </w:rPr>
        <w:t>&lt;/context-param&gt;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800000"/>
          <w:sz w:val="20"/>
          <w:szCs w:val="20"/>
        </w:rPr>
        <w:t>&lt;/web-app&gt;</w:t>
      </w:r>
    </w:p>
    <w:p w:rsidR="000B3127" w:rsidRPr="000B3127" w:rsidRDefault="000B3127" w:rsidP="000B3127">
      <w:pPr>
        <w:shd w:val="clear" w:color="auto" w:fill="FFFFFF"/>
        <w:spacing w:after="390"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Suppose above is my web.xml file</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2B91AF"/>
          <w:sz w:val="20"/>
          <w:szCs w:val="20"/>
        </w:rPr>
        <w:t>String</w:t>
      </w:r>
      <w:r w:rsidRPr="000B3127">
        <w:rPr>
          <w:rFonts w:ascii="Consolas" w:eastAsia="Times New Roman" w:hAnsi="Consolas" w:cs="Consolas"/>
          <w:color w:val="000000"/>
          <w:sz w:val="20"/>
          <w:szCs w:val="20"/>
        </w:rPr>
        <w:t xml:space="preserve"> s=application.getInitParameter(“parameter1”);</w:t>
      </w:r>
    </w:p>
    <w:p w:rsidR="000B3127" w:rsidRPr="000B3127" w:rsidRDefault="000B3127" w:rsidP="000B3127">
      <w:pPr>
        <w:shd w:val="clear" w:color="auto" w:fill="FFFFFF"/>
        <w:spacing w:after="390"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The value of s will be “ValueOfParameter1”. Still confused where did it come from? See the param-value tag in web.xml file.</w:t>
      </w:r>
    </w:p>
    <w:p w:rsidR="000B3127" w:rsidRPr="000B3127" w:rsidRDefault="000B3127" w:rsidP="000B3127">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b/>
          <w:bCs/>
          <w:color w:val="222426"/>
          <w:sz w:val="26"/>
          <w:szCs w:val="26"/>
        </w:rPr>
        <w:t>Enumeration getInitParameterNames():</w:t>
      </w:r>
      <w:r w:rsidRPr="000B3127">
        <w:rPr>
          <w:rFonts w:ascii="Arial" w:eastAsia="Times New Roman" w:hAnsi="Arial" w:cs="Arial"/>
          <w:color w:val="222426"/>
          <w:sz w:val="26"/>
          <w:szCs w:val="26"/>
        </w:rPr>
        <w:t> It returns the enumeration of all the Initialization parameters.</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2B91AF"/>
          <w:sz w:val="20"/>
          <w:szCs w:val="20"/>
        </w:rPr>
        <w:t>Enumeration</w:t>
      </w:r>
      <w:r w:rsidRPr="000B3127">
        <w:rPr>
          <w:rFonts w:ascii="Consolas" w:eastAsia="Times New Roman" w:hAnsi="Consolas" w:cs="Consolas"/>
          <w:color w:val="000000"/>
          <w:sz w:val="20"/>
          <w:szCs w:val="20"/>
        </w:rPr>
        <w:t xml:space="preserve"> e= application.getinitParameterNames();</w:t>
      </w:r>
    </w:p>
    <w:p w:rsidR="000B3127" w:rsidRPr="000B3127" w:rsidRDefault="000B3127" w:rsidP="000B3127">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b/>
          <w:bCs/>
          <w:color w:val="222426"/>
          <w:sz w:val="26"/>
          <w:szCs w:val="26"/>
        </w:rPr>
        <w:t>String getRealPath(String value):</w:t>
      </w:r>
      <w:r w:rsidRPr="000B3127">
        <w:rPr>
          <w:rFonts w:ascii="Arial" w:eastAsia="Times New Roman" w:hAnsi="Arial" w:cs="Arial"/>
          <w:color w:val="222426"/>
          <w:sz w:val="26"/>
          <w:szCs w:val="26"/>
        </w:rPr>
        <w:t> It converts a given path to an absolute path in the file system.</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2B91AF"/>
          <w:sz w:val="20"/>
          <w:szCs w:val="20"/>
        </w:rPr>
        <w:t>String</w:t>
      </w:r>
      <w:r w:rsidRPr="000B3127">
        <w:rPr>
          <w:rFonts w:ascii="Consolas" w:eastAsia="Times New Roman" w:hAnsi="Consolas" w:cs="Consolas"/>
          <w:color w:val="000000"/>
          <w:sz w:val="20"/>
          <w:szCs w:val="20"/>
        </w:rPr>
        <w:t xml:space="preserve"> abspath = application.getRealPath(“/index.html”);</w:t>
      </w:r>
    </w:p>
    <w:p w:rsidR="000B3127" w:rsidRPr="000B3127" w:rsidRDefault="000B3127" w:rsidP="000B3127">
      <w:pPr>
        <w:shd w:val="clear" w:color="auto" w:fill="FFFFFF"/>
        <w:spacing w:after="390"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The value of abspath would be a complete http URL based on the existing file system.</w:t>
      </w:r>
    </w:p>
    <w:p w:rsidR="000B3127" w:rsidRPr="000B3127" w:rsidRDefault="000B3127" w:rsidP="000B3127">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b/>
          <w:bCs/>
          <w:color w:val="222426"/>
          <w:sz w:val="26"/>
          <w:szCs w:val="26"/>
        </w:rPr>
        <w:t>void log(String message):</w:t>
      </w:r>
      <w:r w:rsidRPr="000B3127">
        <w:rPr>
          <w:rFonts w:ascii="Arial" w:eastAsia="Times New Roman" w:hAnsi="Arial" w:cs="Arial"/>
          <w:color w:val="222426"/>
          <w:sz w:val="26"/>
          <w:szCs w:val="26"/>
        </w:rPr>
        <w:t> This method writes the given message to the JSP Engine’s (JSP container’s) default log file associated to the application.</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application.log(“</w:t>
      </w:r>
      <w:r w:rsidRPr="000B3127">
        <w:rPr>
          <w:rFonts w:ascii="Consolas" w:eastAsia="Times New Roman" w:hAnsi="Consolas" w:cs="Consolas"/>
          <w:color w:val="2B91AF"/>
          <w:sz w:val="20"/>
          <w:szCs w:val="20"/>
        </w:rPr>
        <w:t>This</w:t>
      </w: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00008B"/>
          <w:sz w:val="20"/>
          <w:szCs w:val="20"/>
        </w:rPr>
        <w:t>is</w:t>
      </w:r>
      <w:r w:rsidRPr="000B3127">
        <w:rPr>
          <w:rFonts w:ascii="Consolas" w:eastAsia="Times New Roman" w:hAnsi="Consolas" w:cs="Consolas"/>
          <w:color w:val="000000"/>
          <w:sz w:val="20"/>
          <w:szCs w:val="20"/>
        </w:rPr>
        <w:t xml:space="preserve"> error </w:t>
      </w:r>
      <w:r w:rsidRPr="000B3127">
        <w:rPr>
          <w:rFonts w:ascii="Consolas" w:eastAsia="Times New Roman" w:hAnsi="Consolas" w:cs="Consolas"/>
          <w:color w:val="800000"/>
          <w:sz w:val="20"/>
          <w:szCs w:val="20"/>
        </w:rPr>
        <w:t>404</w:t>
      </w: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2B91AF"/>
          <w:sz w:val="20"/>
          <w:szCs w:val="20"/>
        </w:rPr>
        <w:t>Page</w:t>
      </w: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00008B"/>
          <w:sz w:val="20"/>
          <w:szCs w:val="20"/>
        </w:rPr>
        <w:t>not</w:t>
      </w:r>
      <w:r w:rsidRPr="000B3127">
        <w:rPr>
          <w:rFonts w:ascii="Consolas" w:eastAsia="Times New Roman" w:hAnsi="Consolas" w:cs="Consolas"/>
          <w:color w:val="000000"/>
          <w:sz w:val="20"/>
          <w:szCs w:val="20"/>
        </w:rPr>
        <w:t xml:space="preserve"> found”);</w:t>
      </w:r>
    </w:p>
    <w:p w:rsidR="000B3127" w:rsidRPr="000B3127" w:rsidRDefault="000B3127" w:rsidP="000B3127">
      <w:pPr>
        <w:shd w:val="clear" w:color="auto" w:fill="FFFFFF"/>
        <w:spacing w:after="390" w:line="240" w:lineRule="auto"/>
        <w:ind w:left="600"/>
        <w:rPr>
          <w:rFonts w:ascii="Arial" w:eastAsia="Times New Roman" w:hAnsi="Arial" w:cs="Arial"/>
          <w:color w:val="222426"/>
          <w:sz w:val="26"/>
          <w:szCs w:val="26"/>
        </w:rPr>
      </w:pPr>
      <w:r w:rsidRPr="000B3127">
        <w:rPr>
          <w:rFonts w:ascii="Arial" w:eastAsia="Times New Roman" w:hAnsi="Arial" w:cs="Arial"/>
          <w:color w:val="222426"/>
          <w:sz w:val="26"/>
          <w:szCs w:val="26"/>
        </w:rPr>
        <w:t>The above call would write the message “This is error 404 Page not found” to the default log file.</w:t>
      </w:r>
    </w:p>
    <w:p w:rsidR="000B3127" w:rsidRPr="000B3127" w:rsidRDefault="000B3127" w:rsidP="000B3127">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B3127">
        <w:rPr>
          <w:rFonts w:ascii="Arial" w:eastAsia="Times New Roman" w:hAnsi="Arial" w:cs="Arial"/>
          <w:b/>
          <w:bCs/>
          <w:color w:val="222426"/>
          <w:sz w:val="26"/>
          <w:szCs w:val="26"/>
        </w:rPr>
        <w:lastRenderedPageBreak/>
        <w:t>String getServerInfo(): </w:t>
      </w:r>
      <w:r w:rsidRPr="000B3127">
        <w:rPr>
          <w:rFonts w:ascii="Arial" w:eastAsia="Times New Roman" w:hAnsi="Arial" w:cs="Arial"/>
          <w:color w:val="222426"/>
          <w:sz w:val="26"/>
          <w:szCs w:val="26"/>
        </w:rPr>
        <w:t>This method returns the name and version of JSP container (JSP Engine).</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nsolas"/>
          <w:color w:val="222426"/>
          <w:sz w:val="20"/>
          <w:szCs w:val="20"/>
        </w:rPr>
      </w:pPr>
      <w:r w:rsidRPr="000B3127">
        <w:rPr>
          <w:rFonts w:ascii="Consolas" w:eastAsia="Times New Roman" w:hAnsi="Consolas" w:cs="Consolas"/>
          <w:color w:val="000000"/>
          <w:sz w:val="20"/>
          <w:szCs w:val="20"/>
        </w:rPr>
        <w:t xml:space="preserve">    application.getServerInfo();</w:t>
      </w:r>
    </w:p>
    <w:p w:rsidR="000B3127" w:rsidRPr="000B3127" w:rsidRDefault="000B3127" w:rsidP="000B3127">
      <w:pPr>
        <w:shd w:val="clear" w:color="auto" w:fill="FFFFFF"/>
        <w:spacing w:after="390" w:line="240" w:lineRule="auto"/>
        <w:rPr>
          <w:rFonts w:ascii="Arial" w:eastAsia="Times New Roman" w:hAnsi="Arial" w:cs="Arial"/>
          <w:color w:val="222426"/>
          <w:sz w:val="26"/>
          <w:szCs w:val="26"/>
        </w:rPr>
      </w:pPr>
      <w:r w:rsidRPr="000B3127">
        <w:rPr>
          <w:rFonts w:ascii="Arial" w:eastAsia="Times New Roman" w:hAnsi="Arial" w:cs="Arial"/>
          <w:b/>
          <w:bCs/>
          <w:color w:val="222426"/>
          <w:sz w:val="26"/>
          <w:szCs w:val="26"/>
        </w:rPr>
        <w:t>Application Implicit object Example</w:t>
      </w:r>
    </w:p>
    <w:p w:rsidR="000B3127" w:rsidRPr="000B3127" w:rsidRDefault="000B3127" w:rsidP="000B3127">
      <w:pPr>
        <w:shd w:val="clear" w:color="auto" w:fill="FFFFFF"/>
        <w:spacing w:after="390" w:line="240" w:lineRule="auto"/>
        <w:rPr>
          <w:rFonts w:ascii="Arial" w:eastAsia="Times New Roman" w:hAnsi="Arial" w:cs="Arial"/>
          <w:color w:val="222426"/>
          <w:sz w:val="26"/>
          <w:szCs w:val="26"/>
        </w:rPr>
      </w:pPr>
      <w:r w:rsidRPr="000B3127">
        <w:rPr>
          <w:rFonts w:ascii="Arial" w:eastAsia="Times New Roman" w:hAnsi="Arial" w:cs="Arial"/>
          <w:color w:val="222426"/>
          <w:sz w:val="26"/>
          <w:szCs w:val="26"/>
        </w:rPr>
        <w:t>A JSP page to capture number of hits using application. In this example we are counting the number of hits to a JSP page using application implicit object.</w:t>
      </w:r>
    </w:p>
    <w:p w:rsidR="000B3127" w:rsidRPr="000B3127" w:rsidRDefault="000B3127" w:rsidP="000B3127">
      <w:pPr>
        <w:shd w:val="clear" w:color="auto" w:fill="FFFFFF"/>
        <w:spacing w:after="390" w:line="240" w:lineRule="auto"/>
        <w:rPr>
          <w:rFonts w:ascii="Arial" w:eastAsia="Times New Roman" w:hAnsi="Arial" w:cs="Arial"/>
          <w:color w:val="222426"/>
          <w:sz w:val="26"/>
          <w:szCs w:val="26"/>
        </w:rPr>
      </w:pPr>
      <w:r w:rsidRPr="000B3127">
        <w:rPr>
          <w:rFonts w:ascii="Arial" w:eastAsia="Times New Roman" w:hAnsi="Arial" w:cs="Arial"/>
          <w:color w:val="222426"/>
          <w:sz w:val="26"/>
          <w:szCs w:val="26"/>
          <w:u w:val="single"/>
        </w:rPr>
        <w:t>counter.jsp</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&lt;%@ page </w:t>
      </w:r>
      <w:r w:rsidRPr="000B3127">
        <w:rPr>
          <w:rFonts w:ascii="Consolas" w:eastAsia="Times New Roman" w:hAnsi="Consolas" w:cs="Consolas"/>
          <w:color w:val="00008B"/>
          <w:sz w:val="20"/>
          <w:szCs w:val="20"/>
        </w:rPr>
        <w:t>import</w:t>
      </w:r>
      <w:r w:rsidRPr="000B3127">
        <w:rPr>
          <w:rFonts w:ascii="Consolas" w:eastAsia="Times New Roman" w:hAnsi="Consolas" w:cs="Consolas"/>
          <w:color w:val="000000"/>
          <w:sz w:val="20"/>
          <w:szCs w:val="20"/>
        </w:rPr>
        <w:t>=</w:t>
      </w:r>
      <w:r w:rsidRPr="000B3127">
        <w:rPr>
          <w:rFonts w:ascii="Consolas" w:eastAsia="Times New Roman" w:hAnsi="Consolas" w:cs="Consolas"/>
          <w:color w:val="800000"/>
          <w:sz w:val="20"/>
          <w:szCs w:val="20"/>
        </w:rPr>
        <w:t>"java.io.*,java.util.*"</w:t>
      </w:r>
      <w:r w:rsidRPr="000B3127">
        <w:rPr>
          <w:rFonts w:ascii="Consolas" w:eastAsia="Times New Roman" w:hAnsi="Consolas" w:cs="Consolas"/>
          <w:color w:val="000000"/>
          <w:sz w:val="20"/>
          <w:szCs w:val="20"/>
        </w:rPr>
        <w:t xml:space="preserve"> %&gt;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800000"/>
          <w:sz w:val="20"/>
          <w:szCs w:val="20"/>
        </w:rPr>
        <w:t>&lt;html&gt;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800000"/>
          <w:sz w:val="20"/>
          <w:szCs w:val="20"/>
        </w:rPr>
        <w:t>&lt;head&gt;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800000"/>
          <w:sz w:val="20"/>
          <w:szCs w:val="20"/>
        </w:rPr>
        <w:t>&lt;title&gt;</w:t>
      </w:r>
      <w:r w:rsidRPr="000B3127">
        <w:rPr>
          <w:rFonts w:ascii="Consolas" w:eastAsia="Times New Roman" w:hAnsi="Consolas" w:cs="Consolas"/>
          <w:color w:val="000000"/>
          <w:sz w:val="20"/>
          <w:szCs w:val="20"/>
        </w:rPr>
        <w:t>Application Implicit Object Example</w:t>
      </w:r>
      <w:r w:rsidRPr="000B3127">
        <w:rPr>
          <w:rFonts w:ascii="Consolas" w:eastAsia="Times New Roman" w:hAnsi="Consolas" w:cs="Consolas"/>
          <w:color w:val="800000"/>
          <w:sz w:val="20"/>
          <w:szCs w:val="20"/>
        </w:rPr>
        <w:t>&lt;/title&gt;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800000"/>
          <w:sz w:val="20"/>
          <w:szCs w:val="20"/>
        </w:rPr>
        <w:t>&lt;/head&gt;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800000"/>
          <w:sz w:val="20"/>
          <w:szCs w:val="20"/>
        </w:rPr>
        <w:t>&lt;body&gt;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&lt;%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808080"/>
          <w:sz w:val="20"/>
          <w:szCs w:val="20"/>
        </w:rPr>
        <w:t>//Comment: This would return null for the first time</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2B91AF"/>
          <w:sz w:val="20"/>
          <w:szCs w:val="20"/>
        </w:rPr>
        <w:t>Integer</w:t>
      </w:r>
      <w:r w:rsidRPr="000B3127">
        <w:rPr>
          <w:rFonts w:ascii="Consolas" w:eastAsia="Times New Roman" w:hAnsi="Consolas" w:cs="Consolas"/>
          <w:color w:val="000000"/>
          <w:sz w:val="20"/>
          <w:szCs w:val="20"/>
        </w:rPr>
        <w:t xml:space="preserve"> counter= (</w:t>
      </w:r>
      <w:r w:rsidRPr="000B3127">
        <w:rPr>
          <w:rFonts w:ascii="Consolas" w:eastAsia="Times New Roman" w:hAnsi="Consolas" w:cs="Consolas"/>
          <w:color w:val="2B91AF"/>
          <w:sz w:val="20"/>
          <w:szCs w:val="20"/>
        </w:rPr>
        <w:t>Integer</w:t>
      </w:r>
      <w:r w:rsidRPr="000B3127">
        <w:rPr>
          <w:rFonts w:ascii="Consolas" w:eastAsia="Times New Roman" w:hAnsi="Consolas" w:cs="Consolas"/>
          <w:color w:val="000000"/>
          <w:sz w:val="20"/>
          <w:szCs w:val="20"/>
        </w:rPr>
        <w:t>)application.getAttribute(</w:t>
      </w:r>
      <w:r w:rsidRPr="000B3127">
        <w:rPr>
          <w:rFonts w:ascii="Consolas" w:eastAsia="Times New Roman" w:hAnsi="Consolas" w:cs="Consolas"/>
          <w:color w:val="800000"/>
          <w:sz w:val="20"/>
          <w:szCs w:val="20"/>
        </w:rPr>
        <w:t>"numberOfVisits"</w:t>
      </w:r>
      <w:r w:rsidRPr="000B3127">
        <w:rPr>
          <w:rFonts w:ascii="Consolas" w:eastAsia="Times New Roman" w:hAnsi="Consolas" w:cs="Consolas"/>
          <w:color w:val="000000"/>
          <w:sz w:val="20"/>
          <w:szCs w:val="20"/>
        </w:rPr>
        <w: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00008B"/>
          <w:sz w:val="20"/>
          <w:szCs w:val="20"/>
        </w:rPr>
        <w:t>if</w:t>
      </w:r>
      <w:r w:rsidRPr="000B3127">
        <w:rPr>
          <w:rFonts w:ascii="Consolas" w:eastAsia="Times New Roman" w:hAnsi="Consolas" w:cs="Consolas"/>
          <w:color w:val="000000"/>
          <w:sz w:val="20"/>
          <w:szCs w:val="20"/>
        </w:rPr>
        <w:t>( counter ==</w:t>
      </w:r>
      <w:r w:rsidRPr="000B3127">
        <w:rPr>
          <w:rFonts w:ascii="Consolas" w:eastAsia="Times New Roman" w:hAnsi="Consolas" w:cs="Consolas"/>
          <w:color w:val="00008B"/>
          <w:sz w:val="20"/>
          <w:szCs w:val="20"/>
        </w:rPr>
        <w:t>null</w:t>
      </w:r>
      <w:r w:rsidRPr="000B3127">
        <w:rPr>
          <w:rFonts w:ascii="Consolas" w:eastAsia="Times New Roman" w:hAnsi="Consolas" w:cs="Consolas"/>
          <w:color w:val="000000"/>
          <w:sz w:val="20"/>
          <w:szCs w:val="20"/>
        </w:rPr>
        <w:t xml:space="preserve"> || counter == </w:t>
      </w:r>
      <w:r w:rsidRPr="000B3127">
        <w:rPr>
          <w:rFonts w:ascii="Consolas" w:eastAsia="Times New Roman" w:hAnsi="Consolas" w:cs="Consolas"/>
          <w:color w:val="800000"/>
          <w:sz w:val="20"/>
          <w:szCs w:val="20"/>
        </w:rPr>
        <w:t>0</w:t>
      </w:r>
      <w:r w:rsidRPr="000B3127">
        <w:rPr>
          <w:rFonts w:ascii="Consolas" w:eastAsia="Times New Roman" w:hAnsi="Consolas" w:cs="Consolas"/>
          <w:color w:val="000000"/>
          <w:sz w:val="20"/>
          <w:szCs w:val="20"/>
        </w:rPr>
        <w:t xml:space="preserve"> ){</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808080"/>
          <w:sz w:val="20"/>
          <w:szCs w:val="20"/>
        </w:rPr>
        <w:t xml:space="preserve">//Comment: For the very first Visitor </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counter = </w:t>
      </w:r>
      <w:r w:rsidRPr="000B3127">
        <w:rPr>
          <w:rFonts w:ascii="Consolas" w:eastAsia="Times New Roman" w:hAnsi="Consolas" w:cs="Consolas"/>
          <w:color w:val="800000"/>
          <w:sz w:val="20"/>
          <w:szCs w:val="20"/>
        </w:rPr>
        <w:t>1</w:t>
      </w:r>
      <w:r w:rsidRPr="000B3127">
        <w:rPr>
          <w:rFonts w:ascii="Consolas" w:eastAsia="Times New Roman" w:hAnsi="Consolas" w:cs="Consolas"/>
          <w:color w:val="000000"/>
          <w:sz w:val="20"/>
          <w:szCs w:val="20"/>
        </w:rPr>
        <w: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00008B"/>
          <w:sz w:val="20"/>
          <w:szCs w:val="20"/>
        </w:rPr>
        <w:t>else</w:t>
      </w:r>
      <w:r w:rsidRPr="000B3127">
        <w:rPr>
          <w:rFonts w:ascii="Consolas" w:eastAsia="Times New Roman" w:hAnsi="Consolas" w:cs="Consolas"/>
          <w:color w:val="000000"/>
          <w:sz w:val="20"/>
          <w:szCs w:val="20"/>
        </w:rPr>
        <w: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r w:rsidRPr="000B3127">
        <w:rPr>
          <w:rFonts w:ascii="Consolas" w:eastAsia="Times New Roman" w:hAnsi="Consolas" w:cs="Consolas"/>
          <w:color w:val="808080"/>
          <w:sz w:val="20"/>
          <w:szCs w:val="20"/>
        </w:rPr>
        <w:t xml:space="preserve">//Comment: For Others </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counter = counter+ </w:t>
      </w:r>
      <w:r w:rsidRPr="000B3127">
        <w:rPr>
          <w:rFonts w:ascii="Consolas" w:eastAsia="Times New Roman" w:hAnsi="Consolas" w:cs="Consolas"/>
          <w:color w:val="800000"/>
          <w:sz w:val="20"/>
          <w:szCs w:val="20"/>
        </w:rPr>
        <w:t>1</w:t>
      </w:r>
      <w:r w:rsidRPr="000B3127">
        <w:rPr>
          <w:rFonts w:ascii="Consolas" w:eastAsia="Times New Roman" w:hAnsi="Consolas" w:cs="Consolas"/>
          <w:color w:val="000000"/>
          <w:sz w:val="20"/>
          <w:szCs w:val="20"/>
        </w:rPr>
        <w: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 xml:space="preserve"> application.setAttribute(</w:t>
      </w:r>
      <w:r w:rsidRPr="000B3127">
        <w:rPr>
          <w:rFonts w:ascii="Consolas" w:eastAsia="Times New Roman" w:hAnsi="Consolas" w:cs="Consolas"/>
          <w:color w:val="800000"/>
          <w:sz w:val="20"/>
          <w:szCs w:val="20"/>
        </w:rPr>
        <w:t>"numberOfVisits"</w:t>
      </w:r>
      <w:r w:rsidRPr="000B3127">
        <w:rPr>
          <w:rFonts w:ascii="Consolas" w:eastAsia="Times New Roman" w:hAnsi="Consolas" w:cs="Consolas"/>
          <w:color w:val="000000"/>
          <w:sz w:val="20"/>
          <w:szCs w:val="20"/>
        </w:rPr>
        <w:t>, counter);</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000000"/>
          <w:sz w:val="20"/>
          <w:szCs w:val="20"/>
        </w:rPr>
        <w:t>%&gt;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800000"/>
          <w:sz w:val="20"/>
          <w:szCs w:val="20"/>
        </w:rPr>
        <w:t>&lt;h3&gt;</w:t>
      </w:r>
      <w:r w:rsidRPr="000B3127">
        <w:rPr>
          <w:rFonts w:ascii="Consolas" w:eastAsia="Times New Roman" w:hAnsi="Consolas" w:cs="Consolas"/>
          <w:color w:val="000000"/>
          <w:sz w:val="20"/>
          <w:szCs w:val="20"/>
        </w:rPr>
        <w:t>Total number of hits to this Page is: &lt;%= counter%&gt;</w:t>
      </w:r>
      <w:r w:rsidRPr="000B3127">
        <w:rPr>
          <w:rFonts w:ascii="Consolas" w:eastAsia="Times New Roman" w:hAnsi="Consolas" w:cs="Consolas"/>
          <w:color w:val="800000"/>
          <w:sz w:val="20"/>
          <w:szCs w:val="20"/>
        </w:rPr>
        <w:t>&lt;/h3&gt;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3127">
        <w:rPr>
          <w:rFonts w:ascii="Consolas" w:eastAsia="Times New Roman" w:hAnsi="Consolas" w:cs="Consolas"/>
          <w:color w:val="800000"/>
          <w:sz w:val="20"/>
          <w:szCs w:val="20"/>
        </w:rPr>
        <w:t>&lt;/body&gt;</w:t>
      </w:r>
    </w:p>
    <w:p w:rsidR="000B3127" w:rsidRPr="000B3127" w:rsidRDefault="000B3127" w:rsidP="000B31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0B3127">
        <w:rPr>
          <w:rFonts w:ascii="Consolas" w:eastAsia="Times New Roman" w:hAnsi="Consolas" w:cs="Consolas"/>
          <w:color w:val="800000"/>
          <w:sz w:val="20"/>
          <w:szCs w:val="20"/>
        </w:rPr>
        <w:t>&lt;/html&gt;</w:t>
      </w:r>
    </w:p>
    <w:p w:rsidR="009B0727" w:rsidRDefault="009B0727" w:rsidP="009B0727">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Config Implicit Object in JSP with examples</w:t>
      </w:r>
    </w:p>
    <w:p w:rsidR="009B0727" w:rsidRDefault="009B0727" w:rsidP="009B072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is an instance of </w:t>
      </w:r>
      <w:r>
        <w:rPr>
          <w:rStyle w:val="Strong"/>
          <w:rFonts w:ascii="Arial" w:hAnsi="Arial" w:cs="Arial"/>
          <w:color w:val="222426"/>
          <w:sz w:val="26"/>
          <w:szCs w:val="26"/>
        </w:rPr>
        <w:t>javax.servlet.ServletConfig</w:t>
      </w:r>
      <w:r>
        <w:rPr>
          <w:rFonts w:ascii="Arial" w:hAnsi="Arial" w:cs="Arial"/>
          <w:color w:val="222426"/>
          <w:sz w:val="26"/>
          <w:szCs w:val="26"/>
        </w:rPr>
        <w:t>. Config Implicit object is used for getting configuration information for a particular JSP page. Using application implicit object we can get application-wide initialization parameters, however using Config we can  get initialization parameters of an individual servlet mapping.</w:t>
      </w:r>
    </w:p>
    <w:p w:rsidR="009B0727" w:rsidRDefault="009B0727" w:rsidP="009B0727">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Methods of Config Implicit Object</w:t>
      </w:r>
    </w:p>
    <w:p w:rsidR="009B0727" w:rsidRDefault="009B0727" w:rsidP="009B0727">
      <w:pPr>
        <w:numPr>
          <w:ilvl w:val="0"/>
          <w:numId w:val="1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b/>
          <w:bCs/>
          <w:color w:val="222426"/>
          <w:sz w:val="26"/>
          <w:szCs w:val="26"/>
        </w:rPr>
        <w:t>String getInitParameter(String paramname)</w:t>
      </w:r>
      <w:r>
        <w:rPr>
          <w:rFonts w:ascii="Arial" w:hAnsi="Arial" w:cs="Arial"/>
          <w:color w:val="222426"/>
          <w:sz w:val="26"/>
          <w:szCs w:val="26"/>
        </w:rPr>
        <w:t> – Same what we discussed in application implicit object tutorial.</w:t>
      </w:r>
    </w:p>
    <w:p w:rsidR="009B0727" w:rsidRDefault="009B0727" w:rsidP="009B0727">
      <w:pPr>
        <w:numPr>
          <w:ilvl w:val="0"/>
          <w:numId w:val="1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b/>
          <w:bCs/>
          <w:color w:val="222426"/>
          <w:sz w:val="26"/>
          <w:szCs w:val="26"/>
        </w:rPr>
        <w:t>Enumeration getInitParameterNames()</w:t>
      </w:r>
      <w:r>
        <w:rPr>
          <w:rFonts w:ascii="Arial" w:hAnsi="Arial" w:cs="Arial"/>
          <w:color w:val="222426"/>
          <w:sz w:val="26"/>
          <w:szCs w:val="26"/>
        </w:rPr>
        <w:t> – Returns enumeration of Initialization parameters.</w:t>
      </w:r>
    </w:p>
    <w:p w:rsidR="009B0727" w:rsidRDefault="009B0727" w:rsidP="009B0727">
      <w:pPr>
        <w:numPr>
          <w:ilvl w:val="0"/>
          <w:numId w:val="1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b/>
          <w:bCs/>
          <w:color w:val="222426"/>
          <w:sz w:val="26"/>
          <w:szCs w:val="26"/>
        </w:rPr>
        <w:lastRenderedPageBreak/>
        <w:t>ServletContext getServletContext()</w:t>
      </w:r>
      <w:r>
        <w:rPr>
          <w:rFonts w:ascii="Arial" w:hAnsi="Arial" w:cs="Arial"/>
          <w:color w:val="222426"/>
          <w:sz w:val="26"/>
          <w:szCs w:val="26"/>
        </w:rPr>
        <w:t> – This method returns a reference to the Servlet context.</w:t>
      </w:r>
    </w:p>
    <w:p w:rsidR="009B0727" w:rsidRDefault="009B0727" w:rsidP="009B0727">
      <w:pPr>
        <w:numPr>
          <w:ilvl w:val="0"/>
          <w:numId w:val="1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b/>
          <w:bCs/>
          <w:color w:val="222426"/>
          <w:sz w:val="26"/>
          <w:szCs w:val="26"/>
        </w:rPr>
        <w:t>String getServletName()</w:t>
      </w:r>
      <w:r>
        <w:rPr>
          <w:rFonts w:ascii="Arial" w:hAnsi="Arial" w:cs="Arial"/>
          <w:color w:val="222426"/>
          <w:sz w:val="26"/>
          <w:szCs w:val="26"/>
        </w:rPr>
        <w:t> – It returns the name of the servlet which we define in the web.xml file inside &lt;servlet-name&gt; tag.</w:t>
      </w:r>
    </w:p>
    <w:p w:rsidR="009B0727" w:rsidRDefault="009B0727" w:rsidP="009B072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Config Implicit Object Example</w:t>
      </w:r>
    </w:p>
    <w:p w:rsidR="009B0727" w:rsidRDefault="009B0727" w:rsidP="009B072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web.xml</w:t>
      </w:r>
    </w:p>
    <w:p w:rsidR="009B0727" w:rsidRDefault="009B0727" w:rsidP="009B072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say below is my </w:t>
      </w:r>
      <w:r>
        <w:rPr>
          <w:rStyle w:val="Strong"/>
          <w:rFonts w:ascii="Arial" w:hAnsi="Arial" w:cs="Arial"/>
          <w:color w:val="222426"/>
          <w:sz w:val="26"/>
          <w:szCs w:val="26"/>
        </w:rPr>
        <w:t>web.xml</w:t>
      </w:r>
      <w:r>
        <w:rPr>
          <w:rFonts w:ascii="Arial" w:hAnsi="Arial" w:cs="Arial"/>
          <w:color w:val="222426"/>
          <w:sz w:val="26"/>
          <w:szCs w:val="26"/>
        </w:rPr>
        <w:t> file. I’m just defining servlet name and servlet mapping in it. Later, we would fetch few details from this file using config implicit object.</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&lt;web-app&gt;</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&lt;servlet&gt;</w:t>
      </w:r>
      <w:r>
        <w:rPr>
          <w:rStyle w:val="pln"/>
          <w:rFonts w:ascii="Consolas" w:hAnsi="Consolas" w:cs="Consolas"/>
          <w:color w:val="000000"/>
        </w:rPr>
        <w:t xml:space="preserve"> </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&lt;servlet-name&gt;</w:t>
      </w:r>
      <w:r>
        <w:rPr>
          <w:rStyle w:val="pln"/>
          <w:rFonts w:ascii="Consolas" w:hAnsi="Consolas" w:cs="Consolas"/>
          <w:color w:val="000000"/>
        </w:rPr>
        <w:t>BookServlet</w:t>
      </w:r>
      <w:r>
        <w:rPr>
          <w:rStyle w:val="tag"/>
          <w:rFonts w:ascii="Consolas" w:hAnsi="Consolas" w:cs="Consolas"/>
          <w:color w:val="800000"/>
        </w:rPr>
        <w:t>&lt;/servlet-name&gt;</w:t>
      </w:r>
      <w:r>
        <w:rPr>
          <w:rStyle w:val="pln"/>
          <w:rFonts w:ascii="Consolas" w:hAnsi="Consolas" w:cs="Consolas"/>
          <w:color w:val="000000"/>
        </w:rPr>
        <w:t xml:space="preserve"> </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&lt;jsp-file&gt;</w:t>
      </w:r>
      <w:r>
        <w:rPr>
          <w:rStyle w:val="pln"/>
          <w:rFonts w:ascii="Consolas" w:hAnsi="Consolas" w:cs="Consolas"/>
          <w:color w:val="000000"/>
        </w:rPr>
        <w:t>/index.jsp</w:t>
      </w:r>
      <w:r>
        <w:rPr>
          <w:rStyle w:val="tag"/>
          <w:rFonts w:ascii="Consolas" w:hAnsi="Consolas" w:cs="Consolas"/>
          <w:color w:val="800000"/>
        </w:rPr>
        <w:t>&lt;/jsp-file&gt;</w:t>
      </w:r>
      <w:r>
        <w:rPr>
          <w:rStyle w:val="pln"/>
          <w:rFonts w:ascii="Consolas" w:hAnsi="Consolas" w:cs="Consolas"/>
          <w:color w:val="000000"/>
        </w:rPr>
        <w:t xml:space="preserve"> </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&lt;/servlet&gt;</w:t>
      </w:r>
      <w:r>
        <w:rPr>
          <w:rStyle w:val="pln"/>
          <w:rFonts w:ascii="Consolas" w:hAnsi="Consolas" w:cs="Consolas"/>
          <w:color w:val="000000"/>
        </w:rPr>
        <w:t xml:space="preserve"> </w:t>
      </w:r>
    </w:p>
    <w:p w:rsidR="009B0727" w:rsidRDefault="009B0727" w:rsidP="009B0727">
      <w:pPr>
        <w:pStyle w:val="HTMLPreformatted"/>
        <w:shd w:val="clear" w:color="auto" w:fill="EEEEEE"/>
        <w:rPr>
          <w:rStyle w:val="pln"/>
          <w:rFonts w:ascii="Consolas" w:hAnsi="Consolas" w:cs="Consolas"/>
          <w:color w:val="000000"/>
        </w:rPr>
      </w:pP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&lt;servlet-mapping&gt;</w:t>
      </w:r>
      <w:r>
        <w:rPr>
          <w:rStyle w:val="pln"/>
          <w:rFonts w:ascii="Consolas" w:hAnsi="Consolas" w:cs="Consolas"/>
          <w:color w:val="000000"/>
        </w:rPr>
        <w:t xml:space="preserve"> </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&lt;servlet-name&gt;</w:t>
      </w:r>
      <w:r>
        <w:rPr>
          <w:rStyle w:val="pln"/>
          <w:rFonts w:ascii="Consolas" w:hAnsi="Consolas" w:cs="Consolas"/>
          <w:color w:val="000000"/>
        </w:rPr>
        <w:t>BookServlet</w:t>
      </w:r>
      <w:r>
        <w:rPr>
          <w:rStyle w:val="tag"/>
          <w:rFonts w:ascii="Consolas" w:hAnsi="Consolas" w:cs="Consolas"/>
          <w:color w:val="800000"/>
        </w:rPr>
        <w:t>&lt;/servlet-name&gt;</w:t>
      </w:r>
      <w:r>
        <w:rPr>
          <w:rStyle w:val="pln"/>
          <w:rFonts w:ascii="Consolas" w:hAnsi="Consolas" w:cs="Consolas"/>
          <w:color w:val="000000"/>
        </w:rPr>
        <w:t xml:space="preserve"> </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&lt;url-pattern&gt;</w:t>
      </w:r>
      <w:r>
        <w:rPr>
          <w:rStyle w:val="pln"/>
          <w:rFonts w:ascii="Consolas" w:hAnsi="Consolas" w:cs="Consolas"/>
          <w:color w:val="000000"/>
        </w:rPr>
        <w:t>/index</w:t>
      </w:r>
      <w:r>
        <w:rPr>
          <w:rStyle w:val="tag"/>
          <w:rFonts w:ascii="Consolas" w:hAnsi="Consolas" w:cs="Consolas"/>
          <w:color w:val="800000"/>
        </w:rPr>
        <w:t>&lt;/url-pattern&gt;</w:t>
      </w:r>
      <w:r>
        <w:rPr>
          <w:rStyle w:val="pln"/>
          <w:rFonts w:ascii="Consolas" w:hAnsi="Consolas" w:cs="Consolas"/>
          <w:color w:val="000000"/>
        </w:rPr>
        <w:t xml:space="preserve"> </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&lt;/servlet-mapping&gt;</w:t>
      </w:r>
      <w:r>
        <w:rPr>
          <w:rStyle w:val="pln"/>
          <w:rFonts w:ascii="Consolas" w:hAnsi="Consolas" w:cs="Consolas"/>
          <w:color w:val="000000"/>
        </w:rPr>
        <w:t xml:space="preserve"> </w:t>
      </w:r>
    </w:p>
    <w:p w:rsidR="009B0727" w:rsidRDefault="009B0727" w:rsidP="009B0727">
      <w:pPr>
        <w:pStyle w:val="HTMLPreformatted"/>
        <w:shd w:val="clear" w:color="auto" w:fill="EEEEEE"/>
        <w:rPr>
          <w:rFonts w:ascii="Consolas" w:hAnsi="Consolas" w:cs="Consolas"/>
          <w:color w:val="222426"/>
        </w:rPr>
      </w:pPr>
      <w:r>
        <w:rPr>
          <w:rStyle w:val="tag"/>
          <w:rFonts w:ascii="Consolas" w:hAnsi="Consolas" w:cs="Consolas"/>
          <w:color w:val="800000"/>
        </w:rPr>
        <w:t>&lt;/web-app&gt;</w:t>
      </w:r>
    </w:p>
    <w:p w:rsidR="009B0727" w:rsidRDefault="009B0727" w:rsidP="009B072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index.jsp</w:t>
      </w:r>
    </w:p>
    <w:p w:rsidR="009B0727" w:rsidRDefault="009B0727" w:rsidP="009B072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JSP page we are calling getServletName() method of config object for fetching the servlet name from web.xml file.</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 xml:space="preserve"> Config Implicit Object</w:t>
      </w:r>
      <w:r>
        <w:rPr>
          <w:rStyle w:val="tag"/>
          <w:rFonts w:ascii="Consolas" w:hAnsi="Consolas" w:cs="Consolas"/>
          <w:color w:val="800000"/>
        </w:rPr>
        <w:t>&lt;/title&gt;</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9B0727" w:rsidRDefault="009B0727" w:rsidP="009B0727">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9B0727" w:rsidRDefault="009B0727" w:rsidP="009B0727">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sname</w:t>
      </w:r>
      <w:r>
        <w:rPr>
          <w:rStyle w:val="pun"/>
          <w:rFonts w:ascii="Consolas" w:hAnsi="Consolas" w:cs="Consolas"/>
          <w:color w:val="000000"/>
        </w:rPr>
        <w:t>=</w:t>
      </w:r>
      <w:r>
        <w:rPr>
          <w:rStyle w:val="pln"/>
          <w:rFonts w:ascii="Consolas" w:hAnsi="Consolas" w:cs="Consolas"/>
          <w:color w:val="000000"/>
        </w:rPr>
        <w:t>config</w:t>
      </w:r>
      <w:r>
        <w:rPr>
          <w:rStyle w:val="pun"/>
          <w:rFonts w:ascii="Consolas" w:hAnsi="Consolas" w:cs="Consolas"/>
          <w:color w:val="000000"/>
        </w:rPr>
        <w:t>.</w:t>
      </w:r>
      <w:r>
        <w:rPr>
          <w:rStyle w:val="pln"/>
          <w:rFonts w:ascii="Consolas" w:hAnsi="Consolas" w:cs="Consolas"/>
          <w:color w:val="000000"/>
        </w:rPr>
        <w:t>getServletName</w:t>
      </w:r>
      <w:r>
        <w:rPr>
          <w:rStyle w:val="pun"/>
          <w:rFonts w:ascii="Consolas" w:hAnsi="Consolas" w:cs="Consolas"/>
          <w:color w:val="000000"/>
        </w:rPr>
        <w:t>();</w:t>
      </w:r>
      <w:r>
        <w:rPr>
          <w:rStyle w:val="pln"/>
          <w:rFonts w:ascii="Consolas" w:hAnsi="Consolas" w:cs="Consolas"/>
          <w:color w:val="000000"/>
        </w:rPr>
        <w:t xml:space="preserve"> </w:t>
      </w:r>
    </w:p>
    <w:p w:rsidR="009B0727" w:rsidRDefault="009B0727" w:rsidP="009B0727">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"Servlet Name is: "</w:t>
      </w:r>
      <w:r>
        <w:rPr>
          <w:rStyle w:val="pun"/>
          <w:rFonts w:ascii="Consolas" w:hAnsi="Consolas" w:cs="Consolas"/>
          <w:color w:val="000000"/>
        </w:rPr>
        <w:t>+</w:t>
      </w:r>
      <w:r>
        <w:rPr>
          <w:rStyle w:val="pln"/>
          <w:rFonts w:ascii="Consolas" w:hAnsi="Consolas" w:cs="Consolas"/>
          <w:color w:val="000000"/>
        </w:rPr>
        <w:t>sname</w:t>
      </w:r>
      <w:r>
        <w:rPr>
          <w:rStyle w:val="pun"/>
          <w:rFonts w:ascii="Consolas" w:hAnsi="Consolas" w:cs="Consolas"/>
          <w:color w:val="000000"/>
        </w:rPr>
        <w:t>);</w:t>
      </w:r>
      <w:r>
        <w:rPr>
          <w:rStyle w:val="pln"/>
          <w:rFonts w:ascii="Consolas" w:hAnsi="Consolas" w:cs="Consolas"/>
          <w:color w:val="000000"/>
        </w:rPr>
        <w:t xml:space="preserve"> </w:t>
      </w:r>
    </w:p>
    <w:p w:rsidR="009B0727" w:rsidRDefault="009B0727" w:rsidP="009B0727">
      <w:pPr>
        <w:pStyle w:val="HTMLPreformatted"/>
        <w:shd w:val="clear" w:color="auto" w:fill="EEEEEE"/>
        <w:rPr>
          <w:rStyle w:val="pln"/>
          <w:rFonts w:ascii="Consolas" w:hAnsi="Consolas" w:cs="Consolas"/>
          <w:color w:val="000000"/>
        </w:rPr>
      </w:pPr>
      <w:r>
        <w:rPr>
          <w:rStyle w:val="pln"/>
          <w:rFonts w:ascii="Consolas" w:hAnsi="Consolas" w:cs="Consolas"/>
          <w:color w:val="000000"/>
        </w:rPr>
        <w:t>%&gt;</w:t>
      </w:r>
    </w:p>
    <w:p w:rsidR="009B0727" w:rsidRDefault="009B0727" w:rsidP="009B0727">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9B0727" w:rsidRDefault="009B0727" w:rsidP="009B0727">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08358B" w:rsidRDefault="0008358B" w:rsidP="0008358B">
      <w:pPr>
        <w:pStyle w:val="Heading1"/>
        <w:shd w:val="clear" w:color="auto" w:fill="FFFFFF"/>
        <w:spacing w:before="0" w:beforeAutospacing="0" w:after="240" w:afterAutospacing="0"/>
        <w:rPr>
          <w:rFonts w:ascii="Trebuchet MS" w:hAnsi="Trebuchet MS"/>
          <w:color w:val="444542"/>
          <w:sz w:val="45"/>
          <w:szCs w:val="45"/>
        </w:rPr>
      </w:pPr>
    </w:p>
    <w:p w:rsidR="0008358B" w:rsidRDefault="0008358B" w:rsidP="0008358B">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pageContext Implicit Object in JSP with examples</w:t>
      </w:r>
    </w:p>
    <w:p w:rsidR="0008358B" w:rsidRPr="0008358B" w:rsidRDefault="0008358B" w:rsidP="0008358B">
      <w:pPr>
        <w:shd w:val="clear" w:color="auto" w:fill="FFFFFF"/>
        <w:spacing w:after="390" w:line="240" w:lineRule="auto"/>
        <w:rPr>
          <w:rFonts w:ascii="Arial" w:eastAsia="Times New Roman" w:hAnsi="Arial" w:cs="Arial"/>
          <w:color w:val="222426"/>
          <w:sz w:val="26"/>
          <w:szCs w:val="26"/>
        </w:rPr>
      </w:pPr>
      <w:r w:rsidRPr="0008358B">
        <w:rPr>
          <w:rFonts w:ascii="Arial" w:eastAsia="Times New Roman" w:hAnsi="Arial" w:cs="Arial"/>
          <w:color w:val="222426"/>
          <w:sz w:val="26"/>
          <w:szCs w:val="26"/>
        </w:rPr>
        <w:lastRenderedPageBreak/>
        <w:t>It is an instance of </w:t>
      </w:r>
      <w:r w:rsidRPr="0008358B">
        <w:rPr>
          <w:rFonts w:ascii="Arial" w:eastAsia="Times New Roman" w:hAnsi="Arial" w:cs="Arial"/>
          <w:b/>
          <w:bCs/>
          <w:color w:val="222426"/>
          <w:sz w:val="26"/>
          <w:szCs w:val="26"/>
        </w:rPr>
        <w:t>javax.servlet.jsp.PageContext</w:t>
      </w:r>
      <w:r w:rsidRPr="0008358B">
        <w:rPr>
          <w:rFonts w:ascii="Arial" w:eastAsia="Times New Roman" w:hAnsi="Arial" w:cs="Arial"/>
          <w:color w:val="222426"/>
          <w:sz w:val="26"/>
          <w:szCs w:val="26"/>
        </w:rPr>
        <w:t>. Using this object you can find attribute, get attribute, set attribute and remove attribute at any of the below levels –</w:t>
      </w:r>
    </w:p>
    <w:p w:rsidR="0008358B" w:rsidRPr="0008358B" w:rsidRDefault="0008358B" w:rsidP="0008358B">
      <w:pPr>
        <w:numPr>
          <w:ilvl w:val="0"/>
          <w:numId w:val="19"/>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8358B">
        <w:rPr>
          <w:rFonts w:ascii="Arial" w:eastAsia="Times New Roman" w:hAnsi="Arial" w:cs="Arial"/>
          <w:color w:val="222426"/>
          <w:sz w:val="26"/>
          <w:szCs w:val="26"/>
        </w:rPr>
        <w:t>JSP Page – Scope: PAGE_CONTEXT</w:t>
      </w:r>
    </w:p>
    <w:p w:rsidR="0008358B" w:rsidRPr="0008358B" w:rsidRDefault="0008358B" w:rsidP="0008358B">
      <w:pPr>
        <w:numPr>
          <w:ilvl w:val="0"/>
          <w:numId w:val="19"/>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8358B">
        <w:rPr>
          <w:rFonts w:ascii="Arial" w:eastAsia="Times New Roman" w:hAnsi="Arial" w:cs="Arial"/>
          <w:color w:val="222426"/>
          <w:sz w:val="26"/>
          <w:szCs w:val="26"/>
        </w:rPr>
        <w:t>HTTP Request – Scope: REQUEST_CONTEXT</w:t>
      </w:r>
    </w:p>
    <w:p w:rsidR="0008358B" w:rsidRPr="0008358B" w:rsidRDefault="0008358B" w:rsidP="0008358B">
      <w:pPr>
        <w:numPr>
          <w:ilvl w:val="0"/>
          <w:numId w:val="19"/>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8358B">
        <w:rPr>
          <w:rFonts w:ascii="Arial" w:eastAsia="Times New Roman" w:hAnsi="Arial" w:cs="Arial"/>
          <w:color w:val="222426"/>
          <w:sz w:val="26"/>
          <w:szCs w:val="26"/>
        </w:rPr>
        <w:t>HTTP Session – Scope: SESSION_CONTEXT</w:t>
      </w:r>
    </w:p>
    <w:p w:rsidR="0008358B" w:rsidRPr="0008358B" w:rsidRDefault="0008358B" w:rsidP="0008358B">
      <w:pPr>
        <w:numPr>
          <w:ilvl w:val="0"/>
          <w:numId w:val="19"/>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08358B">
        <w:rPr>
          <w:rFonts w:ascii="Arial" w:eastAsia="Times New Roman" w:hAnsi="Arial" w:cs="Arial"/>
          <w:color w:val="222426"/>
          <w:sz w:val="26"/>
          <w:szCs w:val="26"/>
        </w:rPr>
        <w:t>Application Level – Scope: APPLICATION_CONTEX</w:t>
      </w:r>
    </w:p>
    <w:p w:rsidR="0008358B" w:rsidRDefault="0008358B" w:rsidP="0008358B">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pageContext Implicit Object Example</w:t>
      </w:r>
    </w:p>
    <w:p w:rsidR="0008358B" w:rsidRDefault="0008358B" w:rsidP="0008358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index.html</w:t>
      </w:r>
    </w:p>
    <w:p w:rsidR="0008358B" w:rsidRDefault="0008358B" w:rsidP="0008358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are simply asking user to enter login details.</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 xml:space="preserve"> User Login Page – Enter details</w:t>
      </w:r>
      <w:r>
        <w:rPr>
          <w:rStyle w:val="tag"/>
          <w:rFonts w:ascii="Consolas" w:hAnsi="Consolas" w:cs="Consolas"/>
          <w:color w:val="800000"/>
        </w:rPr>
        <w:t>&lt;/title&gt;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&lt;form</w:t>
      </w:r>
      <w:r>
        <w:rPr>
          <w:rStyle w:val="pln"/>
          <w:rFonts w:ascii="Consolas" w:hAnsi="Consolas" w:cs="Consolas"/>
          <w:color w:val="000000"/>
        </w:rPr>
        <w:t xml:space="preserve"> </w:t>
      </w:r>
      <w:r>
        <w:rPr>
          <w:rStyle w:val="atn"/>
          <w:rFonts w:ascii="Consolas" w:hAnsi="Consolas" w:cs="Consolas"/>
          <w:color w:val="FF0000"/>
        </w:rPr>
        <w:t>action</w:t>
      </w:r>
      <w:r>
        <w:rPr>
          <w:rStyle w:val="pun"/>
          <w:rFonts w:ascii="Consolas" w:hAnsi="Consolas" w:cs="Consolas"/>
          <w:color w:val="000000"/>
        </w:rPr>
        <w:t>=</w:t>
      </w:r>
      <w:r>
        <w:rPr>
          <w:rStyle w:val="atv"/>
          <w:rFonts w:ascii="Consolas" w:hAnsi="Consolas" w:cs="Consolas"/>
          <w:color w:val="0000FF"/>
        </w:rPr>
        <w:t>"validation.jsp"</w:t>
      </w:r>
      <w:r>
        <w:rPr>
          <w:rStyle w:val="tag"/>
          <w:rFonts w:ascii="Consolas" w:hAnsi="Consolas" w:cs="Consolas"/>
          <w:color w:val="800000"/>
        </w:rPr>
        <w:t>&gt;</w:t>
      </w:r>
    </w:p>
    <w:p w:rsidR="0008358B" w:rsidRDefault="0008358B" w:rsidP="0008358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Enter User-Id: </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"uid"</w:t>
      </w:r>
      <w:r>
        <w:rPr>
          <w:rStyle w:val="tag"/>
          <w:rFonts w:ascii="Consolas" w:hAnsi="Consolas" w:cs="Consolas"/>
          <w:color w:val="800000"/>
        </w:rPr>
        <w:t>&gt;&lt;br&gt;</w:t>
      </w:r>
    </w:p>
    <w:p w:rsidR="0008358B" w:rsidRDefault="0008358B" w:rsidP="0008358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Enter Password: </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"upass"</w:t>
      </w:r>
      <w:r>
        <w:rPr>
          <w:rStyle w:val="tag"/>
          <w:rFonts w:ascii="Consolas" w:hAnsi="Consolas" w:cs="Consolas"/>
          <w:color w:val="800000"/>
        </w:rPr>
        <w:t>&gt;&lt;br&gt;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"submit"</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"Login"</w:t>
      </w:r>
      <w:r>
        <w:rPr>
          <w:rStyle w:val="tag"/>
          <w:rFonts w:ascii="Consolas" w:hAnsi="Consolas" w:cs="Consolas"/>
          <w:color w:val="800000"/>
        </w:rPr>
        <w:t>&gt;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&lt;/form&gt;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08358B" w:rsidRDefault="0008358B" w:rsidP="0008358B">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08358B" w:rsidRDefault="0008358B" w:rsidP="0008358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validation.jsp</w:t>
      </w:r>
    </w:p>
    <w:p w:rsidR="0008358B" w:rsidRDefault="0008358B" w:rsidP="0008358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page we are storing user’s credentials using </w:t>
      </w:r>
      <w:r>
        <w:rPr>
          <w:rStyle w:val="Strong"/>
          <w:rFonts w:ascii="Arial" w:hAnsi="Arial" w:cs="Arial"/>
          <w:color w:val="222426"/>
          <w:sz w:val="26"/>
          <w:szCs w:val="26"/>
        </w:rPr>
        <w:t>pageContext</w:t>
      </w:r>
      <w:r>
        <w:rPr>
          <w:rFonts w:ascii="Arial" w:hAnsi="Arial" w:cs="Arial"/>
          <w:color w:val="222426"/>
          <w:sz w:val="26"/>
          <w:szCs w:val="26"/>
        </w:rPr>
        <w:t> implicit object with the </w:t>
      </w:r>
      <w:r>
        <w:rPr>
          <w:rStyle w:val="Strong"/>
          <w:rFonts w:ascii="Arial" w:hAnsi="Arial" w:cs="Arial"/>
          <w:color w:val="222426"/>
          <w:sz w:val="26"/>
          <w:szCs w:val="26"/>
        </w:rPr>
        <w:t>session scope</w:t>
      </w:r>
      <w:r>
        <w:rPr>
          <w:rFonts w:ascii="Arial" w:hAnsi="Arial" w:cs="Arial"/>
          <w:color w:val="222426"/>
          <w:sz w:val="26"/>
          <w:szCs w:val="26"/>
        </w:rPr>
        <w:t>, which means we will be able to access the details till the user’s session is active. We can also store the attribute using other scope parameters such as page, application and request.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 xml:space="preserve"> Validation JSP Page</w:t>
      </w:r>
      <w:r>
        <w:rPr>
          <w:rStyle w:val="tag"/>
          <w:rFonts w:ascii="Consolas" w:hAnsi="Consolas" w:cs="Consolas"/>
          <w:color w:val="800000"/>
        </w:rPr>
        <w:t>&lt;/title&gt;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08358B" w:rsidRDefault="0008358B" w:rsidP="0008358B">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08358B" w:rsidRDefault="0008358B" w:rsidP="0008358B">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id</w:t>
      </w:r>
      <w:r>
        <w:rPr>
          <w:rStyle w:val="pun"/>
          <w:rFonts w:ascii="Consolas" w:hAnsi="Consolas" w:cs="Consolas"/>
          <w:color w:val="000000"/>
        </w:rPr>
        <w: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"uid"</w:t>
      </w:r>
      <w:r>
        <w:rPr>
          <w:rStyle w:val="pun"/>
          <w:rFonts w:ascii="Consolas" w:hAnsi="Consolas" w:cs="Consolas"/>
          <w:color w:val="000000"/>
        </w:rPr>
        <w:t>);</w:t>
      </w:r>
    </w:p>
    <w:p w:rsidR="0008358B" w:rsidRDefault="0008358B" w:rsidP="0008358B">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w:t>
      </w:r>
      <w:r>
        <w:rPr>
          <w:rStyle w:val="kwd"/>
          <w:rFonts w:ascii="Consolas" w:hAnsi="Consolas" w:cs="Consolas"/>
          <w:color w:val="00008B"/>
        </w:rPr>
        <w:t>pass</w:t>
      </w:r>
      <w:r>
        <w:rPr>
          <w:rStyle w:val="pun"/>
          <w:rFonts w:ascii="Consolas" w:hAnsi="Consolas" w:cs="Consolas"/>
          <w:color w:val="000000"/>
        </w:rPr>
        <w: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"upass"</w:t>
      </w:r>
      <w:r>
        <w:rPr>
          <w:rStyle w:val="pun"/>
          <w:rFonts w:ascii="Consolas" w:hAnsi="Consolas" w:cs="Consolas"/>
          <w:color w:val="000000"/>
        </w:rPr>
        <w:t>);</w:t>
      </w:r>
    </w:p>
    <w:p w:rsidR="0008358B" w:rsidRDefault="0008358B" w:rsidP="0008358B">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"hello "</w:t>
      </w:r>
      <w:r>
        <w:rPr>
          <w:rStyle w:val="pun"/>
          <w:rFonts w:ascii="Consolas" w:hAnsi="Consolas" w:cs="Consolas"/>
          <w:color w:val="000000"/>
        </w:rPr>
        <w:t>+</w:t>
      </w:r>
      <w:r>
        <w:rPr>
          <w:rStyle w:val="pln"/>
          <w:rFonts w:ascii="Consolas" w:hAnsi="Consolas" w:cs="Consolas"/>
          <w:color w:val="000000"/>
        </w:rPr>
        <w:t>id</w:t>
      </w:r>
      <w:r>
        <w:rPr>
          <w:rStyle w:val="pun"/>
          <w:rFonts w:ascii="Consolas" w:hAnsi="Consolas" w:cs="Consolas"/>
          <w:color w:val="000000"/>
        </w:rPr>
        <w:t>);</w:t>
      </w:r>
    </w:p>
    <w:p w:rsidR="0008358B" w:rsidRDefault="0008358B" w:rsidP="0008358B">
      <w:pPr>
        <w:pStyle w:val="HTMLPreformatted"/>
        <w:shd w:val="clear" w:color="auto" w:fill="EEEEEE"/>
        <w:rPr>
          <w:rStyle w:val="pln"/>
          <w:rFonts w:ascii="Consolas" w:hAnsi="Consolas" w:cs="Consolas"/>
          <w:color w:val="000000"/>
        </w:rPr>
      </w:pPr>
      <w:r>
        <w:rPr>
          <w:rStyle w:val="pln"/>
          <w:rFonts w:ascii="Consolas" w:hAnsi="Consolas" w:cs="Consolas"/>
          <w:color w:val="000000"/>
        </w:rPr>
        <w:t>pageContext</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str"/>
          <w:rFonts w:ascii="Consolas" w:hAnsi="Consolas" w:cs="Consolas"/>
          <w:color w:val="800000"/>
        </w:rPr>
        <w:t>"UName"</w:t>
      </w:r>
      <w:r>
        <w:rPr>
          <w:rStyle w:val="pun"/>
          <w:rFonts w:ascii="Consolas" w:hAnsi="Consolas" w:cs="Consolas"/>
          <w:color w:val="000000"/>
        </w:rPr>
        <w:t>,</w:t>
      </w:r>
      <w:r>
        <w:rPr>
          <w:rStyle w:val="pln"/>
          <w:rFonts w:ascii="Consolas" w:hAnsi="Consolas" w:cs="Consolas"/>
          <w:color w:val="000000"/>
        </w:rPr>
        <w:t xml:space="preserve"> id</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hAnsi="Consolas" w:cs="Consolas"/>
          <w:color w:val="000000"/>
        </w:rPr>
        <w:t>SESSION_SCOPE</w:t>
      </w:r>
      <w:r>
        <w:rPr>
          <w:rStyle w:val="pun"/>
          <w:rFonts w:ascii="Consolas" w:hAnsi="Consolas" w:cs="Consolas"/>
          <w:color w:val="000000"/>
        </w:rPr>
        <w:t>);</w:t>
      </w:r>
    </w:p>
    <w:p w:rsidR="0008358B" w:rsidRDefault="0008358B" w:rsidP="0008358B">
      <w:pPr>
        <w:pStyle w:val="HTMLPreformatted"/>
        <w:shd w:val="clear" w:color="auto" w:fill="EEEEEE"/>
        <w:rPr>
          <w:rStyle w:val="pln"/>
          <w:rFonts w:ascii="Consolas" w:hAnsi="Consolas" w:cs="Consolas"/>
          <w:color w:val="000000"/>
        </w:rPr>
      </w:pPr>
      <w:r>
        <w:rPr>
          <w:rStyle w:val="pln"/>
          <w:rFonts w:ascii="Consolas" w:hAnsi="Consolas" w:cs="Consolas"/>
          <w:color w:val="000000"/>
        </w:rPr>
        <w:t>pageContext</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str"/>
          <w:rFonts w:ascii="Consolas" w:hAnsi="Consolas" w:cs="Consolas"/>
          <w:color w:val="800000"/>
        </w:rPr>
        <w:t>"UPassword"</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pass</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hAnsi="Consolas" w:cs="Consolas"/>
          <w:color w:val="000000"/>
        </w:rPr>
        <w:t>SESSION_SCOPE</w:t>
      </w:r>
      <w:r>
        <w:rPr>
          <w:rStyle w:val="pun"/>
          <w:rFonts w:ascii="Consolas" w:hAnsi="Consolas" w:cs="Consolas"/>
          <w:color w:val="000000"/>
        </w:rPr>
        <w:t>);</w:t>
      </w:r>
    </w:p>
    <w:p w:rsidR="0008358B" w:rsidRDefault="0008358B" w:rsidP="0008358B">
      <w:pPr>
        <w:pStyle w:val="HTMLPreformatted"/>
        <w:shd w:val="clear" w:color="auto" w:fill="EEEEEE"/>
        <w:rPr>
          <w:rStyle w:val="pln"/>
          <w:rFonts w:ascii="Consolas" w:hAnsi="Consolas" w:cs="Consolas"/>
          <w:color w:val="000000"/>
        </w:rPr>
      </w:pPr>
      <w:r>
        <w:rPr>
          <w:rStyle w:val="pln"/>
          <w:rFonts w:ascii="Consolas" w:hAnsi="Consolas" w:cs="Consolas"/>
          <w:color w:val="000000"/>
        </w:rPr>
        <w:t>%&gt;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&lt;a</w:t>
      </w:r>
      <w:r>
        <w:rPr>
          <w:rStyle w:val="pln"/>
          <w:rFonts w:ascii="Consolas" w:hAnsi="Consolas" w:cs="Consolas"/>
          <w:color w:val="000000"/>
        </w:rPr>
        <w:t xml:space="preserve"> </w:t>
      </w:r>
      <w:r>
        <w:rPr>
          <w:rStyle w:val="atn"/>
          <w:rFonts w:ascii="Consolas" w:hAnsi="Consolas" w:cs="Consolas"/>
          <w:color w:val="FF0000"/>
        </w:rPr>
        <w:t>href</w:t>
      </w:r>
      <w:r>
        <w:rPr>
          <w:rStyle w:val="pun"/>
          <w:rFonts w:ascii="Consolas" w:hAnsi="Consolas" w:cs="Consolas"/>
          <w:color w:val="000000"/>
        </w:rPr>
        <w:t>=</w:t>
      </w:r>
      <w:r>
        <w:rPr>
          <w:rStyle w:val="atv"/>
          <w:rFonts w:ascii="Consolas" w:hAnsi="Consolas" w:cs="Consolas"/>
          <w:color w:val="0000FF"/>
        </w:rPr>
        <w:t>"display.jsp"</w:t>
      </w:r>
      <w:r>
        <w:rPr>
          <w:rStyle w:val="tag"/>
          <w:rFonts w:ascii="Consolas" w:hAnsi="Consolas" w:cs="Consolas"/>
          <w:color w:val="800000"/>
        </w:rPr>
        <w:t>&gt;</w:t>
      </w:r>
      <w:r>
        <w:rPr>
          <w:rStyle w:val="pln"/>
          <w:rFonts w:ascii="Consolas" w:hAnsi="Consolas" w:cs="Consolas"/>
          <w:color w:val="000000"/>
        </w:rPr>
        <w:t xml:space="preserve">Click here to see what you have entered </w:t>
      </w:r>
      <w:r>
        <w:rPr>
          <w:rStyle w:val="tag"/>
          <w:rFonts w:ascii="Consolas" w:hAnsi="Consolas" w:cs="Consolas"/>
          <w:color w:val="800000"/>
        </w:rPr>
        <w:t>&lt;/a&gt;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08358B" w:rsidRDefault="0008358B" w:rsidP="0008358B">
      <w:pPr>
        <w:pStyle w:val="HTMLPreformatted"/>
        <w:shd w:val="clear" w:color="auto" w:fill="EEEEEE"/>
        <w:rPr>
          <w:rFonts w:ascii="Consolas" w:hAnsi="Consolas" w:cs="Consolas"/>
          <w:color w:val="222426"/>
        </w:rPr>
      </w:pPr>
      <w:r>
        <w:rPr>
          <w:rStyle w:val="tag"/>
          <w:rFonts w:ascii="Consolas" w:hAnsi="Consolas" w:cs="Consolas"/>
          <w:color w:val="800000"/>
        </w:rPr>
        <w:lastRenderedPageBreak/>
        <w:t>&lt;/html&gt;</w:t>
      </w:r>
    </w:p>
    <w:p w:rsidR="0008358B" w:rsidRDefault="0008358B" w:rsidP="0008358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display.jsp</w:t>
      </w:r>
    </w:p>
    <w:p w:rsidR="0008358B" w:rsidRDefault="0008358B" w:rsidP="0008358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JSP page we are fetching the stored attributes using getAttribute method. The point to note here is that we have stored the attributes with session scope so we must need to specify scope as session in order to fetch those attribute’s value.</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Displaying User Details</w:t>
      </w:r>
      <w:r>
        <w:rPr>
          <w:rStyle w:val="tag"/>
          <w:rFonts w:ascii="Consolas" w:hAnsi="Consolas" w:cs="Consolas"/>
          <w:color w:val="800000"/>
        </w:rPr>
        <w:t>&lt;/title&gt;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08358B" w:rsidRDefault="0008358B" w:rsidP="0008358B">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p>
    <w:p w:rsidR="0008358B" w:rsidRDefault="0008358B" w:rsidP="0008358B">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username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pageContext</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str"/>
          <w:rFonts w:ascii="Consolas" w:hAnsi="Consolas" w:cs="Consolas"/>
          <w:color w:val="800000"/>
        </w:rPr>
        <w:t>"UName"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hAnsi="Consolas" w:cs="Consolas"/>
          <w:color w:val="000000"/>
        </w:rPr>
        <w:t>SESSION_SCOPE</w:t>
      </w:r>
      <w:r>
        <w:rPr>
          <w:rStyle w:val="pun"/>
          <w:rFonts w:ascii="Consolas" w:hAnsi="Consolas" w:cs="Consolas"/>
          <w:color w:val="000000"/>
        </w:rPr>
        <w:t>);</w:t>
      </w:r>
    </w:p>
    <w:p w:rsidR="0008358B" w:rsidRDefault="0008358B" w:rsidP="0008358B">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userpassword</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pageContext</w:t>
      </w:r>
      <w:r>
        <w:rPr>
          <w:rStyle w:val="pun"/>
          <w:rFonts w:ascii="Consolas" w:hAnsi="Consolas" w:cs="Consolas"/>
          <w:color w:val="000000"/>
        </w:rPr>
        <w:t>.</w:t>
      </w:r>
      <w:r>
        <w:rPr>
          <w:rStyle w:val="pln"/>
          <w:rFonts w:ascii="Consolas" w:hAnsi="Consolas" w:cs="Consolas"/>
          <w:color w:val="000000"/>
        </w:rPr>
        <w:t>getAttribute</w:t>
      </w:r>
      <w:r>
        <w:rPr>
          <w:rStyle w:val="pun"/>
          <w:rFonts w:ascii="Consolas" w:hAnsi="Consolas" w:cs="Consolas"/>
          <w:color w:val="000000"/>
        </w:rPr>
        <w:t>(</w:t>
      </w:r>
      <w:r>
        <w:rPr>
          <w:rStyle w:val="str"/>
          <w:rFonts w:ascii="Consolas" w:hAnsi="Consolas" w:cs="Consolas"/>
          <w:color w:val="800000"/>
        </w:rPr>
        <w:t>"UPassword"</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hAnsi="Consolas" w:cs="Consolas"/>
          <w:color w:val="000000"/>
        </w:rPr>
        <w:t>SESSION_SCOPE</w:t>
      </w:r>
      <w:r>
        <w:rPr>
          <w:rStyle w:val="pun"/>
          <w:rFonts w:ascii="Consolas" w:hAnsi="Consolas" w:cs="Consolas"/>
          <w:color w:val="000000"/>
        </w:rPr>
        <w:t>);</w:t>
      </w:r>
    </w:p>
    <w:p w:rsidR="0008358B" w:rsidRDefault="0008358B" w:rsidP="0008358B">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"Hi "</w:t>
      </w:r>
      <w:r>
        <w:rPr>
          <w:rStyle w:val="pun"/>
          <w:rFonts w:ascii="Consolas" w:hAnsi="Consolas" w:cs="Consolas"/>
          <w:color w:val="000000"/>
        </w:rPr>
        <w:t>+</w:t>
      </w:r>
      <w:r>
        <w:rPr>
          <w:rStyle w:val="pln"/>
          <w:rFonts w:ascii="Consolas" w:hAnsi="Consolas" w:cs="Consolas"/>
          <w:color w:val="000000"/>
        </w:rPr>
        <w:t>username</w:t>
      </w:r>
      <w:r>
        <w:rPr>
          <w:rStyle w:val="pun"/>
          <w:rFonts w:ascii="Consolas" w:hAnsi="Consolas" w:cs="Consolas"/>
          <w:color w:val="000000"/>
        </w:rPr>
        <w:t>);</w:t>
      </w:r>
    </w:p>
    <w:p w:rsidR="0008358B" w:rsidRDefault="0008358B" w:rsidP="0008358B">
      <w:pPr>
        <w:pStyle w:val="HTMLPreformatted"/>
        <w:shd w:val="clear" w:color="auto" w:fill="EEEEEE"/>
        <w:rPr>
          <w:rStyle w:val="pln"/>
          <w:rFonts w:ascii="Consolas" w:hAnsi="Consolas" w:cs="Consolas"/>
          <w:color w:val="000000"/>
        </w:rPr>
      </w:pP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"Your Password is: "</w:t>
      </w:r>
      <w:r>
        <w:rPr>
          <w:rStyle w:val="pun"/>
          <w:rFonts w:ascii="Consolas" w:hAnsi="Consolas" w:cs="Consolas"/>
          <w:color w:val="000000"/>
        </w:rPr>
        <w:t>+</w:t>
      </w:r>
      <w:r>
        <w:rPr>
          <w:rStyle w:val="pln"/>
          <w:rFonts w:ascii="Consolas" w:hAnsi="Consolas" w:cs="Consolas"/>
          <w:color w:val="000000"/>
        </w:rPr>
        <w:t>userpassword</w:t>
      </w:r>
      <w:r>
        <w:rPr>
          <w:rStyle w:val="pun"/>
          <w:rFonts w:ascii="Consolas" w:hAnsi="Consolas" w:cs="Consolas"/>
          <w:color w:val="000000"/>
        </w:rPr>
        <w:t>);</w:t>
      </w:r>
    </w:p>
    <w:p w:rsidR="0008358B" w:rsidRDefault="0008358B" w:rsidP="0008358B">
      <w:pPr>
        <w:pStyle w:val="HTMLPreformatted"/>
        <w:shd w:val="clear" w:color="auto" w:fill="EEEEEE"/>
        <w:rPr>
          <w:rStyle w:val="pln"/>
          <w:rFonts w:ascii="Consolas" w:hAnsi="Consolas" w:cs="Consolas"/>
          <w:color w:val="000000"/>
        </w:rPr>
      </w:pPr>
      <w:r>
        <w:rPr>
          <w:rStyle w:val="pln"/>
          <w:rFonts w:ascii="Consolas" w:hAnsi="Consolas" w:cs="Consolas"/>
          <w:color w:val="000000"/>
        </w:rPr>
        <w:t>%&gt;</w:t>
      </w:r>
    </w:p>
    <w:p w:rsidR="0008358B" w:rsidRDefault="0008358B" w:rsidP="0008358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08358B" w:rsidRDefault="0008358B" w:rsidP="0008358B">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0B3127" w:rsidRDefault="000B3127" w:rsidP="001F1641"/>
    <w:p w:rsidR="0008358B" w:rsidRDefault="0008358B" w:rsidP="0008358B">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Methods of pageContext Implicit Object</w:t>
      </w:r>
    </w:p>
    <w:p w:rsidR="0008358B" w:rsidRDefault="0008358B" w:rsidP="0008358B">
      <w:pPr>
        <w:numPr>
          <w:ilvl w:val="0"/>
          <w:numId w:val="2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b/>
          <w:bCs/>
          <w:color w:val="222426"/>
          <w:sz w:val="26"/>
          <w:szCs w:val="26"/>
        </w:rPr>
        <w:t>Object findAttribute (String AttributeName):</w:t>
      </w:r>
      <w:r>
        <w:rPr>
          <w:rFonts w:ascii="Arial" w:hAnsi="Arial" w:cs="Arial"/>
          <w:color w:val="222426"/>
          <w:sz w:val="26"/>
          <w:szCs w:val="26"/>
        </w:rPr>
        <w:t> This method searches for the specified attribute in all four levels in the following order – Page, Request, Session and Application. It returns NULL when no attribute found at any of the level.</w:t>
      </w:r>
    </w:p>
    <w:p w:rsidR="0008358B" w:rsidRDefault="0008358B" w:rsidP="0008358B">
      <w:pPr>
        <w:numPr>
          <w:ilvl w:val="0"/>
          <w:numId w:val="2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b/>
          <w:bCs/>
          <w:color w:val="222426"/>
          <w:sz w:val="26"/>
          <w:szCs w:val="26"/>
        </w:rPr>
        <w:t>Object getAttribute (String AttributeName, int Scope): </w:t>
      </w:r>
      <w:r>
        <w:rPr>
          <w:rFonts w:ascii="Arial" w:hAnsi="Arial" w:cs="Arial"/>
          <w:color w:val="222426"/>
          <w:sz w:val="26"/>
          <w:szCs w:val="26"/>
        </w:rPr>
        <w:t>It looks for an attribute in the specified scope. This method is similar to findAttribute method; the only difference is that findAttribute looks in all the four levels in a sequential order while getAttribute looks in a specified scope. For e.g. – In the below statement the getAttribute method would search for the attribute “E</w:t>
      </w:r>
      <w:r w:rsidR="002D7DF2">
        <w:rPr>
          <w:rFonts w:ascii="Arial" w:hAnsi="Arial" w:cs="Arial"/>
          <w:color w:val="222426"/>
          <w:sz w:val="26"/>
          <w:szCs w:val="26"/>
        </w:rPr>
        <w:t>.</w:t>
      </w:r>
      <w:r>
        <w:rPr>
          <w:rFonts w:ascii="Arial" w:hAnsi="Arial" w:cs="Arial"/>
          <w:color w:val="222426"/>
          <w:sz w:val="26"/>
          <w:szCs w:val="26"/>
        </w:rPr>
        <w:t>Balaguruswamy” in </w:t>
      </w:r>
      <w:r>
        <w:rPr>
          <w:rFonts w:ascii="Arial" w:hAnsi="Arial" w:cs="Arial"/>
          <w:b/>
          <w:bCs/>
          <w:color w:val="222426"/>
          <w:sz w:val="26"/>
          <w:szCs w:val="26"/>
        </w:rPr>
        <w:t>Session scope (or Session level/layer). </w:t>
      </w:r>
      <w:r>
        <w:rPr>
          <w:rFonts w:ascii="Arial" w:hAnsi="Arial" w:cs="Arial"/>
          <w:color w:val="222426"/>
          <w:sz w:val="26"/>
          <w:szCs w:val="26"/>
        </w:rPr>
        <w:t>If it finds the attribute it would assign it to Object obj else it would return Null.</w:t>
      </w:r>
    </w:p>
    <w:p w:rsidR="0008358B" w:rsidRDefault="0008358B" w:rsidP="0008358B">
      <w:pPr>
        <w:pStyle w:val="HTMLPreformatted"/>
        <w:shd w:val="clear" w:color="auto" w:fill="EEEEEE"/>
        <w:ind w:left="600"/>
        <w:rPr>
          <w:rFonts w:ascii="Consolas" w:hAnsi="Consolas" w:cs="Consolas"/>
          <w:color w:val="222426"/>
        </w:rPr>
      </w:pPr>
      <w:r>
        <w:rPr>
          <w:rStyle w:val="pln"/>
          <w:rFonts w:ascii="Consolas" w:eastAsiaTheme="majorEastAsia" w:hAnsi="Consolas" w:cs="Consolas"/>
          <w:color w:val="000000"/>
        </w:rPr>
        <w:t xml:space="preserve">    </w:t>
      </w:r>
      <w:r>
        <w:rPr>
          <w:rStyle w:val="typ"/>
          <w:rFonts w:ascii="Consolas" w:hAnsi="Consolas" w:cs="Consolas"/>
          <w:color w:val="2B91AF"/>
        </w:rPr>
        <w:t>Object</w:t>
      </w:r>
      <w:r>
        <w:rPr>
          <w:rStyle w:val="pln"/>
          <w:rFonts w:ascii="Consolas" w:eastAsiaTheme="majorEastAsia" w:hAnsi="Consolas" w:cs="Consolas"/>
          <w:color w:val="000000"/>
        </w:rPr>
        <w:t xml:space="preserve"> obj </w:t>
      </w:r>
      <w:r>
        <w:rPr>
          <w:rStyle w:val="pun"/>
          <w:rFonts w:ascii="Consolas" w:hAnsi="Consolas" w:cs="Consolas"/>
          <w:color w:val="000000"/>
        </w:rPr>
        <w:t>=</w:t>
      </w:r>
      <w:r>
        <w:rPr>
          <w:rStyle w:val="pln"/>
          <w:rFonts w:ascii="Consolas" w:eastAsiaTheme="majorEastAsia" w:hAnsi="Consolas" w:cs="Consolas"/>
          <w:color w:val="000000"/>
        </w:rPr>
        <w:t xml:space="preserve"> pageContext</w:t>
      </w:r>
      <w:r>
        <w:rPr>
          <w:rStyle w:val="pun"/>
          <w:rFonts w:ascii="Consolas" w:hAnsi="Consolas" w:cs="Consolas"/>
          <w:color w:val="000000"/>
        </w:rPr>
        <w:t>.</w:t>
      </w:r>
      <w:r>
        <w:rPr>
          <w:rStyle w:val="pln"/>
          <w:rFonts w:ascii="Consolas" w:eastAsiaTheme="majorEastAsia" w:hAnsi="Consolas" w:cs="Consolas"/>
          <w:color w:val="000000"/>
        </w:rPr>
        <w:t>getAttribute</w:t>
      </w:r>
      <w:r>
        <w:rPr>
          <w:rStyle w:val="pun"/>
          <w:rFonts w:ascii="Consolas" w:hAnsi="Consolas" w:cs="Consolas"/>
          <w:color w:val="000000"/>
        </w:rPr>
        <w:t>(</w:t>
      </w:r>
      <w:r>
        <w:rPr>
          <w:rStyle w:val="str"/>
          <w:rFonts w:ascii="Consolas" w:hAnsi="Consolas" w:cs="Consolas"/>
          <w:color w:val="800000"/>
        </w:rPr>
        <w:t>"</w:t>
      </w:r>
      <w:r w:rsidR="009D1A40">
        <w:rPr>
          <w:rFonts w:ascii="Arial" w:hAnsi="Arial" w:cs="Arial"/>
          <w:color w:val="222426"/>
          <w:sz w:val="26"/>
          <w:szCs w:val="26"/>
        </w:rPr>
        <w:t>E.Balaguruswamy</w:t>
      </w:r>
      <w:r w:rsidR="009D1A40">
        <w:rPr>
          <w:rStyle w:val="str"/>
          <w:rFonts w:ascii="Consolas" w:hAnsi="Consolas" w:cs="Consolas"/>
          <w:color w:val="8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eastAsiaTheme="majorEastAsia" w:hAnsi="Consolas" w:cs="Consolas"/>
          <w:color w:val="000000"/>
        </w:rPr>
        <w:t>SESSION_CONTEXT</w:t>
      </w:r>
      <w:r>
        <w:rPr>
          <w:rStyle w:val="pun"/>
          <w:rFonts w:ascii="Consolas" w:hAnsi="Consolas" w:cs="Consolas"/>
          <w:color w:val="000000"/>
        </w:rPr>
        <w:t>);</w:t>
      </w:r>
    </w:p>
    <w:p w:rsidR="0008358B" w:rsidRDefault="0008358B" w:rsidP="0008358B">
      <w:pPr>
        <w:pStyle w:val="NormalWeb"/>
        <w:shd w:val="clear" w:color="auto" w:fill="FFFFFF"/>
        <w:spacing w:before="0" w:beforeAutospacing="0" w:after="390" w:afterAutospacing="0"/>
        <w:ind w:left="600"/>
        <w:rPr>
          <w:rFonts w:ascii="Arial" w:hAnsi="Arial" w:cs="Arial"/>
          <w:color w:val="222426"/>
          <w:sz w:val="26"/>
          <w:szCs w:val="26"/>
        </w:rPr>
      </w:pPr>
      <w:r>
        <w:rPr>
          <w:rFonts w:ascii="Arial" w:hAnsi="Arial" w:cs="Arial"/>
          <w:color w:val="222426"/>
          <w:sz w:val="26"/>
          <w:szCs w:val="26"/>
        </w:rPr>
        <w:t>Similarly the method can be used for other scopes too –</w:t>
      </w:r>
    </w:p>
    <w:p w:rsidR="0008358B" w:rsidRDefault="0008358B" w:rsidP="0008358B">
      <w:pPr>
        <w:pStyle w:val="HTMLPreformatted"/>
        <w:shd w:val="clear" w:color="auto" w:fill="EEEEEE"/>
        <w:ind w:left="600"/>
        <w:rPr>
          <w:rStyle w:val="pln"/>
          <w:rFonts w:ascii="Consolas" w:eastAsiaTheme="majorEastAsia" w:hAnsi="Consolas" w:cs="Consolas"/>
          <w:color w:val="000000"/>
        </w:rPr>
      </w:pPr>
      <w:r>
        <w:rPr>
          <w:rStyle w:val="pln"/>
          <w:rFonts w:ascii="Consolas" w:eastAsiaTheme="majorEastAsia" w:hAnsi="Consolas" w:cs="Consolas"/>
          <w:color w:val="000000"/>
        </w:rPr>
        <w:t xml:space="preserve">    </w:t>
      </w:r>
      <w:r>
        <w:rPr>
          <w:rStyle w:val="typ"/>
          <w:rFonts w:ascii="Consolas" w:hAnsi="Consolas" w:cs="Consolas"/>
          <w:color w:val="2B91AF"/>
        </w:rPr>
        <w:t>Object</w:t>
      </w:r>
      <w:r>
        <w:rPr>
          <w:rStyle w:val="pln"/>
          <w:rFonts w:ascii="Consolas" w:eastAsiaTheme="majorEastAsia" w:hAnsi="Consolas" w:cs="Consolas"/>
          <w:color w:val="000000"/>
        </w:rPr>
        <w:t xml:space="preserve"> obj </w:t>
      </w:r>
      <w:r>
        <w:rPr>
          <w:rStyle w:val="pun"/>
          <w:rFonts w:ascii="Consolas" w:hAnsi="Consolas" w:cs="Consolas"/>
          <w:color w:val="000000"/>
        </w:rPr>
        <w:t>=</w:t>
      </w:r>
      <w:r>
        <w:rPr>
          <w:rStyle w:val="pln"/>
          <w:rFonts w:ascii="Consolas" w:eastAsiaTheme="majorEastAsia" w:hAnsi="Consolas" w:cs="Consolas"/>
          <w:color w:val="000000"/>
        </w:rPr>
        <w:t xml:space="preserve"> pageContext</w:t>
      </w:r>
      <w:r>
        <w:rPr>
          <w:rStyle w:val="pun"/>
          <w:rFonts w:ascii="Consolas" w:hAnsi="Consolas" w:cs="Consolas"/>
          <w:color w:val="000000"/>
        </w:rPr>
        <w:t>.</w:t>
      </w:r>
      <w:r>
        <w:rPr>
          <w:rStyle w:val="pln"/>
          <w:rFonts w:ascii="Consolas" w:eastAsiaTheme="majorEastAsia" w:hAnsi="Consolas" w:cs="Consolas"/>
          <w:color w:val="000000"/>
        </w:rPr>
        <w:t>getAttribute</w:t>
      </w:r>
      <w:r>
        <w:rPr>
          <w:rStyle w:val="pun"/>
          <w:rFonts w:ascii="Consolas" w:hAnsi="Consolas" w:cs="Consolas"/>
          <w:color w:val="000000"/>
        </w:rPr>
        <w:t>(</w:t>
      </w:r>
      <w:r>
        <w:rPr>
          <w:rStyle w:val="str"/>
          <w:rFonts w:ascii="Consolas" w:hAnsi="Consolas" w:cs="Consolas"/>
          <w:color w:val="800000"/>
        </w:rPr>
        <w:t>"</w:t>
      </w:r>
      <w:r w:rsidR="002D7DF2">
        <w:rPr>
          <w:rFonts w:ascii="Arial" w:hAnsi="Arial" w:cs="Arial"/>
          <w:color w:val="222426"/>
          <w:sz w:val="26"/>
          <w:szCs w:val="26"/>
        </w:rPr>
        <w:t>E.Balaguruswamy</w:t>
      </w:r>
      <w:r>
        <w:rPr>
          <w:rStyle w:val="str"/>
          <w:rFonts w:ascii="Consolas" w:hAnsi="Consolas" w:cs="Consolas"/>
          <w:color w:val="800000"/>
        </w:rPr>
        <w:t>"</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eastAsiaTheme="majorEastAsia" w:hAnsi="Consolas" w:cs="Consolas"/>
          <w:color w:val="000000"/>
        </w:rPr>
        <w:t xml:space="preserve"> REQUEST_CONTEXT</w:t>
      </w:r>
      <w:r>
        <w:rPr>
          <w:rStyle w:val="pun"/>
          <w:rFonts w:ascii="Consolas" w:hAnsi="Consolas" w:cs="Consolas"/>
          <w:color w:val="000000"/>
        </w:rPr>
        <w:t>);</w:t>
      </w:r>
    </w:p>
    <w:p w:rsidR="0008358B" w:rsidRDefault="0008358B" w:rsidP="0008358B">
      <w:pPr>
        <w:pStyle w:val="HTMLPreformatted"/>
        <w:shd w:val="clear" w:color="auto" w:fill="EEEEEE"/>
        <w:ind w:left="600"/>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    </w:t>
      </w:r>
      <w:r>
        <w:rPr>
          <w:rStyle w:val="typ"/>
          <w:rFonts w:ascii="Consolas" w:hAnsi="Consolas" w:cs="Consolas"/>
          <w:color w:val="2B91AF"/>
        </w:rPr>
        <w:t>Object</w:t>
      </w:r>
      <w:r>
        <w:rPr>
          <w:rStyle w:val="pln"/>
          <w:rFonts w:ascii="Consolas" w:eastAsiaTheme="majorEastAsia" w:hAnsi="Consolas" w:cs="Consolas"/>
          <w:color w:val="000000"/>
        </w:rPr>
        <w:t xml:space="preserve"> obj </w:t>
      </w:r>
      <w:r>
        <w:rPr>
          <w:rStyle w:val="pun"/>
          <w:rFonts w:ascii="Consolas" w:hAnsi="Consolas" w:cs="Consolas"/>
          <w:color w:val="000000"/>
        </w:rPr>
        <w:t>=</w:t>
      </w:r>
      <w:r>
        <w:rPr>
          <w:rStyle w:val="pln"/>
          <w:rFonts w:ascii="Consolas" w:eastAsiaTheme="majorEastAsia" w:hAnsi="Consolas" w:cs="Consolas"/>
          <w:color w:val="000000"/>
        </w:rPr>
        <w:t xml:space="preserve"> pageContext</w:t>
      </w:r>
      <w:r>
        <w:rPr>
          <w:rStyle w:val="pun"/>
          <w:rFonts w:ascii="Consolas" w:hAnsi="Consolas" w:cs="Consolas"/>
          <w:color w:val="000000"/>
        </w:rPr>
        <w:t>.</w:t>
      </w:r>
      <w:r>
        <w:rPr>
          <w:rStyle w:val="pln"/>
          <w:rFonts w:ascii="Consolas" w:eastAsiaTheme="majorEastAsia" w:hAnsi="Consolas" w:cs="Consolas"/>
          <w:color w:val="000000"/>
        </w:rPr>
        <w:t>getAttribute</w:t>
      </w:r>
      <w:r>
        <w:rPr>
          <w:rStyle w:val="pun"/>
          <w:rFonts w:ascii="Consolas" w:hAnsi="Consolas" w:cs="Consolas"/>
          <w:color w:val="000000"/>
        </w:rPr>
        <w:t>(</w:t>
      </w:r>
      <w:r>
        <w:rPr>
          <w:rStyle w:val="str"/>
          <w:rFonts w:ascii="Consolas" w:hAnsi="Consolas" w:cs="Consolas"/>
          <w:color w:val="800000"/>
        </w:rPr>
        <w:t>"</w:t>
      </w:r>
      <w:r w:rsidR="002D7DF2">
        <w:rPr>
          <w:rFonts w:ascii="Arial" w:hAnsi="Arial" w:cs="Arial"/>
          <w:color w:val="222426"/>
          <w:sz w:val="26"/>
          <w:szCs w:val="26"/>
        </w:rPr>
        <w:t>E.Balaguruswamy</w:t>
      </w:r>
      <w:r w:rsidR="002D7DF2">
        <w:rPr>
          <w:rStyle w:val="str"/>
          <w:rFonts w:ascii="Consolas" w:hAnsi="Consolas" w:cs="Consolas"/>
          <w:color w:val="8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eastAsiaTheme="majorEastAsia" w:hAnsi="Consolas" w:cs="Consolas"/>
          <w:color w:val="000000"/>
        </w:rPr>
        <w:t xml:space="preserve"> PAGE_CONTEXT</w:t>
      </w:r>
      <w:r>
        <w:rPr>
          <w:rStyle w:val="pun"/>
          <w:rFonts w:ascii="Consolas" w:hAnsi="Consolas" w:cs="Consolas"/>
          <w:color w:val="000000"/>
        </w:rPr>
        <w:t>);</w:t>
      </w:r>
    </w:p>
    <w:p w:rsidR="0008358B" w:rsidRDefault="0008358B" w:rsidP="0008358B">
      <w:pPr>
        <w:pStyle w:val="HTMLPreformatted"/>
        <w:shd w:val="clear" w:color="auto" w:fill="EEEEEE"/>
        <w:ind w:left="600"/>
        <w:rPr>
          <w:rFonts w:ascii="Consolas" w:hAnsi="Consolas" w:cs="Consolas"/>
          <w:color w:val="222426"/>
        </w:rPr>
      </w:pPr>
      <w:r>
        <w:rPr>
          <w:rStyle w:val="pln"/>
          <w:rFonts w:ascii="Consolas" w:eastAsiaTheme="majorEastAsia" w:hAnsi="Consolas" w:cs="Consolas"/>
          <w:color w:val="000000"/>
        </w:rPr>
        <w:t xml:space="preserve">    </w:t>
      </w:r>
      <w:r>
        <w:rPr>
          <w:rStyle w:val="typ"/>
          <w:rFonts w:ascii="Consolas" w:hAnsi="Consolas" w:cs="Consolas"/>
          <w:color w:val="2B91AF"/>
        </w:rPr>
        <w:t>Object</w:t>
      </w:r>
      <w:r>
        <w:rPr>
          <w:rStyle w:val="pln"/>
          <w:rFonts w:ascii="Consolas" w:eastAsiaTheme="majorEastAsia" w:hAnsi="Consolas" w:cs="Consolas"/>
          <w:color w:val="000000"/>
        </w:rPr>
        <w:t xml:space="preserve"> obj </w:t>
      </w:r>
      <w:r>
        <w:rPr>
          <w:rStyle w:val="pun"/>
          <w:rFonts w:ascii="Consolas" w:hAnsi="Consolas" w:cs="Consolas"/>
          <w:color w:val="000000"/>
        </w:rPr>
        <w:t>=</w:t>
      </w:r>
      <w:r>
        <w:rPr>
          <w:rStyle w:val="pln"/>
          <w:rFonts w:ascii="Consolas" w:eastAsiaTheme="majorEastAsia" w:hAnsi="Consolas" w:cs="Consolas"/>
          <w:color w:val="000000"/>
        </w:rPr>
        <w:t xml:space="preserve"> pageContext</w:t>
      </w:r>
      <w:r>
        <w:rPr>
          <w:rStyle w:val="pun"/>
          <w:rFonts w:ascii="Consolas" w:hAnsi="Consolas" w:cs="Consolas"/>
          <w:color w:val="000000"/>
        </w:rPr>
        <w:t>.</w:t>
      </w:r>
      <w:r>
        <w:rPr>
          <w:rStyle w:val="pln"/>
          <w:rFonts w:ascii="Consolas" w:eastAsiaTheme="majorEastAsia" w:hAnsi="Consolas" w:cs="Consolas"/>
          <w:color w:val="000000"/>
        </w:rPr>
        <w:t>getAttribute</w:t>
      </w:r>
      <w:r>
        <w:rPr>
          <w:rStyle w:val="pun"/>
          <w:rFonts w:ascii="Consolas" w:hAnsi="Consolas" w:cs="Consolas"/>
          <w:color w:val="000000"/>
        </w:rPr>
        <w:t>(</w:t>
      </w:r>
      <w:r>
        <w:rPr>
          <w:rStyle w:val="str"/>
          <w:rFonts w:ascii="Consolas" w:hAnsi="Consolas" w:cs="Consolas"/>
          <w:color w:val="800000"/>
        </w:rPr>
        <w:t>"</w:t>
      </w:r>
      <w:r w:rsidR="002D7DF2">
        <w:rPr>
          <w:rFonts w:ascii="Arial" w:hAnsi="Arial" w:cs="Arial"/>
          <w:color w:val="222426"/>
          <w:sz w:val="26"/>
          <w:szCs w:val="26"/>
        </w:rPr>
        <w:t>E.Balaguruswamy</w:t>
      </w:r>
      <w:r w:rsidR="002D7DF2">
        <w:rPr>
          <w:rStyle w:val="str"/>
          <w:rFonts w:ascii="Consolas" w:hAnsi="Consolas" w:cs="Consolas"/>
          <w:color w:val="800000"/>
        </w:rPr>
        <w:t xml:space="preserve"> </w:t>
      </w:r>
      <w:r>
        <w:rPr>
          <w:rStyle w:val="str"/>
          <w:rFonts w:ascii="Consolas" w:hAnsi="Consolas" w:cs="Consolas"/>
          <w:color w:val="800000"/>
        </w:rPr>
        <w:t>"</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eastAsiaTheme="majorEastAsia" w:hAnsi="Consolas" w:cs="Consolas"/>
          <w:color w:val="000000"/>
        </w:rPr>
        <w:t xml:space="preserve"> APPLICATION_CONTEXT</w:t>
      </w:r>
      <w:r>
        <w:rPr>
          <w:rStyle w:val="pun"/>
          <w:rFonts w:ascii="Consolas" w:hAnsi="Consolas" w:cs="Consolas"/>
          <w:color w:val="000000"/>
        </w:rPr>
        <w:t>);</w:t>
      </w:r>
    </w:p>
    <w:p w:rsidR="0008358B" w:rsidRDefault="0008358B" w:rsidP="0008358B">
      <w:pPr>
        <w:numPr>
          <w:ilvl w:val="0"/>
          <w:numId w:val="2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b/>
          <w:bCs/>
          <w:color w:val="222426"/>
          <w:sz w:val="26"/>
          <w:szCs w:val="26"/>
        </w:rPr>
        <w:t>void removeAttribute(String AttributeName, int Scope): </w:t>
      </w:r>
      <w:r>
        <w:rPr>
          <w:rFonts w:ascii="Arial" w:hAnsi="Arial" w:cs="Arial"/>
          <w:color w:val="222426"/>
          <w:sz w:val="26"/>
          <w:szCs w:val="26"/>
        </w:rPr>
        <w:t>This method is used to remove an attribute from a given scope. For example – The below JSP statement would remove an Attribute “MyAttr” from page scope.</w:t>
      </w:r>
    </w:p>
    <w:p w:rsidR="0008358B" w:rsidRDefault="0008358B" w:rsidP="0008358B">
      <w:pPr>
        <w:pStyle w:val="HTMLPreformatted"/>
        <w:shd w:val="clear" w:color="auto" w:fill="EEEEEE"/>
        <w:ind w:left="600"/>
        <w:rPr>
          <w:rFonts w:ascii="Consolas" w:hAnsi="Consolas" w:cs="Consolas"/>
          <w:color w:val="222426"/>
        </w:rPr>
      </w:pPr>
      <w:r>
        <w:rPr>
          <w:rStyle w:val="pln"/>
          <w:rFonts w:ascii="Consolas" w:eastAsiaTheme="majorEastAsia" w:hAnsi="Consolas" w:cs="Consolas"/>
          <w:color w:val="000000"/>
        </w:rPr>
        <w:t xml:space="preserve">    pageContext</w:t>
      </w:r>
      <w:r>
        <w:rPr>
          <w:rStyle w:val="pun"/>
          <w:rFonts w:ascii="Consolas" w:hAnsi="Consolas" w:cs="Consolas"/>
          <w:color w:val="000000"/>
        </w:rPr>
        <w:t>.</w:t>
      </w:r>
      <w:r>
        <w:rPr>
          <w:rStyle w:val="pln"/>
          <w:rFonts w:ascii="Consolas" w:eastAsiaTheme="majorEastAsia" w:hAnsi="Consolas" w:cs="Consolas"/>
          <w:color w:val="000000"/>
        </w:rPr>
        <w:t>removeAttribute</w:t>
      </w:r>
      <w:r>
        <w:rPr>
          <w:rStyle w:val="pun"/>
          <w:rFonts w:ascii="Consolas" w:hAnsi="Consolas" w:cs="Consolas"/>
          <w:color w:val="000000"/>
        </w:rPr>
        <w:t>(“</w:t>
      </w:r>
      <w:r>
        <w:rPr>
          <w:rStyle w:val="typ"/>
          <w:rFonts w:ascii="Consolas" w:hAnsi="Consolas" w:cs="Consolas"/>
          <w:color w:val="2B91AF"/>
        </w:rPr>
        <w:t>MyAttr</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eastAsiaTheme="majorEastAsia" w:hAnsi="Consolas" w:cs="Consolas"/>
          <w:color w:val="000000"/>
        </w:rPr>
        <w:t xml:space="preserve"> PAGE_CONTEXT</w:t>
      </w:r>
      <w:r>
        <w:rPr>
          <w:rStyle w:val="pun"/>
          <w:rFonts w:ascii="Consolas" w:hAnsi="Consolas" w:cs="Consolas"/>
          <w:color w:val="000000"/>
        </w:rPr>
        <w:t>);</w:t>
      </w:r>
    </w:p>
    <w:p w:rsidR="0008358B" w:rsidRDefault="0008358B" w:rsidP="0008358B">
      <w:pPr>
        <w:numPr>
          <w:ilvl w:val="0"/>
          <w:numId w:val="2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b/>
          <w:bCs/>
          <w:color w:val="222426"/>
          <w:sz w:val="26"/>
          <w:szCs w:val="26"/>
        </w:rPr>
        <w:t>void setAttribute(String AttributeName, Object AttributeValue, int Scope): </w:t>
      </w:r>
      <w:r>
        <w:rPr>
          <w:rFonts w:ascii="Arial" w:hAnsi="Arial" w:cs="Arial"/>
          <w:color w:val="222426"/>
          <w:sz w:val="26"/>
          <w:szCs w:val="26"/>
        </w:rPr>
        <w:t>It writes an attribute in a given scope. Example – Below statement would store an Attribute “mydata” in application scope with the value “This is my data”.</w:t>
      </w:r>
    </w:p>
    <w:p w:rsidR="0008358B" w:rsidRDefault="0008358B" w:rsidP="0008358B">
      <w:pPr>
        <w:pStyle w:val="HTMLPreformatted"/>
        <w:shd w:val="clear" w:color="auto" w:fill="EEEEEE"/>
        <w:ind w:left="600"/>
        <w:rPr>
          <w:rFonts w:ascii="Consolas" w:hAnsi="Consolas" w:cs="Consolas"/>
          <w:color w:val="222426"/>
        </w:rPr>
      </w:pPr>
      <w:r>
        <w:rPr>
          <w:rStyle w:val="pln"/>
          <w:rFonts w:ascii="Consolas" w:eastAsiaTheme="majorEastAsia" w:hAnsi="Consolas" w:cs="Consolas"/>
          <w:color w:val="000000"/>
        </w:rPr>
        <w:t xml:space="preserve">    pageContext</w:t>
      </w:r>
      <w:r>
        <w:rPr>
          <w:rStyle w:val="pun"/>
          <w:rFonts w:ascii="Consolas" w:hAnsi="Consolas" w:cs="Consolas"/>
          <w:color w:val="000000"/>
        </w:rPr>
        <w:t>.</w:t>
      </w:r>
      <w:r>
        <w:rPr>
          <w:rStyle w:val="pln"/>
          <w:rFonts w:ascii="Consolas" w:eastAsiaTheme="majorEastAsia" w:hAnsi="Consolas" w:cs="Consolas"/>
          <w:color w:val="000000"/>
        </w:rPr>
        <w:t>setAttribute</w:t>
      </w:r>
      <w:r>
        <w:rPr>
          <w:rStyle w:val="pun"/>
          <w:rFonts w:ascii="Consolas" w:hAnsi="Consolas" w:cs="Consolas"/>
          <w:color w:val="000000"/>
        </w:rPr>
        <w:t>(“</w:t>
      </w:r>
      <w:r>
        <w:rPr>
          <w:rStyle w:val="pln"/>
          <w:rFonts w:ascii="Consolas" w:eastAsiaTheme="majorEastAsia" w:hAnsi="Consolas" w:cs="Consolas"/>
          <w:color w:val="000000"/>
        </w:rPr>
        <w:t>mydata</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This</w:t>
      </w:r>
      <w:r>
        <w:rPr>
          <w:rStyle w:val="pln"/>
          <w:rFonts w:ascii="Consolas" w:eastAsiaTheme="majorEastAsia" w:hAnsi="Consolas" w:cs="Consolas"/>
          <w:color w:val="000000"/>
        </w:rPr>
        <w:t xml:space="preserve"> </w:t>
      </w:r>
      <w:r>
        <w:rPr>
          <w:rStyle w:val="kwd"/>
          <w:rFonts w:ascii="Consolas" w:hAnsi="Consolas" w:cs="Consolas"/>
          <w:color w:val="00008B"/>
        </w:rPr>
        <w:t>is</w:t>
      </w:r>
      <w:r>
        <w:rPr>
          <w:rStyle w:val="pln"/>
          <w:rFonts w:ascii="Consolas" w:eastAsiaTheme="majorEastAsia" w:hAnsi="Consolas" w:cs="Consolas"/>
          <w:color w:val="000000"/>
        </w:rPr>
        <w:t xml:space="preserve"> </w:t>
      </w:r>
      <w:r>
        <w:rPr>
          <w:rStyle w:val="kwd"/>
          <w:rFonts w:ascii="Consolas" w:hAnsi="Consolas" w:cs="Consolas"/>
          <w:color w:val="00008B"/>
        </w:rPr>
        <w:t>my</w:t>
      </w:r>
      <w:r>
        <w:rPr>
          <w:rStyle w:val="pln"/>
          <w:rFonts w:ascii="Consolas" w:eastAsiaTheme="majorEastAsia" w:hAnsi="Consolas" w:cs="Consolas"/>
          <w:color w:val="000000"/>
        </w:rPr>
        <w:t xml:space="preserve"> data</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eastAsiaTheme="majorEastAsia" w:hAnsi="Consolas" w:cs="Consolas"/>
          <w:color w:val="000000"/>
        </w:rPr>
        <w:t xml:space="preserve"> APPLICATION_CONTEXT</w:t>
      </w:r>
      <w:r>
        <w:rPr>
          <w:rStyle w:val="pun"/>
          <w:rFonts w:ascii="Consolas" w:hAnsi="Consolas" w:cs="Consolas"/>
          <w:color w:val="000000"/>
        </w:rPr>
        <w:t>);</w:t>
      </w:r>
    </w:p>
    <w:p w:rsidR="0008358B" w:rsidRDefault="0008358B" w:rsidP="0008358B">
      <w:pPr>
        <w:pStyle w:val="NormalWeb"/>
        <w:shd w:val="clear" w:color="auto" w:fill="FFFFFF"/>
        <w:spacing w:before="0" w:beforeAutospacing="0" w:after="390" w:afterAutospacing="0"/>
        <w:ind w:left="600"/>
        <w:rPr>
          <w:rFonts w:ascii="Arial" w:hAnsi="Arial" w:cs="Arial"/>
          <w:color w:val="222426"/>
          <w:sz w:val="26"/>
          <w:szCs w:val="26"/>
        </w:rPr>
      </w:pPr>
      <w:r>
        <w:rPr>
          <w:rFonts w:ascii="Arial" w:hAnsi="Arial" w:cs="Arial"/>
          <w:color w:val="222426"/>
          <w:sz w:val="26"/>
          <w:szCs w:val="26"/>
        </w:rPr>
        <w:t>Similarly this would create an attribute named attr1 in Request scope with value “Attr1 value”.</w:t>
      </w:r>
    </w:p>
    <w:p w:rsidR="0008358B" w:rsidRDefault="0008358B" w:rsidP="0008358B">
      <w:pPr>
        <w:pStyle w:val="HTMLPreformatted"/>
        <w:shd w:val="clear" w:color="auto" w:fill="EEEEEE"/>
        <w:ind w:left="600"/>
        <w:rPr>
          <w:rFonts w:ascii="Consolas" w:hAnsi="Consolas" w:cs="Consolas"/>
          <w:color w:val="222426"/>
        </w:rPr>
      </w:pPr>
      <w:r>
        <w:rPr>
          <w:rStyle w:val="pln"/>
          <w:rFonts w:ascii="Consolas" w:eastAsiaTheme="majorEastAsia" w:hAnsi="Consolas" w:cs="Consolas"/>
          <w:color w:val="000000"/>
        </w:rPr>
        <w:t xml:space="preserve">    pageContext</w:t>
      </w:r>
      <w:r>
        <w:rPr>
          <w:rStyle w:val="pun"/>
          <w:rFonts w:ascii="Consolas" w:hAnsi="Consolas" w:cs="Consolas"/>
          <w:color w:val="000000"/>
        </w:rPr>
        <w:t>.</w:t>
      </w:r>
      <w:r>
        <w:rPr>
          <w:rStyle w:val="pln"/>
          <w:rFonts w:ascii="Consolas" w:eastAsiaTheme="majorEastAsia" w:hAnsi="Consolas" w:cs="Consolas"/>
          <w:color w:val="000000"/>
        </w:rPr>
        <w:t>setAttribute</w:t>
      </w:r>
      <w:r>
        <w:rPr>
          <w:rStyle w:val="pun"/>
          <w:rFonts w:ascii="Consolas" w:hAnsi="Consolas" w:cs="Consolas"/>
          <w:color w:val="000000"/>
        </w:rPr>
        <w:t>(“</w:t>
      </w:r>
      <w:r>
        <w:rPr>
          <w:rStyle w:val="pln"/>
          <w:rFonts w:ascii="Consolas" w:eastAsiaTheme="majorEastAsia" w:hAnsi="Consolas" w:cs="Consolas"/>
          <w:color w:val="000000"/>
        </w:rPr>
        <w:t>attr1</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Attr1</w:t>
      </w:r>
      <w:r>
        <w:rPr>
          <w:rStyle w:val="pln"/>
          <w:rFonts w:ascii="Consolas" w:eastAsiaTheme="majorEastAsia" w:hAnsi="Consolas" w:cs="Consolas"/>
          <w:color w:val="000000"/>
        </w:rPr>
        <w:t xml:space="preserve"> value</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PageContext</w:t>
      </w:r>
      <w:r>
        <w:rPr>
          <w:rStyle w:val="pun"/>
          <w:rFonts w:ascii="Consolas" w:hAnsi="Consolas" w:cs="Consolas"/>
          <w:color w:val="000000"/>
        </w:rPr>
        <w:t>.</w:t>
      </w:r>
      <w:r>
        <w:rPr>
          <w:rStyle w:val="pln"/>
          <w:rFonts w:ascii="Consolas" w:eastAsiaTheme="majorEastAsia" w:hAnsi="Consolas" w:cs="Consolas"/>
          <w:color w:val="000000"/>
        </w:rPr>
        <w:t xml:space="preserve"> REQUEST_CONTEXT</w:t>
      </w:r>
      <w:r>
        <w:rPr>
          <w:rStyle w:val="pun"/>
          <w:rFonts w:ascii="Consolas" w:hAnsi="Consolas" w:cs="Consolas"/>
          <w:color w:val="000000"/>
        </w:rPr>
        <w:t>);</w:t>
      </w:r>
    </w:p>
    <w:p w:rsidR="00245438" w:rsidRDefault="00A446D6" w:rsidP="00455AB4">
      <w:pPr>
        <w:jc w:val="center"/>
        <w:rPr>
          <w:rFonts w:ascii="Trebuchet MS" w:hAnsi="Trebuchet MS"/>
          <w:color w:val="444542"/>
          <w:sz w:val="45"/>
          <w:szCs w:val="45"/>
        </w:rPr>
      </w:pPr>
      <w:r>
        <w:br w:type="page"/>
      </w:r>
      <w:r w:rsidR="00245438">
        <w:rPr>
          <w:rFonts w:ascii="Trebuchet MS" w:hAnsi="Trebuchet MS"/>
          <w:color w:val="444542"/>
          <w:sz w:val="45"/>
          <w:szCs w:val="45"/>
        </w:rPr>
        <w:lastRenderedPageBreak/>
        <w:t>Exception Implicit Object in JSP with examples</w:t>
      </w:r>
    </w:p>
    <w:p w:rsidR="00245438" w:rsidRDefault="00D6248C" w:rsidP="002454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w:t>
      </w:r>
      <w:r w:rsidR="00245438">
        <w:rPr>
          <w:rFonts w:ascii="Arial" w:hAnsi="Arial" w:cs="Arial"/>
          <w:color w:val="222426"/>
          <w:sz w:val="26"/>
          <w:szCs w:val="26"/>
        </w:rPr>
        <w:t>e will discuss exception implicit object of JSP. It’s an instance of java.lang.Throwable and frequently used for exception handling in JSP. This object is only available for error pages, which means a JSP page should have isErrorPage to true in order to use exception implicit object. Let’s understand this with the help of below example –</w:t>
      </w:r>
    </w:p>
    <w:p w:rsidR="00245438" w:rsidRDefault="00245438" w:rsidP="00245438">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Exception implicit Object Example</w:t>
      </w:r>
    </w:p>
    <w:p w:rsidR="00245438" w:rsidRDefault="00245438" w:rsidP="002454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taking two integer inputs from user and then we are performing division between them. We have used exception implicit object to handle any kind of exception in the below example.</w:t>
      </w:r>
    </w:p>
    <w:p w:rsidR="00245438" w:rsidRDefault="00245438" w:rsidP="002454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index.html</w:t>
      </w:r>
    </w:p>
    <w:p w:rsidR="00245438" w:rsidRDefault="00245438" w:rsidP="00245438">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245438" w:rsidRDefault="00245438" w:rsidP="00245438">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45438" w:rsidRDefault="00245438" w:rsidP="00245438">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Enter two Integers for Division</w:t>
      </w:r>
      <w:r>
        <w:rPr>
          <w:rStyle w:val="tag"/>
          <w:rFonts w:ascii="Consolas" w:hAnsi="Consolas" w:cs="Consolas"/>
          <w:color w:val="800000"/>
        </w:rPr>
        <w:t>&lt;/title&gt;</w:t>
      </w:r>
    </w:p>
    <w:p w:rsidR="00245438" w:rsidRDefault="00245438" w:rsidP="00245438">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245438" w:rsidRDefault="00245438" w:rsidP="00245438">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245438" w:rsidRDefault="00245438" w:rsidP="00245438">
      <w:pPr>
        <w:pStyle w:val="HTMLPreformatted"/>
        <w:shd w:val="clear" w:color="auto" w:fill="EEEEEE"/>
        <w:rPr>
          <w:rStyle w:val="pln"/>
          <w:rFonts w:ascii="Consolas" w:hAnsi="Consolas" w:cs="Consolas"/>
          <w:color w:val="000000"/>
        </w:rPr>
      </w:pPr>
      <w:r>
        <w:rPr>
          <w:rStyle w:val="tag"/>
          <w:rFonts w:ascii="Consolas" w:hAnsi="Consolas" w:cs="Consolas"/>
          <w:color w:val="800000"/>
        </w:rPr>
        <w:t>&lt;form</w:t>
      </w:r>
      <w:r>
        <w:rPr>
          <w:rStyle w:val="pln"/>
          <w:rFonts w:ascii="Consolas" w:hAnsi="Consolas" w:cs="Consolas"/>
          <w:color w:val="000000"/>
        </w:rPr>
        <w:t xml:space="preserve"> </w:t>
      </w:r>
      <w:r>
        <w:rPr>
          <w:rStyle w:val="atn"/>
          <w:rFonts w:ascii="Consolas" w:hAnsi="Consolas" w:cs="Consolas"/>
          <w:color w:val="FF0000"/>
        </w:rPr>
        <w:t>action</w:t>
      </w:r>
      <w:r>
        <w:rPr>
          <w:rStyle w:val="pun"/>
          <w:rFonts w:ascii="Consolas" w:hAnsi="Consolas" w:cs="Consolas"/>
          <w:color w:val="000000"/>
        </w:rPr>
        <w:t>=</w:t>
      </w:r>
      <w:r>
        <w:rPr>
          <w:rStyle w:val="atv"/>
          <w:rFonts w:ascii="Consolas" w:hAnsi="Consolas" w:cs="Consolas"/>
          <w:color w:val="0000FF"/>
        </w:rPr>
        <w:t>"division.jsp"</w:t>
      </w:r>
      <w:r>
        <w:rPr>
          <w:rStyle w:val="tag"/>
          <w:rFonts w:ascii="Consolas" w:hAnsi="Consolas" w:cs="Consolas"/>
          <w:color w:val="800000"/>
        </w:rPr>
        <w:t>&gt;</w:t>
      </w:r>
      <w:r>
        <w:rPr>
          <w:rStyle w:val="pln"/>
          <w:rFonts w:ascii="Consolas" w:hAnsi="Consolas" w:cs="Consolas"/>
          <w:color w:val="000000"/>
        </w:rPr>
        <w:t xml:space="preserve"> </w:t>
      </w:r>
    </w:p>
    <w:p w:rsidR="00245438" w:rsidRDefault="00245438" w:rsidP="00245438">
      <w:pPr>
        <w:pStyle w:val="HTMLPreformatted"/>
        <w:shd w:val="clear" w:color="auto" w:fill="EEEEEE"/>
        <w:rPr>
          <w:rStyle w:val="pln"/>
          <w:rFonts w:ascii="Consolas" w:hAnsi="Consolas" w:cs="Consolas"/>
          <w:color w:val="000000"/>
        </w:rPr>
      </w:pPr>
      <w:r>
        <w:rPr>
          <w:rStyle w:val="pln"/>
          <w:rFonts w:ascii="Consolas" w:hAnsi="Consolas" w:cs="Consolas"/>
          <w:color w:val="000000"/>
        </w:rPr>
        <w:t>Input First Integer:</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"firstnum"</w:t>
      </w:r>
      <w:r>
        <w:rPr>
          <w:rStyle w:val="pln"/>
          <w:rFonts w:ascii="Consolas" w:hAnsi="Consolas" w:cs="Consolas"/>
          <w:color w:val="000000"/>
        </w:rPr>
        <w:t xml:space="preserve"> </w:t>
      </w:r>
      <w:r>
        <w:rPr>
          <w:rStyle w:val="tag"/>
          <w:rFonts w:ascii="Consolas" w:hAnsi="Consolas" w:cs="Consolas"/>
          <w:color w:val="800000"/>
        </w:rPr>
        <w:t>/&gt;</w:t>
      </w:r>
    </w:p>
    <w:p w:rsidR="00245438" w:rsidRDefault="00245438" w:rsidP="00245438">
      <w:pPr>
        <w:pStyle w:val="HTMLPreformatted"/>
        <w:shd w:val="clear" w:color="auto" w:fill="EEEEEE"/>
        <w:rPr>
          <w:rStyle w:val="pln"/>
          <w:rFonts w:ascii="Consolas" w:hAnsi="Consolas" w:cs="Consolas"/>
          <w:color w:val="000000"/>
        </w:rPr>
      </w:pPr>
      <w:r>
        <w:rPr>
          <w:rStyle w:val="pln"/>
          <w:rFonts w:ascii="Consolas" w:hAnsi="Consolas" w:cs="Consolas"/>
          <w:color w:val="000000"/>
        </w:rPr>
        <w:t>Input Second Integer:</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"secondnum"</w:t>
      </w:r>
      <w:r>
        <w:rPr>
          <w:rStyle w:val="pln"/>
          <w:rFonts w:ascii="Consolas" w:hAnsi="Consolas" w:cs="Consolas"/>
          <w:color w:val="000000"/>
        </w:rPr>
        <w:t xml:space="preserve"> </w:t>
      </w:r>
      <w:r>
        <w:rPr>
          <w:rStyle w:val="tag"/>
          <w:rFonts w:ascii="Consolas" w:hAnsi="Consolas" w:cs="Consolas"/>
          <w:color w:val="800000"/>
        </w:rPr>
        <w:t>/&gt;</w:t>
      </w:r>
      <w:r>
        <w:rPr>
          <w:rStyle w:val="pln"/>
          <w:rFonts w:ascii="Consolas" w:hAnsi="Consolas" w:cs="Consolas"/>
          <w:color w:val="000000"/>
        </w:rPr>
        <w:t xml:space="preserve"> </w:t>
      </w:r>
    </w:p>
    <w:p w:rsidR="00245438" w:rsidRDefault="00245438" w:rsidP="00245438">
      <w:pPr>
        <w:pStyle w:val="HTMLPreformatted"/>
        <w:shd w:val="clear" w:color="auto" w:fill="EEEEEE"/>
        <w:rPr>
          <w:rStyle w:val="pln"/>
          <w:rFonts w:ascii="Consolas" w:hAnsi="Consolas" w:cs="Consolas"/>
          <w:color w:val="000000"/>
        </w:rPr>
      </w:pP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"submit"</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"Get Results"</w:t>
      </w:r>
      <w:r>
        <w:rPr>
          <w:rStyle w:val="tag"/>
          <w:rFonts w:ascii="Consolas" w:hAnsi="Consolas" w:cs="Consolas"/>
          <w:color w:val="800000"/>
        </w:rPr>
        <w:t>/&gt;</w:t>
      </w:r>
      <w:r>
        <w:rPr>
          <w:rStyle w:val="pln"/>
          <w:rFonts w:ascii="Consolas" w:hAnsi="Consolas" w:cs="Consolas"/>
          <w:color w:val="000000"/>
        </w:rPr>
        <w:t xml:space="preserve"> </w:t>
      </w:r>
    </w:p>
    <w:p w:rsidR="00245438" w:rsidRDefault="00245438" w:rsidP="00245438">
      <w:pPr>
        <w:pStyle w:val="HTMLPreformatted"/>
        <w:shd w:val="clear" w:color="auto" w:fill="EEEEEE"/>
        <w:rPr>
          <w:rStyle w:val="pln"/>
          <w:rFonts w:ascii="Consolas" w:hAnsi="Consolas" w:cs="Consolas"/>
          <w:color w:val="000000"/>
        </w:rPr>
      </w:pPr>
      <w:r>
        <w:rPr>
          <w:rStyle w:val="tag"/>
          <w:rFonts w:ascii="Consolas" w:hAnsi="Consolas" w:cs="Consolas"/>
          <w:color w:val="800000"/>
        </w:rPr>
        <w:t>&lt;/form&gt;</w:t>
      </w:r>
    </w:p>
    <w:p w:rsidR="00245438" w:rsidRDefault="00245438" w:rsidP="00245438">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245438" w:rsidRDefault="00245438" w:rsidP="00245438">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45438" w:rsidRDefault="00245438" w:rsidP="002454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specified exception.jsp as errorPage which means if any exception occurs in this JSP page, the control will immediately transferred to the exception.jsp JSP page. Note: We have used </w:t>
      </w:r>
      <w:r>
        <w:rPr>
          <w:rStyle w:val="Strong"/>
          <w:rFonts w:ascii="Arial" w:hAnsi="Arial" w:cs="Arial"/>
          <w:color w:val="222426"/>
          <w:sz w:val="26"/>
          <w:szCs w:val="26"/>
        </w:rPr>
        <w:t>errorPage attribute of Page Directive</w:t>
      </w:r>
      <w:r>
        <w:rPr>
          <w:rFonts w:ascii="Arial" w:hAnsi="Arial" w:cs="Arial"/>
          <w:color w:val="222426"/>
          <w:sz w:val="26"/>
          <w:szCs w:val="26"/>
        </w:rPr>
        <w:t> to specify the exception handling JSP page (&lt;%@ page errorPage=”exception.jsp” %&gt;).</w:t>
      </w:r>
    </w:p>
    <w:p w:rsidR="00245438" w:rsidRDefault="00245438" w:rsidP="002454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division.jsp</w:t>
      </w:r>
    </w:p>
    <w:p w:rsidR="00245438" w:rsidRDefault="00245438" w:rsidP="00245438">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page errorPage</w:t>
      </w:r>
      <w:r>
        <w:rPr>
          <w:rStyle w:val="pun"/>
          <w:rFonts w:ascii="Consolas" w:hAnsi="Consolas" w:cs="Consolas"/>
          <w:color w:val="000000"/>
        </w:rPr>
        <w:t>=</w:t>
      </w:r>
      <w:r>
        <w:rPr>
          <w:rStyle w:val="str"/>
          <w:rFonts w:ascii="Consolas" w:hAnsi="Consolas" w:cs="Consolas"/>
          <w:color w:val="800000"/>
        </w:rPr>
        <w:t>"exception.jsp"</w:t>
      </w:r>
      <w:r>
        <w:rPr>
          <w:rStyle w:val="pln"/>
          <w:rFonts w:ascii="Consolas" w:hAnsi="Consolas" w:cs="Consolas"/>
          <w:color w:val="000000"/>
        </w:rPr>
        <w:t xml:space="preserve"> %&gt; </w:t>
      </w:r>
    </w:p>
    <w:p w:rsidR="00245438" w:rsidRDefault="00245438" w:rsidP="00245438">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w:t>
      </w:r>
    </w:p>
    <w:p w:rsidR="00245438" w:rsidRDefault="00245438" w:rsidP="00245438">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"firstnum"</w:t>
      </w:r>
      <w:r>
        <w:rPr>
          <w:rStyle w:val="pun"/>
          <w:rFonts w:ascii="Consolas" w:hAnsi="Consolas" w:cs="Consolas"/>
          <w:color w:val="000000"/>
        </w:rPr>
        <w:t>);</w:t>
      </w:r>
      <w:r>
        <w:rPr>
          <w:rStyle w:val="pln"/>
          <w:rFonts w:ascii="Consolas" w:hAnsi="Consolas" w:cs="Consolas"/>
          <w:color w:val="000000"/>
        </w:rPr>
        <w:t xml:space="preserve"> </w:t>
      </w:r>
    </w:p>
    <w:p w:rsidR="00245438" w:rsidRDefault="00245438" w:rsidP="00245438">
      <w:pPr>
        <w:pStyle w:val="HTMLPreformatted"/>
        <w:shd w:val="clear" w:color="auto" w:fill="EEEEEE"/>
        <w:rPr>
          <w:rStyle w:val="pln"/>
          <w:rFonts w:ascii="Consolas" w:hAnsi="Consolas" w:cs="Consolas"/>
          <w:color w:val="000000"/>
        </w:rPr>
      </w:pPr>
      <w:r>
        <w:rPr>
          <w:rStyle w:val="typ"/>
          <w:rFonts w:ascii="Consolas" w:hAnsi="Consolas" w:cs="Consolas"/>
          <w:color w:val="2B91AF"/>
        </w:rPr>
        <w:t>String</w:t>
      </w:r>
      <w:r>
        <w:rPr>
          <w:rStyle w:val="pln"/>
          <w:rFonts w:ascii="Consolas" w:hAnsi="Consolas" w:cs="Consolas"/>
          <w:color w:val="000000"/>
        </w:rPr>
        <w:t xml:space="preserve"> num2</w:t>
      </w:r>
      <w:r>
        <w:rPr>
          <w:rStyle w:val="pun"/>
          <w:rFonts w:ascii="Consolas" w:hAnsi="Consolas" w:cs="Consolas"/>
          <w:color w:val="000000"/>
        </w:rPr>
        <w:t>=</w:t>
      </w:r>
      <w:r>
        <w:rPr>
          <w:rStyle w:val="pln"/>
          <w:rFonts w:ascii="Consolas" w:hAnsi="Consolas" w:cs="Consolas"/>
          <w:color w:val="000000"/>
        </w:rPr>
        <w:t>request</w:t>
      </w:r>
      <w:r>
        <w:rPr>
          <w:rStyle w:val="pun"/>
          <w:rFonts w:ascii="Consolas" w:hAnsi="Consolas" w:cs="Consolas"/>
          <w:color w:val="000000"/>
        </w:rPr>
        <w:t>.</w:t>
      </w:r>
      <w:r>
        <w:rPr>
          <w:rStyle w:val="pln"/>
          <w:rFonts w:ascii="Consolas" w:hAnsi="Consolas" w:cs="Consolas"/>
          <w:color w:val="000000"/>
        </w:rPr>
        <w:t>getParameter</w:t>
      </w:r>
      <w:r>
        <w:rPr>
          <w:rStyle w:val="pun"/>
          <w:rFonts w:ascii="Consolas" w:hAnsi="Consolas" w:cs="Consolas"/>
          <w:color w:val="000000"/>
        </w:rPr>
        <w:t>(</w:t>
      </w:r>
      <w:r>
        <w:rPr>
          <w:rStyle w:val="str"/>
          <w:rFonts w:ascii="Consolas" w:hAnsi="Consolas" w:cs="Consolas"/>
          <w:color w:val="800000"/>
        </w:rPr>
        <w:t>"secondnum"</w:t>
      </w:r>
      <w:r>
        <w:rPr>
          <w:rStyle w:val="pun"/>
          <w:rFonts w:ascii="Consolas" w:hAnsi="Consolas" w:cs="Consolas"/>
          <w:color w:val="000000"/>
        </w:rPr>
        <w:t>);</w:t>
      </w:r>
      <w:r>
        <w:rPr>
          <w:rStyle w:val="pln"/>
          <w:rFonts w:ascii="Consolas" w:hAnsi="Consolas" w:cs="Consolas"/>
          <w:color w:val="000000"/>
        </w:rPr>
        <w:t xml:space="preserve"> </w:t>
      </w:r>
    </w:p>
    <w:p w:rsidR="00245438" w:rsidRDefault="00245438" w:rsidP="00245438">
      <w:pPr>
        <w:pStyle w:val="HTMLPreformatted"/>
        <w:shd w:val="clear" w:color="auto" w:fill="EEEEEE"/>
        <w:rPr>
          <w:rStyle w:val="pln"/>
          <w:rFonts w:ascii="Consolas" w:hAnsi="Consolas" w:cs="Consolas"/>
          <w:color w:val="000000"/>
        </w:rPr>
      </w:pPr>
      <w:r>
        <w:rPr>
          <w:rStyle w:val="kwd"/>
          <w:rFonts w:ascii="Consolas" w:hAnsi="Consolas" w:cs="Consolas"/>
          <w:color w:val="00008B"/>
        </w:rPr>
        <w:t>int</w:t>
      </w:r>
      <w:r>
        <w:rPr>
          <w:rStyle w:val="pln"/>
          <w:rFonts w:ascii="Consolas" w:hAnsi="Consolas" w:cs="Consolas"/>
          <w:color w:val="000000"/>
        </w:rPr>
        <w:t xml:space="preserve"> v1</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parseInt</w:t>
      </w:r>
      <w:r>
        <w:rPr>
          <w:rStyle w:val="pun"/>
          <w:rFonts w:ascii="Consolas" w:hAnsi="Consolas" w:cs="Consolas"/>
          <w:color w:val="000000"/>
        </w:rPr>
        <w:t>(</w:t>
      </w:r>
      <w:r>
        <w:rPr>
          <w:rStyle w:val="pln"/>
          <w:rFonts w:ascii="Consolas" w:hAnsi="Consolas" w:cs="Consolas"/>
          <w:color w:val="000000"/>
        </w:rPr>
        <w:t>num1</w:t>
      </w:r>
      <w:r>
        <w:rPr>
          <w:rStyle w:val="pun"/>
          <w:rFonts w:ascii="Consolas" w:hAnsi="Consolas" w:cs="Consolas"/>
          <w:color w:val="000000"/>
        </w:rPr>
        <w:t>);</w:t>
      </w:r>
    </w:p>
    <w:p w:rsidR="00245438" w:rsidRDefault="00245438" w:rsidP="00245438">
      <w:pPr>
        <w:pStyle w:val="HTMLPreformatted"/>
        <w:shd w:val="clear" w:color="auto" w:fill="EEEEEE"/>
        <w:rPr>
          <w:rStyle w:val="pln"/>
          <w:rFonts w:ascii="Consolas" w:hAnsi="Consolas" w:cs="Consolas"/>
          <w:color w:val="000000"/>
        </w:rPr>
      </w:pPr>
      <w:r>
        <w:rPr>
          <w:rStyle w:val="kwd"/>
          <w:rFonts w:ascii="Consolas" w:hAnsi="Consolas" w:cs="Consolas"/>
          <w:color w:val="00008B"/>
        </w:rPr>
        <w:t>int</w:t>
      </w:r>
      <w:r>
        <w:rPr>
          <w:rStyle w:val="pln"/>
          <w:rFonts w:ascii="Consolas" w:hAnsi="Consolas" w:cs="Consolas"/>
          <w:color w:val="000000"/>
        </w:rPr>
        <w:t xml:space="preserve"> v2</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w:t>
      </w:r>
      <w:r>
        <w:rPr>
          <w:rStyle w:val="pln"/>
          <w:rFonts w:ascii="Consolas" w:hAnsi="Consolas" w:cs="Consolas"/>
          <w:color w:val="000000"/>
        </w:rPr>
        <w:t>parseInt</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245438" w:rsidRDefault="00245438" w:rsidP="00245438">
      <w:pPr>
        <w:pStyle w:val="HTMLPreformatted"/>
        <w:shd w:val="clear" w:color="auto" w:fill="EEEEEE"/>
        <w:rPr>
          <w:rStyle w:val="pln"/>
          <w:rFonts w:ascii="Consolas" w:hAnsi="Consolas" w:cs="Consolas"/>
          <w:color w:val="000000"/>
        </w:rPr>
      </w:pPr>
      <w:r>
        <w:rPr>
          <w:rStyle w:val="kwd"/>
          <w:rFonts w:ascii="Consolas" w:hAnsi="Consolas" w:cs="Consolas"/>
          <w:color w:val="00008B"/>
        </w:rPr>
        <w:t>int</w:t>
      </w:r>
      <w:r>
        <w:rPr>
          <w:rStyle w:val="pln"/>
          <w:rFonts w:ascii="Consolas" w:hAnsi="Consolas" w:cs="Consolas"/>
          <w:color w:val="000000"/>
        </w:rPr>
        <w:t xml:space="preserve"> res</w:t>
      </w:r>
      <w:r>
        <w:rPr>
          <w:rStyle w:val="pun"/>
          <w:rFonts w:ascii="Consolas" w:hAnsi="Consolas" w:cs="Consolas"/>
          <w:color w:val="000000"/>
        </w:rPr>
        <w:t>=</w:t>
      </w:r>
      <w:r>
        <w:rPr>
          <w:rStyle w:val="pln"/>
          <w:rFonts w:ascii="Consolas" w:hAnsi="Consolas" w:cs="Consolas"/>
          <w:color w:val="000000"/>
        </w:rPr>
        <w:t xml:space="preserve"> v1</w:t>
      </w:r>
      <w:r>
        <w:rPr>
          <w:rStyle w:val="pun"/>
          <w:rFonts w:ascii="Consolas" w:hAnsi="Consolas" w:cs="Consolas"/>
          <w:color w:val="000000"/>
        </w:rPr>
        <w:t>/</w:t>
      </w:r>
      <w:r>
        <w:rPr>
          <w:rStyle w:val="pln"/>
          <w:rFonts w:ascii="Consolas" w:hAnsi="Consolas" w:cs="Consolas"/>
          <w:color w:val="000000"/>
        </w:rPr>
        <w:t>v2</w:t>
      </w:r>
      <w:r>
        <w:rPr>
          <w:rStyle w:val="pun"/>
          <w:rFonts w:ascii="Consolas" w:hAnsi="Consolas" w:cs="Consolas"/>
          <w:color w:val="000000"/>
        </w:rPr>
        <w:t>;</w:t>
      </w:r>
    </w:p>
    <w:p w:rsidR="00245438" w:rsidRDefault="00245438" w:rsidP="00245438">
      <w:pPr>
        <w:pStyle w:val="HTMLPreformatted"/>
        <w:shd w:val="clear" w:color="auto" w:fill="EEEEEE"/>
        <w:rPr>
          <w:rStyle w:val="pln"/>
          <w:rFonts w:ascii="Consolas" w:hAnsi="Consolas" w:cs="Consolas"/>
          <w:color w:val="000000"/>
        </w:rPr>
      </w:pPr>
      <w:r>
        <w:rPr>
          <w:rStyle w:val="kwd"/>
          <w:rFonts w:ascii="Consolas" w:hAnsi="Consolas" w:cs="Consolas"/>
          <w:color w:val="00008B"/>
        </w:rPr>
        <w:lastRenderedPageBreak/>
        <w:t>out</w:t>
      </w:r>
      <w:r>
        <w:rPr>
          <w:rStyle w:val="pun"/>
          <w:rFonts w:ascii="Consolas" w:hAnsi="Consolas" w:cs="Consolas"/>
          <w:color w:val="000000"/>
        </w:rPr>
        <w:t>.</w:t>
      </w:r>
      <w:r>
        <w:rPr>
          <w:rStyle w:val="kwd"/>
          <w:rFonts w:ascii="Consolas" w:hAnsi="Consolas" w:cs="Consolas"/>
          <w:color w:val="00008B"/>
        </w:rPr>
        <w:t>print</w:t>
      </w:r>
      <w:r>
        <w:rPr>
          <w:rStyle w:val="pun"/>
          <w:rFonts w:ascii="Consolas" w:hAnsi="Consolas" w:cs="Consolas"/>
          <w:color w:val="000000"/>
        </w:rPr>
        <w:t>(</w:t>
      </w:r>
      <w:r>
        <w:rPr>
          <w:rStyle w:val="str"/>
          <w:rFonts w:ascii="Consolas" w:hAnsi="Consolas" w:cs="Consolas"/>
          <w:color w:val="800000"/>
        </w:rPr>
        <w:t>"Output is: "</w:t>
      </w:r>
      <w:r>
        <w:rPr>
          <w:rStyle w:val="pun"/>
          <w:rFonts w:ascii="Consolas" w:hAnsi="Consolas" w:cs="Consolas"/>
          <w:color w:val="000000"/>
        </w:rPr>
        <w:t>+</w:t>
      </w:r>
      <w:r>
        <w:rPr>
          <w:rStyle w:val="pln"/>
          <w:rFonts w:ascii="Consolas" w:hAnsi="Consolas" w:cs="Consolas"/>
          <w:color w:val="000000"/>
        </w:rPr>
        <w:t xml:space="preserve"> res</w:t>
      </w:r>
      <w:r>
        <w:rPr>
          <w:rStyle w:val="pun"/>
          <w:rFonts w:ascii="Consolas" w:hAnsi="Consolas" w:cs="Consolas"/>
          <w:color w:val="000000"/>
        </w:rPr>
        <w:t>);</w:t>
      </w:r>
    </w:p>
    <w:p w:rsidR="00245438" w:rsidRDefault="00245438" w:rsidP="00245438">
      <w:pPr>
        <w:pStyle w:val="HTMLPreformatted"/>
        <w:shd w:val="clear" w:color="auto" w:fill="EEEEEE"/>
        <w:rPr>
          <w:rFonts w:ascii="Consolas" w:hAnsi="Consolas" w:cs="Consolas"/>
          <w:color w:val="222426"/>
        </w:rPr>
      </w:pPr>
      <w:r>
        <w:rPr>
          <w:rStyle w:val="pln"/>
          <w:rFonts w:ascii="Consolas" w:hAnsi="Consolas" w:cs="Consolas"/>
          <w:color w:val="000000"/>
        </w:rPr>
        <w:t>%&gt;</w:t>
      </w:r>
    </w:p>
    <w:p w:rsidR="00245438" w:rsidRDefault="00245438" w:rsidP="002454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below JSP page we have set </w:t>
      </w:r>
      <w:r>
        <w:rPr>
          <w:rStyle w:val="Strong"/>
          <w:rFonts w:ascii="Arial" w:hAnsi="Arial" w:cs="Arial"/>
          <w:color w:val="222426"/>
          <w:sz w:val="26"/>
          <w:szCs w:val="26"/>
        </w:rPr>
        <w:t>isErrorPage to true</w:t>
      </w:r>
      <w:r>
        <w:rPr>
          <w:rFonts w:ascii="Arial" w:hAnsi="Arial" w:cs="Arial"/>
          <w:color w:val="222426"/>
          <w:sz w:val="26"/>
          <w:szCs w:val="26"/>
        </w:rPr>
        <w:t> which is also an attribute of Page directive, used for making a page eligible for exception handling. Since this page is defined as a exception page in division.jsp, in case of any exception condition this page will be invoked. Here we are displaying the error message to the user using </w:t>
      </w:r>
      <w:r>
        <w:rPr>
          <w:rStyle w:val="Strong"/>
          <w:rFonts w:ascii="Arial" w:hAnsi="Arial" w:cs="Arial"/>
          <w:color w:val="222426"/>
          <w:sz w:val="26"/>
          <w:szCs w:val="26"/>
        </w:rPr>
        <w:t>exception implicit object</w:t>
      </w:r>
      <w:r>
        <w:rPr>
          <w:rFonts w:ascii="Arial" w:hAnsi="Arial" w:cs="Arial"/>
          <w:color w:val="222426"/>
          <w:sz w:val="26"/>
          <w:szCs w:val="26"/>
        </w:rPr>
        <w:t>.</w:t>
      </w:r>
    </w:p>
    <w:p w:rsidR="00245438" w:rsidRDefault="00245438" w:rsidP="0024543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exception.jsp</w:t>
      </w:r>
    </w:p>
    <w:p w:rsidR="00245438" w:rsidRDefault="00245438" w:rsidP="00245438">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page isErrorPage</w:t>
      </w:r>
      <w:r>
        <w:rPr>
          <w:rStyle w:val="pun"/>
          <w:rFonts w:ascii="Consolas" w:hAnsi="Consolas" w:cs="Consolas"/>
          <w:color w:val="000000"/>
        </w:rPr>
        <w:t>=</w:t>
      </w:r>
      <w:r>
        <w:rPr>
          <w:rStyle w:val="str"/>
          <w:rFonts w:ascii="Consolas" w:hAnsi="Consolas" w:cs="Consolas"/>
          <w:color w:val="800000"/>
        </w:rPr>
        <w:t>"true"</w:t>
      </w:r>
      <w:r>
        <w:rPr>
          <w:rStyle w:val="pln"/>
          <w:rFonts w:ascii="Consolas" w:hAnsi="Consolas" w:cs="Consolas"/>
          <w:color w:val="000000"/>
        </w:rPr>
        <w:t xml:space="preserve"> %&gt; </w:t>
      </w:r>
    </w:p>
    <w:p w:rsidR="00245438" w:rsidRDefault="00245438" w:rsidP="0024543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Got this Exception: </w:t>
      </w:r>
      <w:r>
        <w:rPr>
          <w:rStyle w:val="pun"/>
          <w:rFonts w:ascii="Consolas" w:hAnsi="Consolas" w:cs="Consolas"/>
          <w:color w:val="000000"/>
        </w:rPr>
        <w:t>&lt;%=</w:t>
      </w:r>
      <w:r>
        <w:rPr>
          <w:rStyle w:val="pln"/>
          <w:rFonts w:ascii="Consolas" w:hAnsi="Consolas" w:cs="Consolas"/>
          <w:color w:val="000000"/>
        </w:rPr>
        <w:t xml:space="preserve"> exception %&gt; </w:t>
      </w:r>
    </w:p>
    <w:p w:rsidR="00245438" w:rsidRDefault="00245438" w:rsidP="00245438">
      <w:pPr>
        <w:pStyle w:val="HTMLPreformatted"/>
        <w:shd w:val="clear" w:color="auto" w:fill="EEEEEE"/>
        <w:rPr>
          <w:rFonts w:ascii="Consolas" w:hAnsi="Consolas" w:cs="Consolas"/>
          <w:color w:val="222426"/>
        </w:rPr>
      </w:pPr>
      <w:r>
        <w:rPr>
          <w:rStyle w:val="pln"/>
          <w:rFonts w:ascii="Consolas" w:hAnsi="Consolas" w:cs="Consolas"/>
          <w:color w:val="000000"/>
        </w:rPr>
        <w:t>Please correct the input data.</w:t>
      </w:r>
    </w:p>
    <w:p w:rsidR="00245438" w:rsidRDefault="00245438" w:rsidP="00245438">
      <w:pPr>
        <w:pStyle w:val="NormalWeb"/>
        <w:shd w:val="clear" w:color="auto" w:fill="FFFFFF"/>
        <w:spacing w:before="0" w:beforeAutospacing="0" w:after="390" w:afterAutospacing="0"/>
        <w:rPr>
          <w:rFonts w:ascii="Arial" w:hAnsi="Arial" w:cs="Arial"/>
          <w:color w:val="222426"/>
          <w:sz w:val="26"/>
          <w:szCs w:val="26"/>
        </w:rPr>
      </w:pPr>
    </w:p>
    <w:p w:rsidR="0039743B" w:rsidRDefault="0039743B" w:rsidP="0039743B">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JSP Expression Language (EL)</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Expression language (EL) has been introduced in JSP 2.0. The main purpose of it to simplify the process of accessing data from </w:t>
      </w:r>
      <w:hyperlink r:id="rId12" w:tgtFrame="_blank" w:history="1">
        <w:r>
          <w:rPr>
            <w:rStyle w:val="Hyperlink"/>
            <w:rFonts w:ascii="Arial" w:hAnsi="Arial" w:cs="Arial"/>
            <w:color w:val="7DC246"/>
            <w:sz w:val="26"/>
            <w:szCs w:val="26"/>
          </w:rPr>
          <w:t>bean</w:t>
        </w:r>
      </w:hyperlink>
      <w:r>
        <w:rPr>
          <w:rFonts w:ascii="Arial" w:hAnsi="Arial" w:cs="Arial"/>
          <w:color w:val="222426"/>
          <w:sz w:val="26"/>
          <w:szCs w:val="26"/>
        </w:rPr>
        <w:t> properties and from </w:t>
      </w:r>
      <w:hyperlink r:id="rId13" w:tgtFrame="_blank" w:tooltip="Implicit objects" w:history="1">
        <w:r>
          <w:rPr>
            <w:rStyle w:val="Hyperlink"/>
            <w:rFonts w:ascii="Arial" w:hAnsi="Arial" w:cs="Arial"/>
            <w:color w:val="7DC246"/>
            <w:sz w:val="26"/>
            <w:szCs w:val="26"/>
          </w:rPr>
          <w:t>implicit objects</w:t>
        </w:r>
      </w:hyperlink>
      <w:r>
        <w:rPr>
          <w:rFonts w:ascii="Arial" w:hAnsi="Arial" w:cs="Arial"/>
          <w:color w:val="222426"/>
          <w:sz w:val="26"/>
          <w:szCs w:val="26"/>
        </w:rPr>
        <w:t>. EL includes arithmetic, relational and logical operators too.</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Synatx of EL:</w:t>
      </w:r>
    </w:p>
    <w:p w:rsidR="0039743B" w:rsidRDefault="0039743B" w:rsidP="0039743B">
      <w:pPr>
        <w:pStyle w:val="HTMLPreformatted"/>
        <w:shd w:val="clear" w:color="auto" w:fill="EEEEEE"/>
        <w:rPr>
          <w:rFonts w:ascii="Consolas" w:hAnsi="Consolas" w:cs="Consolas"/>
          <w:color w:val="222426"/>
        </w:rPr>
      </w:pPr>
      <w:r>
        <w:rPr>
          <w:rStyle w:val="pln"/>
          <w:rFonts w:ascii="Consolas" w:hAnsi="Consolas" w:cs="Consolas"/>
          <w:color w:val="000000"/>
        </w:rPr>
        <w:t>$</w:t>
      </w:r>
      <w:r>
        <w:rPr>
          <w:rStyle w:val="pun"/>
          <w:rFonts w:ascii="Consolas" w:hAnsi="Consolas" w:cs="Consolas"/>
          <w:color w:val="000000"/>
        </w:rPr>
        <w:t>{</w:t>
      </w:r>
      <w:r>
        <w:rPr>
          <w:rStyle w:val="pln"/>
          <w:rFonts w:ascii="Consolas" w:hAnsi="Consolas" w:cs="Consolas"/>
          <w:color w:val="000000"/>
        </w:rPr>
        <w:t>expression</w:t>
      </w:r>
      <w:r>
        <w:rPr>
          <w:rStyle w:val="pun"/>
          <w:rFonts w:ascii="Consolas" w:hAnsi="Consolas" w:cs="Consolas"/>
          <w:color w:val="000000"/>
        </w:rPr>
        <w:t>}</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whatever present inside braces gets evaluated at runtime and being sent to the output stream.</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Example 1: Expression language evaluates the expressions</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evaluating the expressions with the help of EL.</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Expression language example1</w:t>
      </w:r>
      <w:r>
        <w:rPr>
          <w:rStyle w:val="tag"/>
          <w:rFonts w:ascii="Consolas" w:hAnsi="Consolas" w:cs="Consolas"/>
          <w:color w:val="800000"/>
        </w:rPr>
        <w:t>&lt;/title&gt;</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${1&lt;2}</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${1+2+3}</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39743B" w:rsidRDefault="0039743B" w:rsidP="0039743B">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2: Value fetch using param variable of expression language</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this example we are prompting user to enter name and roll number. On the other JSP page we are fetching the entered details using param variable of EL.</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index.jsp</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r>
        <w:rPr>
          <w:rStyle w:val="pln"/>
          <w:rFonts w:ascii="Consolas" w:hAnsi="Consolas" w:cs="Consolas"/>
          <w:color w:val="000000"/>
        </w:rPr>
        <w:t xml:space="preserve"> </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Expression language example2</w:t>
      </w:r>
      <w:r>
        <w:rPr>
          <w:rStyle w:val="tag"/>
          <w:rFonts w:ascii="Consolas" w:hAnsi="Consolas" w:cs="Consolas"/>
          <w:color w:val="800000"/>
        </w:rPr>
        <w:t>&lt;/title&gt;</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&lt;form</w:t>
      </w:r>
      <w:r>
        <w:rPr>
          <w:rStyle w:val="pln"/>
          <w:rFonts w:ascii="Consolas" w:hAnsi="Consolas" w:cs="Consolas"/>
          <w:color w:val="000000"/>
        </w:rPr>
        <w:t xml:space="preserve"> </w:t>
      </w:r>
      <w:r>
        <w:rPr>
          <w:rStyle w:val="atn"/>
          <w:rFonts w:ascii="Consolas" w:hAnsi="Consolas" w:cs="Consolas"/>
          <w:color w:val="FF0000"/>
        </w:rPr>
        <w:t>action</w:t>
      </w:r>
      <w:r>
        <w:rPr>
          <w:rStyle w:val="pun"/>
          <w:rFonts w:ascii="Consolas" w:hAnsi="Consolas" w:cs="Consolas"/>
          <w:color w:val="000000"/>
        </w:rPr>
        <w:t>=</w:t>
      </w:r>
      <w:r>
        <w:rPr>
          <w:rStyle w:val="atv"/>
          <w:rFonts w:ascii="Consolas" w:hAnsi="Consolas" w:cs="Consolas"/>
          <w:color w:val="0000FF"/>
        </w:rPr>
        <w:t>"display.jsp"</w:t>
      </w:r>
      <w:r>
        <w:rPr>
          <w:rStyle w:val="tag"/>
          <w:rFonts w:ascii="Consolas" w:hAnsi="Consolas" w:cs="Consolas"/>
          <w:color w:val="800000"/>
        </w:rPr>
        <w:t>&gt;</w:t>
      </w:r>
      <w:r>
        <w:rPr>
          <w:rStyle w:val="pln"/>
          <w:rFonts w:ascii="Consolas" w:hAnsi="Consolas" w:cs="Consolas"/>
          <w:color w:val="000000"/>
        </w:rPr>
        <w:t xml:space="preserve"> </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Student Name: </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"stuname"</w:t>
      </w:r>
      <w:r>
        <w:rPr>
          <w:rStyle w:val="pln"/>
          <w:rFonts w:ascii="Consolas" w:hAnsi="Consolas" w:cs="Consolas"/>
          <w:color w:val="000000"/>
        </w:rPr>
        <w:t xml:space="preserve"> </w:t>
      </w:r>
      <w:r>
        <w:rPr>
          <w:rStyle w:val="tag"/>
          <w:rFonts w:ascii="Consolas" w:hAnsi="Consolas" w:cs="Consolas"/>
          <w:color w:val="800000"/>
        </w:rPr>
        <w:t>/&gt;&lt;br&gt;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Student RollNum:</w:t>
      </w: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"text"</w:t>
      </w:r>
      <w:r>
        <w:rPr>
          <w:rStyle w:val="pln"/>
          <w:rFonts w:ascii="Consolas" w:hAnsi="Consolas" w:cs="Consolas"/>
          <w:color w:val="000000"/>
        </w:rPr>
        <w:t xml:space="preserve"> </w:t>
      </w:r>
      <w:r>
        <w:rPr>
          <w:rStyle w:val="atn"/>
          <w:rFonts w:ascii="Consolas" w:hAnsi="Consolas" w:cs="Consolas"/>
          <w:color w:val="FF0000"/>
        </w:rPr>
        <w:t>name</w:t>
      </w:r>
      <w:r>
        <w:rPr>
          <w:rStyle w:val="pun"/>
          <w:rFonts w:ascii="Consolas" w:hAnsi="Consolas" w:cs="Consolas"/>
          <w:color w:val="000000"/>
        </w:rPr>
        <w:t>=</w:t>
      </w:r>
      <w:r>
        <w:rPr>
          <w:rStyle w:val="atv"/>
          <w:rFonts w:ascii="Consolas" w:hAnsi="Consolas" w:cs="Consolas"/>
          <w:color w:val="0000FF"/>
        </w:rPr>
        <w:t>"rollno"</w:t>
      </w:r>
      <w:r>
        <w:rPr>
          <w:rStyle w:val="pln"/>
          <w:rFonts w:ascii="Consolas" w:hAnsi="Consolas" w:cs="Consolas"/>
          <w:color w:val="000000"/>
        </w:rPr>
        <w:t xml:space="preserve"> </w:t>
      </w:r>
      <w:r>
        <w:rPr>
          <w:rStyle w:val="tag"/>
          <w:rFonts w:ascii="Consolas" w:hAnsi="Consolas" w:cs="Consolas"/>
          <w:color w:val="800000"/>
        </w:rPr>
        <w:t>/&gt;&lt;br&gt;</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&lt;input</w:t>
      </w:r>
      <w:r>
        <w:rPr>
          <w:rStyle w:val="pln"/>
          <w:rFonts w:ascii="Consolas" w:hAnsi="Consolas" w:cs="Consolas"/>
          <w:color w:val="000000"/>
        </w:rPr>
        <w:t xml:space="preserve"> </w:t>
      </w:r>
      <w:r>
        <w:rPr>
          <w:rStyle w:val="atn"/>
          <w:rFonts w:ascii="Consolas" w:hAnsi="Consolas" w:cs="Consolas"/>
          <w:color w:val="FF0000"/>
        </w:rPr>
        <w:t>type</w:t>
      </w:r>
      <w:r>
        <w:rPr>
          <w:rStyle w:val="pun"/>
          <w:rFonts w:ascii="Consolas" w:hAnsi="Consolas" w:cs="Consolas"/>
          <w:color w:val="000000"/>
        </w:rPr>
        <w:t>=</w:t>
      </w:r>
      <w:r>
        <w:rPr>
          <w:rStyle w:val="atv"/>
          <w:rFonts w:ascii="Consolas" w:hAnsi="Consolas" w:cs="Consolas"/>
          <w:color w:val="0000FF"/>
        </w:rPr>
        <w:t>"submit"</w:t>
      </w:r>
      <w:r>
        <w:rPr>
          <w:rStyle w:val="pln"/>
          <w:rFonts w:ascii="Consolas" w:hAnsi="Consolas" w:cs="Consolas"/>
          <w:color w:val="000000"/>
        </w:rPr>
        <w:t xml:space="preserve"> </w:t>
      </w:r>
      <w:r>
        <w:rPr>
          <w:rStyle w:val="atn"/>
          <w:rFonts w:ascii="Consolas" w:hAnsi="Consolas" w:cs="Consolas"/>
          <w:color w:val="FF0000"/>
        </w:rPr>
        <w:t>value</w:t>
      </w:r>
      <w:r>
        <w:rPr>
          <w:rStyle w:val="pun"/>
          <w:rFonts w:ascii="Consolas" w:hAnsi="Consolas" w:cs="Consolas"/>
          <w:color w:val="000000"/>
        </w:rPr>
        <w:t>=</w:t>
      </w:r>
      <w:r>
        <w:rPr>
          <w:rStyle w:val="atv"/>
          <w:rFonts w:ascii="Consolas" w:hAnsi="Consolas" w:cs="Consolas"/>
          <w:color w:val="0000FF"/>
        </w:rPr>
        <w:t>"Submit Details!!"</w:t>
      </w:r>
      <w:r>
        <w:rPr>
          <w:rStyle w:val="tag"/>
          <w:rFonts w:ascii="Consolas" w:hAnsi="Consolas" w:cs="Consolas"/>
          <w:color w:val="800000"/>
        </w:rPr>
        <w:t>/&gt;</w:t>
      </w:r>
      <w:r>
        <w:rPr>
          <w:rStyle w:val="pln"/>
          <w:rFonts w:ascii="Consolas" w:hAnsi="Consolas" w:cs="Consolas"/>
          <w:color w:val="000000"/>
        </w:rPr>
        <w:t xml:space="preserve"> </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&lt;/form&gt;</w:t>
      </w:r>
      <w:r>
        <w:rPr>
          <w:rStyle w:val="pln"/>
          <w:rFonts w:ascii="Consolas" w:hAnsi="Consolas" w:cs="Consolas"/>
          <w:color w:val="000000"/>
        </w:rPr>
        <w:t xml:space="preserve"> </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r>
        <w:rPr>
          <w:rStyle w:val="pln"/>
          <w:rFonts w:ascii="Consolas" w:hAnsi="Consolas" w:cs="Consolas"/>
          <w:color w:val="000000"/>
        </w:rPr>
        <w:t xml:space="preserve"> </w:t>
      </w:r>
    </w:p>
    <w:p w:rsidR="0039743B" w:rsidRDefault="0039743B" w:rsidP="0039743B">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u w:val="single"/>
        </w:rPr>
        <w:t>display.jsp</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&lt;title&gt;</w:t>
      </w:r>
      <w:r>
        <w:rPr>
          <w:rStyle w:val="pln"/>
          <w:rFonts w:ascii="Consolas" w:hAnsi="Consolas" w:cs="Consolas"/>
          <w:color w:val="000000"/>
        </w:rPr>
        <w:t>Display Page</w:t>
      </w:r>
      <w:r>
        <w:rPr>
          <w:rStyle w:val="tag"/>
          <w:rFonts w:ascii="Consolas" w:hAnsi="Consolas" w:cs="Consolas"/>
          <w:color w:val="800000"/>
        </w:rPr>
        <w:t>&lt;/title&gt;</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Student name is ${ param.stuname } </w:t>
      </w:r>
      <w:r>
        <w:rPr>
          <w:rStyle w:val="tag"/>
          <w:rFonts w:ascii="Consolas" w:hAnsi="Consolas" w:cs="Consolas"/>
          <w:color w:val="800000"/>
        </w:rPr>
        <w:t>&lt;br&gt;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Student Roll No is ${ param.rollno }</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39743B" w:rsidRDefault="0039743B" w:rsidP="0039743B">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 3: Getting values from application object.</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set the attributes using application implicit object and on the display page we have got those attributes using </w:t>
      </w:r>
      <w:r>
        <w:rPr>
          <w:rStyle w:val="Strong"/>
          <w:rFonts w:ascii="Arial" w:hAnsi="Arial" w:cs="Arial"/>
          <w:color w:val="222426"/>
          <w:sz w:val="26"/>
          <w:szCs w:val="26"/>
        </w:rPr>
        <w:t>applicationScope</w:t>
      </w:r>
      <w:r>
        <w:rPr>
          <w:rFonts w:ascii="Arial" w:hAnsi="Arial" w:cs="Arial"/>
          <w:color w:val="222426"/>
          <w:sz w:val="26"/>
          <w:szCs w:val="26"/>
        </w:rPr>
        <w:t> of Expression language.</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index.jsp</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&lt;head&gt;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EL example3</w:t>
      </w:r>
      <w:r>
        <w:rPr>
          <w:rStyle w:val="tag"/>
          <w:rFonts w:ascii="Consolas" w:hAnsi="Consolas" w:cs="Consolas"/>
          <w:color w:val="800000"/>
        </w:rPr>
        <w:t>&lt;/title&gt;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&lt;/head&gt;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&lt;%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application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str"/>
          <w:rFonts w:ascii="Consolas" w:hAnsi="Consolas" w:cs="Consolas"/>
          <w:color w:val="800000"/>
        </w:rPr>
        <w:t>"author"</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"Chaitanya"</w:t>
      </w:r>
      <w:r>
        <w:rPr>
          <w:rStyle w:val="pun"/>
          <w:rFonts w:ascii="Consolas" w:hAnsi="Consolas" w:cs="Consolas"/>
          <w:color w:val="000000"/>
        </w:rPr>
        <w: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application</w:t>
      </w:r>
      <w:r>
        <w:rPr>
          <w:rStyle w:val="pun"/>
          <w:rFonts w:ascii="Consolas" w:hAnsi="Consolas" w:cs="Consolas"/>
          <w:color w:val="000000"/>
        </w:rPr>
        <w:t>.</w:t>
      </w:r>
      <w:r>
        <w:rPr>
          <w:rStyle w:val="pln"/>
          <w:rFonts w:ascii="Consolas" w:hAnsi="Consolas" w:cs="Consolas"/>
          <w:color w:val="000000"/>
        </w:rPr>
        <w:t>setAttribute</w:t>
      </w:r>
      <w:r>
        <w:rPr>
          <w:rStyle w:val="pun"/>
          <w:rFonts w:ascii="Consolas" w:hAnsi="Consolas" w:cs="Consolas"/>
          <w:color w:val="000000"/>
        </w:rPr>
        <w:t>(</w:t>
      </w:r>
      <w:r>
        <w:rPr>
          <w:rStyle w:val="str"/>
          <w:rFonts w:ascii="Consolas" w:hAnsi="Consolas" w:cs="Consolas"/>
          <w:color w:val="800000"/>
        </w:rPr>
        <w:t>"Site"</w:t>
      </w:r>
      <w:r>
        <w:rPr>
          <w:rStyle w:val="pun"/>
          <w:rFonts w:ascii="Consolas" w:hAnsi="Consolas" w:cs="Consolas"/>
          <w:color w:val="000000"/>
        </w:rPr>
        <w:t>,</w:t>
      </w:r>
      <w:r>
        <w:rPr>
          <w:rStyle w:val="pln"/>
          <w:rFonts w:ascii="Consolas" w:hAnsi="Consolas" w:cs="Consolas"/>
          <w:color w:val="000000"/>
        </w:rPr>
        <w:t xml:space="preserve"> </w:t>
      </w:r>
      <w:r w:rsidR="00B849A0">
        <w:rPr>
          <w:rStyle w:val="str"/>
          <w:rFonts w:ascii="Consolas" w:hAnsi="Consolas" w:cs="Consolas"/>
          <w:color w:val="800000"/>
        </w:rPr>
        <w:t>"Facebook</w:t>
      </w:r>
      <w:r>
        <w:rPr>
          <w:rStyle w:val="str"/>
          <w:rFonts w:ascii="Consolas" w:hAnsi="Consolas" w:cs="Consolas"/>
          <w:color w:val="800000"/>
        </w:rPr>
        <w:t>.com"</w:t>
      </w:r>
      <w:r>
        <w:rPr>
          <w:rStyle w:val="pun"/>
          <w:rFonts w:ascii="Consolas" w:hAnsi="Consolas" w:cs="Consolas"/>
          <w:color w:val="000000"/>
        </w:rPr>
        <w: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&lt;a</w:t>
      </w:r>
      <w:r>
        <w:rPr>
          <w:rStyle w:val="pln"/>
          <w:rFonts w:ascii="Consolas" w:hAnsi="Consolas" w:cs="Consolas"/>
          <w:color w:val="000000"/>
        </w:rPr>
        <w:t xml:space="preserve"> </w:t>
      </w:r>
      <w:r>
        <w:rPr>
          <w:rStyle w:val="atn"/>
          <w:rFonts w:ascii="Consolas" w:hAnsi="Consolas" w:cs="Consolas"/>
          <w:color w:val="FF0000"/>
        </w:rPr>
        <w:t>href</w:t>
      </w:r>
      <w:r>
        <w:rPr>
          <w:rStyle w:val="pun"/>
          <w:rFonts w:ascii="Consolas" w:hAnsi="Consolas" w:cs="Consolas"/>
          <w:color w:val="000000"/>
        </w:rPr>
        <w:t>=</w:t>
      </w:r>
      <w:r>
        <w:rPr>
          <w:rStyle w:val="atv"/>
          <w:rFonts w:ascii="Consolas" w:hAnsi="Consolas" w:cs="Consolas"/>
          <w:color w:val="0000FF"/>
        </w:rPr>
        <w:t>"display.jsp"</w:t>
      </w:r>
      <w:r>
        <w:rPr>
          <w:rStyle w:val="tag"/>
          <w:rFonts w:ascii="Consolas" w:hAnsi="Consolas" w:cs="Consolas"/>
          <w:color w:val="800000"/>
        </w:rPr>
        <w:t>&gt;</w:t>
      </w:r>
      <w:r>
        <w:rPr>
          <w:rStyle w:val="pln"/>
          <w:rFonts w:ascii="Consolas" w:hAnsi="Consolas" w:cs="Consolas"/>
          <w:color w:val="000000"/>
        </w:rPr>
        <w:t>Click</w:t>
      </w:r>
      <w:r>
        <w:rPr>
          <w:rStyle w:val="tag"/>
          <w:rFonts w:ascii="Consolas" w:hAnsi="Consolas" w:cs="Consolas"/>
          <w:color w:val="800000"/>
        </w:rPr>
        <w:t>&lt;/a&gt;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&lt;/body&gt;</w:t>
      </w:r>
    </w:p>
    <w:p w:rsidR="0039743B" w:rsidRDefault="0039743B" w:rsidP="0039743B">
      <w:pPr>
        <w:pStyle w:val="HTMLPreformatted"/>
        <w:shd w:val="clear" w:color="auto" w:fill="EEEEEE"/>
        <w:rPr>
          <w:rFonts w:ascii="Consolas" w:hAnsi="Consolas" w:cs="Consolas"/>
          <w:color w:val="222426"/>
        </w:rPr>
      </w:pPr>
      <w:r>
        <w:rPr>
          <w:rStyle w:val="pln"/>
          <w:rFonts w:ascii="Consolas" w:hAnsi="Consolas" w:cs="Consolas"/>
          <w:color w:val="000000"/>
        </w:rPr>
        <w:t xml:space="preserve"> </w:t>
      </w:r>
      <w:r>
        <w:rPr>
          <w:rStyle w:val="tag"/>
          <w:rFonts w:ascii="Consolas" w:hAnsi="Consolas" w:cs="Consolas"/>
          <w:color w:val="800000"/>
        </w:rPr>
        <w:t>&lt;/html&gt;</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display.jsp</w:t>
      </w:r>
    </w:p>
    <w:p w:rsidR="0039743B" w:rsidRDefault="0039743B" w:rsidP="0039743B">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&lt;head&gt;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Display Page</w:t>
      </w:r>
      <w:r>
        <w:rPr>
          <w:rStyle w:val="tag"/>
          <w:rFonts w:ascii="Consolas" w:hAnsi="Consolas" w:cs="Consolas"/>
          <w:color w:val="800000"/>
        </w:rPr>
        <w:t>&lt;/title&gt;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&lt;/head&gt;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${applicationScope.author}</w:t>
      </w:r>
      <w:r>
        <w:rPr>
          <w:rStyle w:val="tag"/>
          <w:rFonts w:ascii="Consolas" w:hAnsi="Consolas" w:cs="Consolas"/>
          <w:color w:val="800000"/>
        </w:rPr>
        <w:t>&lt;br&gt;</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${applicationScope.Site}</w:t>
      </w:r>
    </w:p>
    <w:p w:rsidR="0039743B" w:rsidRDefault="0039743B" w:rsidP="0039743B">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&lt;/body&gt;</w:t>
      </w:r>
    </w:p>
    <w:p w:rsidR="0039743B" w:rsidRDefault="0039743B" w:rsidP="0039743B">
      <w:pPr>
        <w:pStyle w:val="HTMLPreformatted"/>
        <w:shd w:val="clear" w:color="auto" w:fill="EEEEEE"/>
        <w:rPr>
          <w:rFonts w:ascii="Consolas" w:hAnsi="Consolas" w:cs="Consolas"/>
          <w:color w:val="222426"/>
        </w:rPr>
      </w:pPr>
      <w:r>
        <w:rPr>
          <w:rStyle w:val="pln"/>
          <w:rFonts w:ascii="Consolas" w:hAnsi="Consolas" w:cs="Consolas"/>
          <w:color w:val="000000"/>
        </w:rPr>
        <w:t xml:space="preserve"> </w:t>
      </w:r>
      <w:r>
        <w:rPr>
          <w:rStyle w:val="tag"/>
          <w:rFonts w:ascii="Consolas" w:hAnsi="Consolas" w:cs="Consolas"/>
          <w:color w:val="800000"/>
        </w:rPr>
        <w:t>&lt;/html&gt;</w:t>
      </w:r>
    </w:p>
    <w:p w:rsidR="0039743B" w:rsidRDefault="0039743B" w:rsidP="00245438">
      <w:pPr>
        <w:pStyle w:val="NormalWeb"/>
        <w:shd w:val="clear" w:color="auto" w:fill="FFFFFF"/>
        <w:spacing w:before="0" w:beforeAutospacing="0" w:after="390" w:afterAutospacing="0"/>
        <w:rPr>
          <w:rFonts w:ascii="Arial" w:hAnsi="Arial" w:cs="Arial"/>
          <w:color w:val="222426"/>
          <w:sz w:val="26"/>
          <w:szCs w:val="26"/>
        </w:rPr>
      </w:pP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EL predefined variables:</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 to implicit objects in JSP we have predefined variables in EL. In the above examples we have used param and applicationScope, they are also the part of these variables.</w:t>
      </w:r>
    </w:p>
    <w:p w:rsidR="0039743B" w:rsidRDefault="0039743B" w:rsidP="0039743B">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pageScope</w:t>
      </w:r>
      <w:r>
        <w:rPr>
          <w:rFonts w:ascii="Arial" w:hAnsi="Arial" w:cs="Arial"/>
          <w:color w:val="222426"/>
          <w:sz w:val="26"/>
          <w:szCs w:val="26"/>
        </w:rPr>
        <w:t>: It helps in getting the attribute stored in Page scope.</w:t>
      </w:r>
      <w:r>
        <w:rPr>
          <w:rFonts w:ascii="Arial" w:hAnsi="Arial" w:cs="Arial"/>
          <w:color w:val="222426"/>
          <w:sz w:val="26"/>
          <w:szCs w:val="26"/>
        </w:rPr>
        <w:br/>
      </w:r>
      <w:r>
        <w:rPr>
          <w:rStyle w:val="Strong"/>
          <w:rFonts w:ascii="Arial" w:hAnsi="Arial" w:cs="Arial"/>
          <w:color w:val="222426"/>
          <w:sz w:val="26"/>
          <w:szCs w:val="26"/>
        </w:rPr>
        <w:t>pageContext</w:t>
      </w:r>
      <w:r>
        <w:rPr>
          <w:rFonts w:ascii="Arial" w:hAnsi="Arial" w:cs="Arial"/>
          <w:color w:val="222426"/>
          <w:sz w:val="26"/>
          <w:szCs w:val="26"/>
        </w:rPr>
        <w:t>: Same as JSP </w:t>
      </w:r>
      <w:r w:rsidRPr="000A089E">
        <w:rPr>
          <w:color w:val="222426"/>
        </w:rPr>
        <w:t>PageContext object</w:t>
      </w:r>
      <w:r>
        <w:rPr>
          <w:rFonts w:ascii="Arial" w:hAnsi="Arial" w:cs="Arial"/>
          <w:color w:val="222426"/>
          <w:sz w:val="26"/>
          <w:szCs w:val="26"/>
        </w:rPr>
        <w:t>.</w:t>
      </w:r>
      <w:r>
        <w:rPr>
          <w:rFonts w:ascii="Arial" w:hAnsi="Arial" w:cs="Arial"/>
          <w:color w:val="222426"/>
          <w:sz w:val="26"/>
          <w:szCs w:val="26"/>
        </w:rPr>
        <w:br/>
      </w:r>
      <w:r>
        <w:rPr>
          <w:rStyle w:val="Strong"/>
          <w:rFonts w:ascii="Arial" w:hAnsi="Arial" w:cs="Arial"/>
          <w:color w:val="222426"/>
          <w:sz w:val="26"/>
          <w:szCs w:val="26"/>
        </w:rPr>
        <w:t>sessionScope</w:t>
      </w:r>
      <w:r>
        <w:rPr>
          <w:rFonts w:ascii="Arial" w:hAnsi="Arial" w:cs="Arial"/>
          <w:color w:val="222426"/>
          <w:sz w:val="26"/>
          <w:szCs w:val="26"/>
        </w:rPr>
        <w:t>: Fetches attributes from session scope, set by </w:t>
      </w:r>
      <w:hyperlink r:id="rId14" w:tgtFrame="_blank" w:history="1">
        <w:r w:rsidRPr="000A089E">
          <w:rPr>
            <w:color w:val="222426"/>
          </w:rPr>
          <w:t>session object</w:t>
        </w:r>
      </w:hyperlink>
      <w:r>
        <w:rPr>
          <w:rFonts w:ascii="Arial" w:hAnsi="Arial" w:cs="Arial"/>
          <w:color w:val="222426"/>
          <w:sz w:val="26"/>
          <w:szCs w:val="26"/>
        </w:rPr>
        <w:t>.</w:t>
      </w:r>
      <w:r>
        <w:rPr>
          <w:rFonts w:ascii="Arial" w:hAnsi="Arial" w:cs="Arial"/>
          <w:color w:val="222426"/>
          <w:sz w:val="26"/>
          <w:szCs w:val="26"/>
        </w:rPr>
        <w:br/>
      </w:r>
      <w:r>
        <w:rPr>
          <w:rStyle w:val="Strong"/>
          <w:rFonts w:ascii="Arial" w:hAnsi="Arial" w:cs="Arial"/>
          <w:color w:val="222426"/>
          <w:sz w:val="26"/>
          <w:szCs w:val="26"/>
        </w:rPr>
        <w:t>requestScope</w:t>
      </w:r>
      <w:r>
        <w:rPr>
          <w:rFonts w:ascii="Arial" w:hAnsi="Arial" w:cs="Arial"/>
          <w:color w:val="222426"/>
          <w:sz w:val="26"/>
          <w:szCs w:val="26"/>
        </w:rPr>
        <w:t>: It used for getting the attributes from request scope. The attribute which are set by </w:t>
      </w:r>
      <w:hyperlink r:id="rId15" w:tgtFrame="_blank" w:history="1">
        <w:r>
          <w:rPr>
            <w:rStyle w:val="Hyperlink"/>
            <w:rFonts w:ascii="Arial" w:hAnsi="Arial" w:cs="Arial"/>
            <w:color w:val="7DC246"/>
            <w:sz w:val="26"/>
            <w:szCs w:val="26"/>
          </w:rPr>
          <w:t>request implicit object</w:t>
        </w:r>
      </w:hyperlink>
      <w:r>
        <w:rPr>
          <w:rFonts w:ascii="Arial" w:hAnsi="Arial" w:cs="Arial"/>
          <w:color w:val="222426"/>
          <w:sz w:val="26"/>
          <w:szCs w:val="26"/>
        </w:rPr>
        <w:t>.</w:t>
      </w:r>
      <w:r>
        <w:rPr>
          <w:rFonts w:ascii="Arial" w:hAnsi="Arial" w:cs="Arial"/>
          <w:color w:val="222426"/>
          <w:sz w:val="26"/>
          <w:szCs w:val="26"/>
        </w:rPr>
        <w:br/>
      </w:r>
      <w:r>
        <w:rPr>
          <w:rStyle w:val="Strong"/>
          <w:rFonts w:ascii="Arial" w:hAnsi="Arial" w:cs="Arial"/>
          <w:color w:val="222426"/>
          <w:sz w:val="26"/>
          <w:szCs w:val="26"/>
        </w:rPr>
        <w:t>param</w:t>
      </w:r>
      <w:r>
        <w:rPr>
          <w:rFonts w:ascii="Arial" w:hAnsi="Arial" w:cs="Arial"/>
          <w:color w:val="222426"/>
          <w:sz w:val="26"/>
          <w:szCs w:val="26"/>
        </w:rPr>
        <w:t>: Similar to </w:t>
      </w:r>
      <w:r>
        <w:rPr>
          <w:rStyle w:val="Strong"/>
          <w:rFonts w:ascii="Arial" w:hAnsi="Arial" w:cs="Arial"/>
          <w:color w:val="222426"/>
          <w:sz w:val="26"/>
          <w:szCs w:val="26"/>
        </w:rPr>
        <w:t>ServletRequest.getParameter</w:t>
      </w:r>
      <w:r w:rsidR="005A239B">
        <w:rPr>
          <w:rFonts w:ascii="Arial" w:hAnsi="Arial" w:cs="Arial"/>
          <w:color w:val="222426"/>
          <w:sz w:val="26"/>
          <w:szCs w:val="26"/>
        </w:rPr>
        <w:t>. See</w:t>
      </w:r>
      <w:r>
        <w:rPr>
          <w:rFonts w:ascii="Arial" w:hAnsi="Arial" w:cs="Arial"/>
          <w:color w:val="222426"/>
          <w:sz w:val="26"/>
          <w:szCs w:val="26"/>
        </w:rPr>
        <w:t xml:space="preserve"> Example 2.</w:t>
      </w:r>
      <w:r>
        <w:rPr>
          <w:rFonts w:ascii="Arial" w:hAnsi="Arial" w:cs="Arial"/>
          <w:color w:val="222426"/>
          <w:sz w:val="26"/>
          <w:szCs w:val="26"/>
        </w:rPr>
        <w:br/>
      </w:r>
      <w:r>
        <w:rPr>
          <w:rStyle w:val="Strong"/>
          <w:rFonts w:ascii="Arial" w:hAnsi="Arial" w:cs="Arial"/>
          <w:color w:val="222426"/>
          <w:sz w:val="26"/>
          <w:szCs w:val="26"/>
        </w:rPr>
        <w:t>applicationScope</w:t>
      </w:r>
      <w:r>
        <w:rPr>
          <w:rFonts w:ascii="Arial" w:hAnsi="Arial" w:cs="Arial"/>
          <w:color w:val="222426"/>
          <w:sz w:val="26"/>
          <w:szCs w:val="26"/>
        </w:rPr>
        <w:t>: Used for getting </w:t>
      </w:r>
      <w:hyperlink r:id="rId16" w:tgtFrame="_blank" w:history="1">
        <w:r>
          <w:rPr>
            <w:rStyle w:val="Hyperlink"/>
            <w:rFonts w:ascii="Arial" w:hAnsi="Arial" w:cs="Arial"/>
            <w:color w:val="7DC246"/>
            <w:sz w:val="26"/>
            <w:szCs w:val="26"/>
          </w:rPr>
          <w:t>Applicaton</w:t>
        </w:r>
      </w:hyperlink>
      <w:r>
        <w:rPr>
          <w:rFonts w:ascii="Arial" w:hAnsi="Arial" w:cs="Arial"/>
          <w:color w:val="222426"/>
          <w:sz w:val="26"/>
          <w:szCs w:val="26"/>
        </w:rPr>
        <w:t> level attributes. Same what we see in Example 3.</w:t>
      </w:r>
      <w:r>
        <w:rPr>
          <w:rFonts w:ascii="Arial" w:hAnsi="Arial" w:cs="Arial"/>
          <w:color w:val="222426"/>
          <w:sz w:val="26"/>
          <w:szCs w:val="26"/>
        </w:rPr>
        <w:br/>
      </w:r>
      <w:r>
        <w:rPr>
          <w:rStyle w:val="Strong"/>
          <w:rFonts w:ascii="Arial" w:hAnsi="Arial" w:cs="Arial"/>
          <w:color w:val="222426"/>
          <w:sz w:val="26"/>
          <w:szCs w:val="26"/>
        </w:rPr>
        <w:t>header</w:t>
      </w:r>
      <w:r>
        <w:rPr>
          <w:rFonts w:ascii="Arial" w:hAnsi="Arial" w:cs="Arial"/>
          <w:color w:val="222426"/>
          <w:sz w:val="26"/>
          <w:szCs w:val="26"/>
        </w:rPr>
        <w:t>: It helps in getting HTTP request headers as Strings.</w:t>
      </w:r>
      <w:r>
        <w:rPr>
          <w:rFonts w:ascii="Arial" w:hAnsi="Arial" w:cs="Arial"/>
          <w:color w:val="222426"/>
          <w:sz w:val="26"/>
          <w:szCs w:val="26"/>
        </w:rPr>
        <w:br/>
      </w:r>
      <w:r>
        <w:rPr>
          <w:rStyle w:val="Strong"/>
          <w:rFonts w:ascii="Arial" w:hAnsi="Arial" w:cs="Arial"/>
          <w:color w:val="222426"/>
          <w:sz w:val="26"/>
          <w:szCs w:val="26"/>
        </w:rPr>
        <w:t>headerValues</w:t>
      </w:r>
      <w:r>
        <w:rPr>
          <w:rFonts w:ascii="Arial" w:hAnsi="Arial" w:cs="Arial"/>
          <w:color w:val="222426"/>
          <w:sz w:val="26"/>
          <w:szCs w:val="26"/>
        </w:rPr>
        <w:t>: Used for fetching all the HTTP request headers.</w:t>
      </w:r>
      <w:r>
        <w:rPr>
          <w:rFonts w:ascii="Arial" w:hAnsi="Arial" w:cs="Arial"/>
          <w:color w:val="222426"/>
          <w:sz w:val="26"/>
          <w:szCs w:val="26"/>
        </w:rPr>
        <w:br/>
      </w:r>
      <w:r>
        <w:rPr>
          <w:rStyle w:val="Strong"/>
          <w:rFonts w:ascii="Arial" w:hAnsi="Arial" w:cs="Arial"/>
          <w:color w:val="222426"/>
          <w:sz w:val="26"/>
          <w:szCs w:val="26"/>
        </w:rPr>
        <w:t>initParam</w:t>
      </w:r>
      <w:r>
        <w:rPr>
          <w:rFonts w:ascii="Arial" w:hAnsi="Arial" w:cs="Arial"/>
          <w:color w:val="222426"/>
          <w:sz w:val="26"/>
          <w:szCs w:val="26"/>
        </w:rPr>
        <w:t>: It links to context initialization parameters.</w:t>
      </w:r>
      <w:r>
        <w:rPr>
          <w:rFonts w:ascii="Arial" w:hAnsi="Arial" w:cs="Arial"/>
          <w:color w:val="222426"/>
          <w:sz w:val="26"/>
          <w:szCs w:val="26"/>
        </w:rPr>
        <w:br/>
      </w:r>
      <w:r>
        <w:rPr>
          <w:rStyle w:val="Strong"/>
          <w:rFonts w:ascii="Arial" w:hAnsi="Arial" w:cs="Arial"/>
          <w:color w:val="222426"/>
          <w:sz w:val="26"/>
          <w:szCs w:val="26"/>
        </w:rPr>
        <w:t>paramValues</w:t>
      </w:r>
      <w:r>
        <w:rPr>
          <w:rFonts w:ascii="Arial" w:hAnsi="Arial" w:cs="Arial"/>
          <w:color w:val="222426"/>
          <w:sz w:val="26"/>
          <w:szCs w:val="26"/>
        </w:rPr>
        <w:t>: Same as ServletRequest.getParmeterValues.</w:t>
      </w:r>
      <w:r>
        <w:rPr>
          <w:rFonts w:ascii="Arial" w:hAnsi="Arial" w:cs="Arial"/>
          <w:color w:val="222426"/>
          <w:sz w:val="26"/>
          <w:szCs w:val="26"/>
        </w:rPr>
        <w:br/>
      </w:r>
      <w:r>
        <w:rPr>
          <w:rStyle w:val="Strong"/>
          <w:rFonts w:ascii="Arial" w:hAnsi="Arial" w:cs="Arial"/>
          <w:color w:val="222426"/>
          <w:sz w:val="26"/>
          <w:szCs w:val="26"/>
        </w:rPr>
        <w:t>cookie</w:t>
      </w:r>
      <w:r>
        <w:rPr>
          <w:rFonts w:ascii="Arial" w:hAnsi="Arial" w:cs="Arial"/>
          <w:color w:val="222426"/>
          <w:sz w:val="26"/>
          <w:szCs w:val="26"/>
        </w:rPr>
        <w:t>: It maps to Cookie object.</w:t>
      </w:r>
    </w:p>
    <w:p w:rsidR="00B511DF" w:rsidRDefault="00B511DF" w:rsidP="00B511DF">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JSP Custom tags with example</w:t>
      </w:r>
    </w:p>
    <w:p w:rsidR="00B511DF" w:rsidRDefault="00B511DF" w:rsidP="00B511D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User-defined tags are known as </w:t>
      </w:r>
      <w:r>
        <w:rPr>
          <w:rStyle w:val="Strong"/>
          <w:rFonts w:ascii="Arial" w:hAnsi="Arial" w:cs="Arial"/>
          <w:color w:val="222426"/>
          <w:sz w:val="26"/>
          <w:szCs w:val="26"/>
        </w:rPr>
        <w:t>custom tags</w:t>
      </w:r>
      <w:r>
        <w:rPr>
          <w:rFonts w:ascii="Arial" w:hAnsi="Arial" w:cs="Arial"/>
          <w:color w:val="222426"/>
          <w:sz w:val="26"/>
          <w:szCs w:val="26"/>
        </w:rPr>
        <w:t>. In this tutorial we will see how to </w:t>
      </w:r>
      <w:r>
        <w:rPr>
          <w:rStyle w:val="Strong"/>
          <w:rFonts w:ascii="Arial" w:hAnsi="Arial" w:cs="Arial"/>
          <w:color w:val="222426"/>
          <w:sz w:val="26"/>
          <w:szCs w:val="26"/>
        </w:rPr>
        <w:t>create a custom tag</w:t>
      </w:r>
      <w:r>
        <w:rPr>
          <w:rFonts w:ascii="Arial" w:hAnsi="Arial" w:cs="Arial"/>
          <w:color w:val="222426"/>
          <w:sz w:val="26"/>
          <w:szCs w:val="26"/>
        </w:rPr>
        <w:t>and use it in JSP.</w:t>
      </w:r>
    </w:p>
    <w:p w:rsidR="00B511DF" w:rsidRDefault="00B511DF" w:rsidP="00B511D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create a custom tag we need three things:</w:t>
      </w:r>
      <w:r>
        <w:rPr>
          <w:rFonts w:ascii="Arial" w:hAnsi="Arial" w:cs="Arial"/>
          <w:color w:val="222426"/>
          <w:sz w:val="26"/>
          <w:szCs w:val="26"/>
        </w:rPr>
        <w:br/>
      </w:r>
      <w:r>
        <w:rPr>
          <w:rStyle w:val="Strong"/>
          <w:rFonts w:ascii="Arial" w:hAnsi="Arial" w:cs="Arial"/>
          <w:color w:val="222426"/>
          <w:sz w:val="26"/>
          <w:szCs w:val="26"/>
        </w:rPr>
        <w:t>1) Tag handler class</w:t>
      </w:r>
      <w:r>
        <w:rPr>
          <w:rFonts w:ascii="Arial" w:hAnsi="Arial" w:cs="Arial"/>
          <w:color w:val="222426"/>
          <w:sz w:val="26"/>
          <w:szCs w:val="26"/>
        </w:rPr>
        <w:t>: In this class we specify what our custom tag will do when it is used in a JSP page.</w:t>
      </w:r>
      <w:r>
        <w:rPr>
          <w:rFonts w:ascii="Arial" w:hAnsi="Arial" w:cs="Arial"/>
          <w:color w:val="222426"/>
          <w:sz w:val="26"/>
          <w:szCs w:val="26"/>
        </w:rPr>
        <w:br/>
      </w:r>
      <w:r>
        <w:rPr>
          <w:rStyle w:val="Strong"/>
          <w:rFonts w:ascii="Arial" w:hAnsi="Arial" w:cs="Arial"/>
          <w:color w:val="222426"/>
          <w:sz w:val="26"/>
          <w:szCs w:val="26"/>
        </w:rPr>
        <w:t>2) TLD file</w:t>
      </w:r>
      <w:r>
        <w:rPr>
          <w:rFonts w:ascii="Arial" w:hAnsi="Arial" w:cs="Arial"/>
          <w:color w:val="222426"/>
          <w:sz w:val="26"/>
          <w:szCs w:val="26"/>
        </w:rPr>
        <w:t xml:space="preserve">: Tag descriptor file where we will specify our tag name, tag handler </w:t>
      </w:r>
      <w:r>
        <w:rPr>
          <w:rFonts w:ascii="Arial" w:hAnsi="Arial" w:cs="Arial"/>
          <w:color w:val="222426"/>
          <w:sz w:val="26"/>
          <w:szCs w:val="26"/>
        </w:rPr>
        <w:lastRenderedPageBreak/>
        <w:t>class and tag attributes.</w:t>
      </w:r>
      <w:r>
        <w:rPr>
          <w:rFonts w:ascii="Arial" w:hAnsi="Arial" w:cs="Arial"/>
          <w:color w:val="222426"/>
          <w:sz w:val="26"/>
          <w:szCs w:val="26"/>
        </w:rPr>
        <w:br/>
      </w:r>
      <w:r>
        <w:rPr>
          <w:rStyle w:val="Strong"/>
          <w:rFonts w:ascii="Arial" w:hAnsi="Arial" w:cs="Arial"/>
          <w:color w:val="222426"/>
          <w:sz w:val="26"/>
          <w:szCs w:val="26"/>
        </w:rPr>
        <w:t>3) JSP page</w:t>
      </w:r>
      <w:r>
        <w:rPr>
          <w:rFonts w:ascii="Arial" w:hAnsi="Arial" w:cs="Arial"/>
          <w:color w:val="222426"/>
          <w:sz w:val="26"/>
          <w:szCs w:val="26"/>
        </w:rPr>
        <w:t>: A JSP page where we will be using our custom tag.</w:t>
      </w:r>
    </w:p>
    <w:p w:rsidR="00B511DF" w:rsidRDefault="00B511DF" w:rsidP="00B511D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br/>
        <w:t>In the below example we are creating a custom tag </w:t>
      </w:r>
      <w:r>
        <w:rPr>
          <w:rStyle w:val="HTMLCode"/>
          <w:rFonts w:ascii="Arial" w:hAnsi="Arial" w:cs="Arial"/>
          <w:color w:val="222426"/>
          <w:shd w:val="clear" w:color="auto" w:fill="EEEEEE"/>
        </w:rPr>
        <w:t>MyMsg</w:t>
      </w:r>
      <w:r>
        <w:rPr>
          <w:rFonts w:ascii="Arial" w:hAnsi="Arial" w:cs="Arial"/>
          <w:color w:val="222426"/>
          <w:sz w:val="26"/>
          <w:szCs w:val="26"/>
        </w:rPr>
        <w:t> which will display the message “</w:t>
      </w:r>
      <w:r>
        <w:rPr>
          <w:rStyle w:val="HTMLCode"/>
          <w:rFonts w:ascii="Arial" w:hAnsi="Arial" w:cs="Arial"/>
          <w:color w:val="222426"/>
          <w:shd w:val="clear" w:color="auto" w:fill="EEEEEE"/>
        </w:rPr>
        <w:t>This is my own custom tag</w:t>
      </w:r>
      <w:r>
        <w:rPr>
          <w:rFonts w:ascii="Arial" w:hAnsi="Arial" w:cs="Arial"/>
          <w:color w:val="222426"/>
          <w:sz w:val="26"/>
          <w:szCs w:val="26"/>
        </w:rPr>
        <w:t>” when used in a JSP page.</w:t>
      </w:r>
    </w:p>
    <w:p w:rsidR="00B511DF" w:rsidRDefault="00B511DF" w:rsidP="00B511D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Tag handler class:</w:t>
      </w:r>
      <w:r>
        <w:rPr>
          <w:rFonts w:ascii="Arial" w:hAnsi="Arial" w:cs="Arial"/>
          <w:color w:val="222426"/>
          <w:sz w:val="26"/>
          <w:szCs w:val="26"/>
        </w:rPr>
        <w:br/>
        <w:t>A tag handler class should implement </w:t>
      </w:r>
      <w:r>
        <w:rPr>
          <w:rStyle w:val="HTMLCode"/>
          <w:rFonts w:ascii="Arial" w:hAnsi="Arial" w:cs="Arial"/>
          <w:color w:val="222426"/>
          <w:shd w:val="clear" w:color="auto" w:fill="EEEEEE"/>
        </w:rPr>
        <w:t>Tag</w:t>
      </w:r>
      <w:r>
        <w:rPr>
          <w:rFonts w:ascii="Arial" w:hAnsi="Arial" w:cs="Arial"/>
          <w:color w:val="222426"/>
          <w:sz w:val="26"/>
          <w:szCs w:val="26"/>
        </w:rPr>
        <w:t>/</w:t>
      </w:r>
      <w:r>
        <w:rPr>
          <w:rStyle w:val="HTMLCode"/>
          <w:rFonts w:ascii="Arial" w:hAnsi="Arial" w:cs="Arial"/>
          <w:color w:val="222426"/>
          <w:shd w:val="clear" w:color="auto" w:fill="EEEEEE"/>
        </w:rPr>
        <w:t>IterationTag</w:t>
      </w:r>
      <w:r>
        <w:rPr>
          <w:rFonts w:ascii="Arial" w:hAnsi="Arial" w:cs="Arial"/>
          <w:color w:val="222426"/>
          <w:sz w:val="26"/>
          <w:szCs w:val="26"/>
        </w:rPr>
        <w:t>/</w:t>
      </w:r>
      <w:r>
        <w:rPr>
          <w:rStyle w:val="HTMLCode"/>
          <w:rFonts w:ascii="Arial" w:hAnsi="Arial" w:cs="Arial"/>
          <w:color w:val="222426"/>
          <w:shd w:val="clear" w:color="auto" w:fill="EEEEEE"/>
        </w:rPr>
        <w:t> BodyTag</w:t>
      </w:r>
      <w:r>
        <w:rPr>
          <w:rFonts w:ascii="Arial" w:hAnsi="Arial" w:cs="Arial"/>
          <w:color w:val="222426"/>
          <w:sz w:val="26"/>
          <w:szCs w:val="26"/>
        </w:rPr>
        <w:t> interface or it can also extend </w:t>
      </w:r>
      <w:r>
        <w:rPr>
          <w:rStyle w:val="HTMLCode"/>
          <w:rFonts w:ascii="Arial" w:hAnsi="Arial" w:cs="Arial"/>
          <w:color w:val="222426"/>
          <w:shd w:val="clear" w:color="auto" w:fill="EEEEEE"/>
        </w:rPr>
        <w:t>TagSupport</w:t>
      </w:r>
      <w:r>
        <w:rPr>
          <w:rFonts w:ascii="Arial" w:hAnsi="Arial" w:cs="Arial"/>
          <w:color w:val="222426"/>
          <w:sz w:val="26"/>
          <w:szCs w:val="26"/>
        </w:rPr>
        <w:t>/</w:t>
      </w:r>
      <w:r>
        <w:rPr>
          <w:rStyle w:val="HTMLCode"/>
          <w:rFonts w:ascii="Arial" w:hAnsi="Arial" w:cs="Arial"/>
          <w:color w:val="222426"/>
          <w:shd w:val="clear" w:color="auto" w:fill="EEEEEE"/>
        </w:rPr>
        <w:t>BodyTagSupport</w:t>
      </w:r>
      <w:r>
        <w:rPr>
          <w:rFonts w:ascii="Arial" w:hAnsi="Arial" w:cs="Arial"/>
          <w:color w:val="222426"/>
          <w:sz w:val="26"/>
          <w:szCs w:val="26"/>
        </w:rPr>
        <w:t>/</w:t>
      </w:r>
      <w:r>
        <w:rPr>
          <w:rStyle w:val="HTMLCode"/>
          <w:rFonts w:ascii="Arial" w:hAnsi="Arial" w:cs="Arial"/>
          <w:color w:val="222426"/>
          <w:shd w:val="clear" w:color="auto" w:fill="EEEEEE"/>
        </w:rPr>
        <w:t>SimpleTagSupport</w:t>
      </w:r>
      <w:r>
        <w:rPr>
          <w:rFonts w:ascii="Arial" w:hAnsi="Arial" w:cs="Arial"/>
          <w:color w:val="222426"/>
          <w:sz w:val="26"/>
          <w:szCs w:val="26"/>
        </w:rPr>
        <w:t> class. All the classes that support custom tags are present inside </w:t>
      </w:r>
      <w:r>
        <w:rPr>
          <w:rStyle w:val="HTMLCode"/>
          <w:rFonts w:ascii="Arial" w:hAnsi="Arial" w:cs="Arial"/>
          <w:color w:val="222426"/>
          <w:shd w:val="clear" w:color="auto" w:fill="EEEEEE"/>
        </w:rPr>
        <w:t>javax.servlet.jsp.tagext</w:t>
      </w:r>
      <w:r>
        <w:rPr>
          <w:rFonts w:ascii="Arial" w:hAnsi="Arial" w:cs="Arial"/>
          <w:color w:val="222426"/>
          <w:sz w:val="26"/>
          <w:szCs w:val="26"/>
        </w:rPr>
        <w:t>. In the below we are extending the class </w:t>
      </w:r>
      <w:r>
        <w:rPr>
          <w:rStyle w:val="HTMLCode"/>
          <w:rFonts w:ascii="Arial" w:hAnsi="Arial" w:cs="Arial"/>
          <w:color w:val="222426"/>
          <w:shd w:val="clear" w:color="auto" w:fill="EEEEEE"/>
        </w:rPr>
        <w:t>SimpleTagSupport</w:t>
      </w:r>
      <w:r>
        <w:rPr>
          <w:rFonts w:ascii="Arial" w:hAnsi="Arial" w:cs="Arial"/>
          <w:color w:val="222426"/>
          <w:sz w:val="26"/>
          <w:szCs w:val="26"/>
        </w:rPr>
        <w:t>.</w:t>
      </w:r>
    </w:p>
    <w:p w:rsidR="00B511DF" w:rsidRDefault="00B511DF" w:rsidP="00B511D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u w:val="single"/>
          <w:shd w:val="clear" w:color="auto" w:fill="EEEEEE"/>
        </w:rPr>
        <w:t>Details.java</w:t>
      </w:r>
    </w:p>
    <w:p w:rsidR="00B511DF" w:rsidRDefault="00B511DF" w:rsidP="00B511DF">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w:t>
      </w:r>
      <w:r w:rsidR="00131F4C">
        <w:rPr>
          <w:rStyle w:val="pln"/>
          <w:rFonts w:ascii="Consolas" w:hAnsi="Consolas" w:cs="Consolas"/>
          <w:color w:val="000000"/>
        </w:rPr>
        <w:t>face</w:t>
      </w:r>
      <w:r>
        <w:rPr>
          <w:rStyle w:val="pln"/>
          <w:rFonts w:ascii="Consolas" w:hAnsi="Consolas" w:cs="Consolas"/>
          <w:color w:val="000000"/>
        </w:rPr>
        <w:t>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p>
    <w:p w:rsidR="00B511DF" w:rsidRDefault="00B511DF" w:rsidP="00B511D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javax</w:t>
      </w:r>
      <w:r>
        <w:rPr>
          <w:rStyle w:val="pun"/>
          <w:rFonts w:ascii="Consolas" w:hAnsi="Consolas" w:cs="Consolas"/>
          <w:color w:val="000000"/>
        </w:rPr>
        <w:t>.</w:t>
      </w:r>
      <w:r>
        <w:rPr>
          <w:rStyle w:val="pln"/>
          <w:rFonts w:ascii="Consolas" w:hAnsi="Consolas" w:cs="Consolas"/>
          <w:color w:val="000000"/>
        </w:rPr>
        <w:t>servlet</w:t>
      </w:r>
      <w:r>
        <w:rPr>
          <w:rStyle w:val="pun"/>
          <w:rFonts w:ascii="Consolas" w:hAnsi="Consolas" w:cs="Consolas"/>
          <w:color w:val="000000"/>
        </w:rPr>
        <w:t>.</w:t>
      </w:r>
      <w:r>
        <w:rPr>
          <w:rStyle w:val="pln"/>
          <w:rFonts w:ascii="Consolas" w:hAnsi="Consolas" w:cs="Consolas"/>
          <w:color w:val="000000"/>
        </w:rPr>
        <w:t>jsp</w:t>
      </w:r>
      <w:r>
        <w:rPr>
          <w:rStyle w:val="pun"/>
          <w:rFonts w:ascii="Consolas" w:hAnsi="Consolas" w:cs="Consolas"/>
          <w:color w:val="000000"/>
        </w:rPr>
        <w:t>.</w:t>
      </w:r>
      <w:r>
        <w:rPr>
          <w:rStyle w:val="pln"/>
          <w:rFonts w:ascii="Consolas" w:hAnsi="Consolas" w:cs="Consolas"/>
          <w:color w:val="000000"/>
        </w:rPr>
        <w:t>tagext</w:t>
      </w:r>
      <w:r>
        <w:rPr>
          <w:rStyle w:val="pun"/>
          <w:rFonts w:ascii="Consolas" w:hAnsi="Consolas" w:cs="Consolas"/>
          <w:color w:val="000000"/>
        </w:rPr>
        <w:t>.*;</w:t>
      </w:r>
    </w:p>
    <w:p w:rsidR="00B511DF" w:rsidRDefault="00B511DF" w:rsidP="00B511D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javax</w:t>
      </w:r>
      <w:r>
        <w:rPr>
          <w:rStyle w:val="pun"/>
          <w:rFonts w:ascii="Consolas" w:hAnsi="Consolas" w:cs="Consolas"/>
          <w:color w:val="000000"/>
        </w:rPr>
        <w:t>.</w:t>
      </w:r>
      <w:r>
        <w:rPr>
          <w:rStyle w:val="pln"/>
          <w:rFonts w:ascii="Consolas" w:hAnsi="Consolas" w:cs="Consolas"/>
          <w:color w:val="000000"/>
        </w:rPr>
        <w:t>servlet</w:t>
      </w:r>
      <w:r>
        <w:rPr>
          <w:rStyle w:val="pun"/>
          <w:rFonts w:ascii="Consolas" w:hAnsi="Consolas" w:cs="Consolas"/>
          <w:color w:val="000000"/>
        </w:rPr>
        <w:t>.</w:t>
      </w:r>
      <w:r>
        <w:rPr>
          <w:rStyle w:val="pln"/>
          <w:rFonts w:ascii="Consolas" w:hAnsi="Consolas" w:cs="Consolas"/>
          <w:color w:val="000000"/>
        </w:rPr>
        <w:t>jsp</w:t>
      </w:r>
      <w:r>
        <w:rPr>
          <w:rStyle w:val="pun"/>
          <w:rFonts w:ascii="Consolas" w:hAnsi="Consolas" w:cs="Consolas"/>
          <w:color w:val="000000"/>
        </w:rPr>
        <w:t>.*;</w:t>
      </w:r>
    </w:p>
    <w:p w:rsidR="00B511DF" w:rsidRDefault="00B511DF" w:rsidP="00B511D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io</w:t>
      </w:r>
      <w:r>
        <w:rPr>
          <w:rStyle w:val="pun"/>
          <w:rFonts w:ascii="Consolas" w:hAnsi="Consolas" w:cs="Consolas"/>
          <w:color w:val="000000"/>
        </w:rPr>
        <w:t>.*;</w:t>
      </w:r>
    </w:p>
    <w:p w:rsidR="00B511DF" w:rsidRDefault="00B511DF" w:rsidP="00B511D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Details</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SimpleTagSupport</w:t>
      </w:r>
      <w:r>
        <w:rPr>
          <w:rStyle w:val="pln"/>
          <w:rFonts w:ascii="Consolas" w:hAnsi="Consolas" w:cs="Consolas"/>
          <w:color w:val="000000"/>
        </w:rPr>
        <w:t xml:space="preserve"> </w:t>
      </w:r>
      <w:r>
        <w:rPr>
          <w:rStyle w:val="pun"/>
          <w:rFonts w:ascii="Consolas" w:hAnsi="Consolas" w:cs="Consolas"/>
          <w:color w:val="000000"/>
        </w:rPr>
        <w: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doTag</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throws</w:t>
      </w:r>
      <w:r>
        <w:rPr>
          <w:rStyle w:val="pln"/>
          <w:rFonts w:ascii="Consolas" w:hAnsi="Consolas" w:cs="Consolas"/>
          <w:color w:val="000000"/>
        </w:rPr>
        <w:t xml:space="preserve"> </w:t>
      </w:r>
      <w:r>
        <w:rPr>
          <w:rStyle w:val="typ"/>
          <w:rFonts w:ascii="Consolas" w:hAnsi="Consolas" w:cs="Consolas"/>
          <w:color w:val="2B91AF"/>
        </w:rPr>
        <w:t>JspException</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IOException</w:t>
      </w:r>
      <w:r>
        <w:rPr>
          <w:rStyle w:val="pln"/>
          <w:rFonts w:ascii="Consolas" w:hAnsi="Consolas" w:cs="Consolas"/>
          <w:color w:val="000000"/>
        </w:rPr>
        <w:t xml:space="preserve"> </w:t>
      </w:r>
      <w:r>
        <w:rPr>
          <w:rStyle w:val="pun"/>
          <w:rFonts w:ascii="Consolas" w:hAnsi="Consolas" w:cs="Consolas"/>
          <w:color w:val="000000"/>
        </w:rPr>
        <w:t>{</w:t>
      </w:r>
    </w:p>
    <w:p w:rsidR="00B511DF" w:rsidRDefault="00B511DF" w:rsidP="00B511DF">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/*This is just to display a message, when</w:t>
      </w:r>
    </w:p>
    <w:p w:rsidR="00B511DF" w:rsidRDefault="00B511DF" w:rsidP="00B511D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we will use our custom tag. This message</w:t>
      </w:r>
    </w:p>
    <w:p w:rsidR="00B511DF" w:rsidRDefault="00B511DF" w:rsidP="00B511D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would be displayed</w:t>
      </w:r>
    </w:p>
    <w:p w:rsidR="00B511DF" w:rsidRDefault="00B511DF" w:rsidP="00B511DF">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JspWriter</w:t>
      </w:r>
      <w:r>
        <w:rPr>
          <w:rStyle w:val="pln"/>
          <w:rFonts w:ascii="Consolas" w:hAnsi="Consolas" w:cs="Consolas"/>
          <w:color w:val="000000"/>
        </w:rPr>
        <w:t xml:space="preserve"> </w:t>
      </w:r>
      <w:r>
        <w:rPr>
          <w:rStyle w:val="kwd"/>
          <w:rFonts w:ascii="Consolas" w:hAnsi="Consolas" w:cs="Consolas"/>
          <w:color w:val="00008B"/>
        </w:rPr>
        <w:t>out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getJspContext</w:t>
      </w:r>
      <w:r>
        <w:rPr>
          <w:rStyle w:val="pun"/>
          <w:rFonts w:ascii="Consolas" w:hAnsi="Consolas" w:cs="Consolas"/>
          <w:color w:val="000000"/>
        </w:rPr>
        <w:t>().</w:t>
      </w:r>
      <w:r>
        <w:rPr>
          <w:rStyle w:val="pln"/>
          <w:rFonts w:ascii="Consolas" w:hAnsi="Consolas" w:cs="Consolas"/>
          <w:color w:val="000000"/>
        </w:rPr>
        <w:t>getOut</w:t>
      </w:r>
      <w:r>
        <w:rPr>
          <w:rStyle w:val="pun"/>
          <w:rFonts w:ascii="Consolas" w:hAnsi="Consolas" w:cs="Consolas"/>
          <w:color w:val="000000"/>
        </w:rPr>
        <w: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"This is my own custom tag"</w:t>
      </w:r>
      <w:r>
        <w:rPr>
          <w:rStyle w:val="pun"/>
          <w:rFonts w:ascii="Consolas" w:hAnsi="Consolas" w:cs="Consolas"/>
          <w:color w:val="000000"/>
        </w:rPr>
        <w: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511DF" w:rsidRDefault="00B511DF" w:rsidP="00B511DF">
      <w:pPr>
        <w:pStyle w:val="HTMLPreformatted"/>
        <w:shd w:val="clear" w:color="auto" w:fill="EEEEEE"/>
        <w:rPr>
          <w:rFonts w:ascii="Consolas" w:hAnsi="Consolas" w:cs="Consolas"/>
          <w:color w:val="222426"/>
        </w:rPr>
      </w:pPr>
      <w:r>
        <w:rPr>
          <w:rStyle w:val="pun"/>
          <w:rFonts w:ascii="Consolas" w:hAnsi="Consolas" w:cs="Consolas"/>
          <w:color w:val="000000"/>
        </w:rPr>
        <w:t>}</w:t>
      </w:r>
    </w:p>
    <w:p w:rsidR="00B511DF" w:rsidRDefault="00B511DF" w:rsidP="00B511D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TLD File</w:t>
      </w:r>
      <w:r>
        <w:rPr>
          <w:rFonts w:ascii="Arial" w:hAnsi="Arial" w:cs="Arial"/>
          <w:color w:val="222426"/>
          <w:sz w:val="26"/>
          <w:szCs w:val="26"/>
        </w:rPr>
        <w:br/>
        <w:t>This file should present at the location: </w:t>
      </w:r>
      <w:r>
        <w:rPr>
          <w:rStyle w:val="HTMLCode"/>
          <w:rFonts w:ascii="Arial" w:hAnsi="Arial" w:cs="Arial"/>
          <w:color w:val="222426"/>
          <w:shd w:val="clear" w:color="auto" w:fill="EEEEEE"/>
        </w:rPr>
        <w:t>Project Name/WebContent/WEB-INF/</w:t>
      </w:r>
      <w:r>
        <w:rPr>
          <w:rFonts w:ascii="Arial" w:hAnsi="Arial" w:cs="Arial"/>
          <w:color w:val="222426"/>
          <w:sz w:val="26"/>
          <w:szCs w:val="26"/>
        </w:rPr>
        <w:t> and it should have a </w:t>
      </w:r>
      <w:r>
        <w:rPr>
          <w:rStyle w:val="Strong"/>
          <w:rFonts w:ascii="Arial" w:hAnsi="Arial" w:cs="Arial"/>
          <w:color w:val="222426"/>
          <w:sz w:val="26"/>
          <w:szCs w:val="26"/>
        </w:rPr>
        <w:t>.tld</w:t>
      </w:r>
      <w:r>
        <w:rPr>
          <w:rFonts w:ascii="Arial" w:hAnsi="Arial" w:cs="Arial"/>
          <w:color w:val="222426"/>
          <w:sz w:val="26"/>
          <w:szCs w:val="26"/>
        </w:rPr>
        <w:t> extension.</w:t>
      </w:r>
    </w:p>
    <w:p w:rsidR="00B511DF" w:rsidRDefault="00B511DF" w:rsidP="00B511D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br/>
      </w:r>
      <w:r>
        <w:rPr>
          <w:rStyle w:val="HTMLCode"/>
          <w:rFonts w:ascii="Arial" w:hAnsi="Arial" w:cs="Arial"/>
          <w:color w:val="222426"/>
          <w:shd w:val="clear" w:color="auto" w:fill="EEEEEE"/>
        </w:rPr>
        <w:t>&lt;name&gt;</w:t>
      </w:r>
      <w:r>
        <w:rPr>
          <w:rFonts w:ascii="Arial" w:hAnsi="Arial" w:cs="Arial"/>
          <w:color w:val="222426"/>
          <w:sz w:val="26"/>
          <w:szCs w:val="26"/>
        </w:rPr>
        <w:t> tag: custom tag name. In this example we have given it as </w:t>
      </w:r>
      <w:r>
        <w:rPr>
          <w:rStyle w:val="HTMLCode"/>
          <w:rFonts w:ascii="Arial" w:hAnsi="Arial" w:cs="Arial"/>
          <w:color w:val="222426"/>
          <w:shd w:val="clear" w:color="auto" w:fill="EEEEEE"/>
        </w:rPr>
        <w:t>MyMsg</w:t>
      </w:r>
      <w:r>
        <w:rPr>
          <w:rFonts w:ascii="Arial" w:hAnsi="Arial" w:cs="Arial"/>
          <w:color w:val="222426"/>
          <w:sz w:val="26"/>
          <w:szCs w:val="26"/>
        </w:rPr>
        <w:br/>
      </w:r>
      <w:r>
        <w:rPr>
          <w:rStyle w:val="HTMLCode"/>
          <w:rFonts w:ascii="Arial" w:hAnsi="Arial" w:cs="Arial"/>
          <w:color w:val="222426"/>
          <w:shd w:val="clear" w:color="auto" w:fill="EEEEEE"/>
        </w:rPr>
        <w:t>&lt;tag-class&gt;</w:t>
      </w:r>
      <w:r>
        <w:rPr>
          <w:rFonts w:ascii="Arial" w:hAnsi="Arial" w:cs="Arial"/>
          <w:color w:val="222426"/>
          <w:sz w:val="26"/>
          <w:szCs w:val="26"/>
        </w:rPr>
        <w:t> tag: Fully qualified class name. Our tag handler class </w:t>
      </w:r>
      <w:r>
        <w:rPr>
          <w:rStyle w:val="HTMLCode"/>
          <w:rFonts w:ascii="Arial" w:hAnsi="Arial" w:cs="Arial"/>
          <w:color w:val="222426"/>
          <w:shd w:val="clear" w:color="auto" w:fill="EEEEEE"/>
        </w:rPr>
        <w:t>Details.java</w:t>
      </w:r>
      <w:r>
        <w:rPr>
          <w:rFonts w:ascii="Arial" w:hAnsi="Arial" w:cs="Arial"/>
          <w:color w:val="222426"/>
          <w:sz w:val="26"/>
          <w:szCs w:val="26"/>
        </w:rPr>
        <w:t> is in package </w:t>
      </w:r>
      <w:r w:rsidR="00663B0F">
        <w:rPr>
          <w:rFonts w:ascii="Arial" w:hAnsi="Arial" w:cs="Arial"/>
          <w:color w:val="222426"/>
          <w:sz w:val="26"/>
          <w:szCs w:val="26"/>
        </w:rPr>
        <w:t>so we have given the value</w:t>
      </w:r>
      <w:r>
        <w:rPr>
          <w:rFonts w:ascii="Arial" w:hAnsi="Arial" w:cs="Arial"/>
          <w:color w:val="222426"/>
          <w:sz w:val="26"/>
          <w:szCs w:val="26"/>
        </w:rPr>
        <w:t>.</w:t>
      </w:r>
    </w:p>
    <w:p w:rsidR="00B511DF" w:rsidRDefault="00B511DF" w:rsidP="00B511DF">
      <w:pPr>
        <w:pStyle w:val="NormalWeb"/>
        <w:shd w:val="clear" w:color="auto" w:fill="FFFFFF"/>
        <w:spacing w:before="0" w:beforeAutospacing="0" w:after="390" w:afterAutospacing="0"/>
        <w:rPr>
          <w:rFonts w:ascii="Arial" w:hAnsi="Arial" w:cs="Arial"/>
          <w:color w:val="222426"/>
          <w:sz w:val="26"/>
          <w:szCs w:val="26"/>
        </w:rPr>
      </w:pPr>
      <w:r>
        <w:rPr>
          <w:rStyle w:val="HTMLCode"/>
          <w:rFonts w:ascii="Arial" w:hAnsi="Arial" w:cs="Arial"/>
          <w:color w:val="222426"/>
          <w:u w:val="single"/>
          <w:shd w:val="clear" w:color="auto" w:fill="EEEEEE"/>
        </w:rPr>
        <w:t>message.tld</w:t>
      </w:r>
    </w:p>
    <w:p w:rsidR="00B511DF" w:rsidRDefault="00B511DF" w:rsidP="00B511DF">
      <w:pPr>
        <w:pStyle w:val="HTMLPreformatted"/>
        <w:shd w:val="clear" w:color="auto" w:fill="EEEEEE"/>
        <w:rPr>
          <w:rStyle w:val="pln"/>
          <w:rFonts w:ascii="Consolas" w:hAnsi="Consolas" w:cs="Consolas"/>
          <w:color w:val="000000"/>
        </w:rPr>
      </w:pPr>
      <w:r>
        <w:rPr>
          <w:rStyle w:val="tag"/>
          <w:rFonts w:ascii="Consolas" w:hAnsi="Consolas" w:cs="Consolas"/>
          <w:color w:val="800000"/>
        </w:rPr>
        <w:t>&lt;taglib&gt;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&lt;tlib-version&gt;</w:t>
      </w:r>
      <w:r>
        <w:rPr>
          <w:rStyle w:val="pln"/>
          <w:rFonts w:ascii="Consolas" w:hAnsi="Consolas" w:cs="Consolas"/>
          <w:color w:val="000000"/>
        </w:rPr>
        <w:t>1.0</w:t>
      </w:r>
      <w:r>
        <w:rPr>
          <w:rStyle w:val="tag"/>
          <w:rFonts w:ascii="Consolas" w:hAnsi="Consolas" w:cs="Consolas"/>
          <w:color w:val="800000"/>
        </w:rPr>
        <w:t>&lt;/tlib-version&gt;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&lt;jsp-version&gt;</w:t>
      </w:r>
      <w:r>
        <w:rPr>
          <w:rStyle w:val="pln"/>
          <w:rFonts w:ascii="Consolas" w:hAnsi="Consolas" w:cs="Consolas"/>
          <w:color w:val="000000"/>
        </w:rPr>
        <w:t>2.0</w:t>
      </w:r>
      <w:r>
        <w:rPr>
          <w:rStyle w:val="tag"/>
          <w:rFonts w:ascii="Consolas" w:hAnsi="Consolas" w:cs="Consolas"/>
          <w:color w:val="800000"/>
        </w:rPr>
        <w:t>&lt;/jsp-version&gt;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&lt;short-name&gt;</w:t>
      </w:r>
      <w:r>
        <w:rPr>
          <w:rStyle w:val="pln"/>
          <w:rFonts w:ascii="Consolas" w:hAnsi="Consolas" w:cs="Consolas"/>
          <w:color w:val="000000"/>
        </w:rPr>
        <w:t>My Custom Tag</w:t>
      </w:r>
      <w:r>
        <w:rPr>
          <w:rStyle w:val="tag"/>
          <w:rFonts w:ascii="Consolas" w:hAnsi="Consolas" w:cs="Consolas"/>
          <w:color w:val="800000"/>
        </w:rPr>
        <w:t>&lt;/short-name&gt;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&lt;tag&gt;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&lt;name&gt;</w:t>
      </w:r>
      <w:r>
        <w:rPr>
          <w:rStyle w:val="pln"/>
          <w:rFonts w:ascii="Consolas" w:hAnsi="Consolas" w:cs="Consolas"/>
          <w:color w:val="000000"/>
        </w:rPr>
        <w:t>MyMsg</w:t>
      </w:r>
      <w:r>
        <w:rPr>
          <w:rStyle w:val="tag"/>
          <w:rFonts w:ascii="Consolas" w:hAnsi="Consolas" w:cs="Consolas"/>
          <w:color w:val="800000"/>
        </w:rPr>
        <w:t>&lt;/name&gt;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tag"/>
          <w:rFonts w:ascii="Consolas" w:hAnsi="Consolas" w:cs="Consolas"/>
          <w:color w:val="800000"/>
        </w:rPr>
        <w:t>&lt;tag-class&gt;</w:t>
      </w:r>
      <w:r w:rsidR="001F3CC6">
        <w:rPr>
          <w:rStyle w:val="pln"/>
          <w:rFonts w:ascii="Consolas" w:hAnsi="Consolas" w:cs="Consolas"/>
          <w:color w:val="000000"/>
        </w:rPr>
        <w:t>face</w:t>
      </w:r>
      <w:r>
        <w:rPr>
          <w:rStyle w:val="pln"/>
          <w:rFonts w:ascii="Consolas" w:hAnsi="Consolas" w:cs="Consolas"/>
          <w:color w:val="000000"/>
        </w:rPr>
        <w:t>book.com.Details</w:t>
      </w:r>
      <w:r>
        <w:rPr>
          <w:rStyle w:val="tag"/>
          <w:rFonts w:ascii="Consolas" w:hAnsi="Consolas" w:cs="Consolas"/>
          <w:color w:val="800000"/>
        </w:rPr>
        <w:t>&lt;/tag-class&gt;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&lt;body-content&gt;</w:t>
      </w:r>
      <w:r>
        <w:rPr>
          <w:rStyle w:val="pln"/>
          <w:rFonts w:ascii="Consolas" w:hAnsi="Consolas" w:cs="Consolas"/>
          <w:color w:val="000000"/>
        </w:rPr>
        <w:t>empty</w:t>
      </w:r>
      <w:r>
        <w:rPr>
          <w:rStyle w:val="tag"/>
          <w:rFonts w:ascii="Consolas" w:hAnsi="Consolas" w:cs="Consolas"/>
          <w:color w:val="800000"/>
        </w:rPr>
        <w:t>&lt;/body-content&gt;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&lt;/tag&gt;</w:t>
      </w:r>
    </w:p>
    <w:p w:rsidR="00B511DF" w:rsidRDefault="00B511DF" w:rsidP="00B511DF">
      <w:pPr>
        <w:pStyle w:val="HTMLPreformatted"/>
        <w:shd w:val="clear" w:color="auto" w:fill="EEEEEE"/>
        <w:rPr>
          <w:rFonts w:ascii="Consolas" w:hAnsi="Consolas" w:cs="Consolas"/>
          <w:color w:val="222426"/>
        </w:rPr>
      </w:pPr>
      <w:r>
        <w:rPr>
          <w:rStyle w:val="tag"/>
          <w:rFonts w:ascii="Consolas" w:hAnsi="Consolas" w:cs="Consolas"/>
          <w:color w:val="800000"/>
        </w:rPr>
        <w:t>&lt;/taglib&gt;</w:t>
      </w:r>
    </w:p>
    <w:p w:rsidR="00C45221" w:rsidRDefault="00B511DF" w:rsidP="00B511D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Using custom tag in JSP:</w:t>
      </w:r>
      <w:r>
        <w:rPr>
          <w:rFonts w:ascii="Arial" w:hAnsi="Arial" w:cs="Arial"/>
          <w:color w:val="222426"/>
          <w:sz w:val="26"/>
          <w:szCs w:val="26"/>
        </w:rPr>
        <w:br/>
      </w:r>
    </w:p>
    <w:p w:rsidR="00C45221" w:rsidRDefault="00B511DF" w:rsidP="00B511DF">
      <w:pPr>
        <w:pStyle w:val="NormalWeb"/>
        <w:shd w:val="clear" w:color="auto" w:fill="FFFFFF"/>
        <w:spacing w:before="0" w:beforeAutospacing="0" w:after="390" w:afterAutospacing="0"/>
        <w:rPr>
          <w:rStyle w:val="Strong"/>
          <w:rFonts w:ascii="Arial" w:hAnsi="Arial" w:cs="Arial"/>
          <w:color w:val="222426"/>
          <w:sz w:val="26"/>
          <w:szCs w:val="26"/>
        </w:rPr>
      </w:pPr>
      <w:r>
        <w:rPr>
          <w:rFonts w:ascii="Arial" w:hAnsi="Arial" w:cs="Arial"/>
          <w:color w:val="222426"/>
          <w:sz w:val="26"/>
          <w:szCs w:val="26"/>
        </w:rPr>
        <w:t>Above we have created a custom tag named </w:t>
      </w:r>
      <w:r>
        <w:rPr>
          <w:rStyle w:val="HTMLCode"/>
          <w:rFonts w:ascii="Arial" w:hAnsi="Arial" w:cs="Arial"/>
          <w:color w:val="222426"/>
          <w:shd w:val="clear" w:color="auto" w:fill="EEEEEE"/>
        </w:rPr>
        <w:t>MyMsg</w:t>
      </w:r>
      <w:r>
        <w:rPr>
          <w:rFonts w:ascii="Arial" w:hAnsi="Arial" w:cs="Arial"/>
          <w:color w:val="222426"/>
          <w:sz w:val="26"/>
          <w:szCs w:val="26"/>
        </w:rPr>
        <w:t>. Here we will be using it.</w:t>
      </w:r>
      <w:r>
        <w:rPr>
          <w:rFonts w:ascii="Arial" w:hAnsi="Arial" w:cs="Arial"/>
          <w:color w:val="222426"/>
          <w:sz w:val="26"/>
          <w:szCs w:val="26"/>
        </w:rPr>
        <w:br/>
      </w:r>
    </w:p>
    <w:p w:rsidR="00B511DF" w:rsidRDefault="00B511DF" w:rsidP="00B511D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taglib directive should have the TLD file path in uri field. Above we have created the </w:t>
      </w:r>
      <w:r>
        <w:rPr>
          <w:rStyle w:val="HTMLCode"/>
          <w:rFonts w:ascii="Arial" w:hAnsi="Arial" w:cs="Arial"/>
          <w:color w:val="222426"/>
          <w:shd w:val="clear" w:color="auto" w:fill="EEEEEE"/>
        </w:rPr>
        <w:t>message.tld</w:t>
      </w:r>
      <w:r>
        <w:rPr>
          <w:rFonts w:ascii="Arial" w:hAnsi="Arial" w:cs="Arial"/>
          <w:color w:val="222426"/>
          <w:sz w:val="26"/>
          <w:szCs w:val="26"/>
        </w:rPr>
        <w:t> file so we have given the path of that file.</w:t>
      </w:r>
      <w:r>
        <w:rPr>
          <w:rFonts w:ascii="Arial" w:hAnsi="Arial" w:cs="Arial"/>
          <w:color w:val="222426"/>
          <w:sz w:val="26"/>
          <w:szCs w:val="26"/>
        </w:rPr>
        <w:br/>
        <w:t>Choose any prefix and specify it in taglib directive’s prefix field. Here we have specified it as </w:t>
      </w:r>
      <w:r>
        <w:rPr>
          <w:rStyle w:val="HTMLCode"/>
          <w:rFonts w:ascii="Arial" w:hAnsi="Arial" w:cs="Arial"/>
          <w:color w:val="222426"/>
          <w:shd w:val="clear" w:color="auto" w:fill="EEEEEE"/>
        </w:rPr>
        <w:t>myprefix</w:t>
      </w:r>
      <w:r>
        <w:rPr>
          <w:rFonts w:ascii="Arial" w:hAnsi="Arial" w:cs="Arial"/>
          <w:color w:val="222426"/>
          <w:sz w:val="26"/>
          <w:szCs w:val="26"/>
        </w:rPr>
        <w:t>.</w:t>
      </w:r>
      <w:r>
        <w:rPr>
          <w:rFonts w:ascii="Arial" w:hAnsi="Arial" w:cs="Arial"/>
          <w:color w:val="222426"/>
          <w:sz w:val="26"/>
          <w:szCs w:val="26"/>
        </w:rPr>
        <w:br/>
        <w:t>Custom tag is called like this: </w:t>
      </w:r>
      <w:r>
        <w:rPr>
          <w:rStyle w:val="HTMLCode"/>
          <w:rFonts w:ascii="Arial" w:hAnsi="Arial" w:cs="Arial"/>
          <w:color w:val="222426"/>
          <w:shd w:val="clear" w:color="auto" w:fill="EEEEEE"/>
        </w:rPr>
        <w:t>&lt;prefix:tagName/&gt;</w:t>
      </w:r>
      <w:r>
        <w:rPr>
          <w:rFonts w:ascii="Arial" w:hAnsi="Arial" w:cs="Arial"/>
          <w:color w:val="222426"/>
          <w:sz w:val="26"/>
          <w:szCs w:val="26"/>
        </w:rPr>
        <w:t>. Our prefix is </w:t>
      </w:r>
      <w:r>
        <w:rPr>
          <w:rStyle w:val="HTMLCode"/>
          <w:rFonts w:ascii="Arial" w:hAnsi="Arial" w:cs="Arial"/>
          <w:color w:val="222426"/>
          <w:shd w:val="clear" w:color="auto" w:fill="EEEEEE"/>
        </w:rPr>
        <w:t>myprefix</w:t>
      </w:r>
      <w:r>
        <w:rPr>
          <w:rFonts w:ascii="Arial" w:hAnsi="Arial" w:cs="Arial"/>
          <w:color w:val="222426"/>
          <w:sz w:val="26"/>
          <w:szCs w:val="26"/>
        </w:rPr>
        <w:t> and tag name is </w:t>
      </w:r>
      <w:r>
        <w:rPr>
          <w:rStyle w:val="HTMLCode"/>
          <w:rFonts w:ascii="Arial" w:hAnsi="Arial" w:cs="Arial"/>
          <w:color w:val="222426"/>
          <w:shd w:val="clear" w:color="auto" w:fill="EEEEEE"/>
        </w:rPr>
        <w:t>MyMsg</w:t>
      </w:r>
      <w:r>
        <w:rPr>
          <w:rFonts w:ascii="Arial" w:hAnsi="Arial" w:cs="Arial"/>
          <w:color w:val="222426"/>
          <w:sz w:val="26"/>
          <w:szCs w:val="26"/>
        </w:rPr>
        <w:t> so we have called it as </w:t>
      </w:r>
      <w:r>
        <w:rPr>
          <w:rStyle w:val="HTMLCode"/>
          <w:rFonts w:ascii="Arial" w:hAnsi="Arial" w:cs="Arial"/>
          <w:color w:val="222426"/>
          <w:shd w:val="clear" w:color="auto" w:fill="EEEEEE"/>
        </w:rPr>
        <w:t>&lt;myprefix:MyMsg/&gt;</w:t>
      </w:r>
      <w:r>
        <w:rPr>
          <w:rFonts w:ascii="Arial" w:hAnsi="Arial" w:cs="Arial"/>
          <w:color w:val="222426"/>
          <w:sz w:val="26"/>
          <w:szCs w:val="26"/>
        </w:rPr>
        <w:t> in the below JSP page.</w:t>
      </w:r>
    </w:p>
    <w:p w:rsidR="00B511DF" w:rsidRDefault="00B511DF" w:rsidP="00B511DF">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taglib prefix</w:t>
      </w:r>
      <w:r>
        <w:rPr>
          <w:rStyle w:val="pun"/>
          <w:rFonts w:ascii="Consolas" w:hAnsi="Consolas" w:cs="Consolas"/>
          <w:color w:val="000000"/>
        </w:rPr>
        <w:t>=</w:t>
      </w:r>
      <w:r>
        <w:rPr>
          <w:rStyle w:val="str"/>
          <w:rFonts w:ascii="Consolas" w:hAnsi="Consolas" w:cs="Consolas"/>
          <w:color w:val="800000"/>
        </w:rPr>
        <w:t>"myprefix"</w:t>
      </w:r>
      <w:r>
        <w:rPr>
          <w:rStyle w:val="pln"/>
          <w:rFonts w:ascii="Consolas" w:hAnsi="Consolas" w:cs="Consolas"/>
          <w:color w:val="000000"/>
        </w:rPr>
        <w:t xml:space="preserve"> uri</w:t>
      </w:r>
      <w:r>
        <w:rPr>
          <w:rStyle w:val="pun"/>
          <w:rFonts w:ascii="Consolas" w:hAnsi="Consolas" w:cs="Consolas"/>
          <w:color w:val="000000"/>
        </w:rPr>
        <w:t>=</w:t>
      </w:r>
      <w:r>
        <w:rPr>
          <w:rStyle w:val="str"/>
          <w:rFonts w:ascii="Consolas" w:hAnsi="Consolas" w:cs="Consolas"/>
          <w:color w:val="800000"/>
        </w:rPr>
        <w:t>"WEB-INF/message.tld"</w:t>
      </w:r>
      <w:r>
        <w:rPr>
          <w:rStyle w:val="pln"/>
          <w:rFonts w:ascii="Consolas" w:hAnsi="Consolas" w:cs="Consolas"/>
          <w:color w:val="000000"/>
        </w:rPr>
        <w:t>%&gt;</w:t>
      </w:r>
    </w:p>
    <w:p w:rsidR="00B511DF" w:rsidRDefault="00B511DF" w:rsidP="00B511DF">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&lt;head&gt;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Custom Tags in JSP Example</w:t>
      </w:r>
      <w:r>
        <w:rPr>
          <w:rStyle w:val="tag"/>
          <w:rFonts w:ascii="Consolas" w:hAnsi="Consolas" w:cs="Consolas"/>
          <w:color w:val="800000"/>
        </w:rPr>
        <w:t>&lt;/title&gt;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&lt;/head&gt;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&lt;myprefix:MyMsg/&gt;</w:t>
      </w:r>
    </w:p>
    <w:p w:rsidR="00B511DF" w:rsidRDefault="00B511DF" w:rsidP="00B511D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&lt;/body&gt;</w:t>
      </w:r>
    </w:p>
    <w:p w:rsidR="00B511DF" w:rsidRDefault="00B511DF" w:rsidP="00B511DF">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B511DF" w:rsidRDefault="00B511DF" w:rsidP="00B511D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B511DF" w:rsidRDefault="00B511DF" w:rsidP="00B511DF">
      <w:pPr>
        <w:pStyle w:val="HTMLPreformatted"/>
        <w:shd w:val="clear" w:color="auto" w:fill="EEEEEE"/>
        <w:rPr>
          <w:rFonts w:ascii="Consolas" w:hAnsi="Consolas" w:cs="Consolas"/>
          <w:color w:val="222426"/>
        </w:rPr>
      </w:pPr>
      <w:r>
        <w:rPr>
          <w:rStyle w:val="typ"/>
          <w:rFonts w:ascii="Consolas" w:hAnsi="Consolas" w:cs="Consolas"/>
          <w:color w:val="2B91AF"/>
        </w:rPr>
        <w:t>This</w:t>
      </w:r>
      <w:r>
        <w:rPr>
          <w:rStyle w:val="pln"/>
          <w:rFonts w:ascii="Consolas" w:hAnsi="Consolas" w:cs="Consolas"/>
          <w:color w:val="000000"/>
        </w:rPr>
        <w:t xml:space="preserve"> </w:t>
      </w:r>
      <w:r>
        <w:rPr>
          <w:rStyle w:val="kwd"/>
          <w:rFonts w:ascii="Consolas" w:hAnsi="Consolas" w:cs="Consolas"/>
          <w:color w:val="00008B"/>
        </w:rPr>
        <w:t>is</w:t>
      </w:r>
      <w:r>
        <w:rPr>
          <w:rStyle w:val="pln"/>
          <w:rFonts w:ascii="Consolas" w:hAnsi="Consolas" w:cs="Consolas"/>
          <w:color w:val="000000"/>
        </w:rPr>
        <w:t xml:space="preserve"> </w:t>
      </w:r>
      <w:r>
        <w:rPr>
          <w:rStyle w:val="kwd"/>
          <w:rFonts w:ascii="Consolas" w:hAnsi="Consolas" w:cs="Consolas"/>
          <w:color w:val="00008B"/>
        </w:rPr>
        <w:t>my</w:t>
      </w:r>
      <w:r>
        <w:rPr>
          <w:rStyle w:val="pln"/>
          <w:rFonts w:ascii="Consolas" w:hAnsi="Consolas" w:cs="Consolas"/>
          <w:color w:val="000000"/>
        </w:rPr>
        <w:t xml:space="preserve"> own custom tag</w:t>
      </w:r>
    </w:p>
    <w:p w:rsidR="0039743B" w:rsidRDefault="0039743B" w:rsidP="00245438">
      <w:pPr>
        <w:pStyle w:val="NormalWeb"/>
        <w:shd w:val="clear" w:color="auto" w:fill="FFFFFF"/>
        <w:spacing w:before="0" w:beforeAutospacing="0" w:after="390" w:afterAutospacing="0"/>
        <w:rPr>
          <w:rFonts w:ascii="Arial" w:hAnsi="Arial" w:cs="Arial"/>
          <w:color w:val="222426"/>
          <w:sz w:val="26"/>
          <w:szCs w:val="26"/>
        </w:rPr>
      </w:pPr>
    </w:p>
    <w:p w:rsidR="00BC3BEB" w:rsidRDefault="00BC3BEB" w:rsidP="00BC3BEB">
      <w:pPr>
        <w:pStyle w:val="Heading1"/>
        <w:shd w:val="clear" w:color="auto" w:fill="FFFFFF"/>
        <w:spacing w:before="0" w:beforeAutospacing="0" w:after="240" w:afterAutospacing="0"/>
        <w:jc w:val="center"/>
        <w:rPr>
          <w:rFonts w:ascii="Trebuchet MS" w:hAnsi="Trebuchet MS"/>
          <w:color w:val="444542"/>
          <w:sz w:val="45"/>
          <w:szCs w:val="45"/>
        </w:rPr>
      </w:pPr>
      <w:r>
        <w:rPr>
          <w:rFonts w:ascii="Trebuchet MS" w:hAnsi="Trebuchet MS"/>
          <w:color w:val="444542"/>
          <w:sz w:val="45"/>
          <w:szCs w:val="45"/>
        </w:rPr>
        <w:t>How to access body of Custom tags in JSP</w:t>
      </w:r>
    </w:p>
    <w:p w:rsidR="00E70FBE" w:rsidRDefault="00C9016A" w:rsidP="00E70F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Now </w:t>
      </w:r>
      <w:r w:rsidR="00E70FBE">
        <w:rPr>
          <w:rFonts w:ascii="Arial" w:hAnsi="Arial" w:cs="Arial"/>
          <w:color w:val="222426"/>
          <w:sz w:val="26"/>
          <w:szCs w:val="26"/>
        </w:rPr>
        <w:t>we will see how to access the body of custom tag. For e.g. If our custom tag is </w:t>
      </w:r>
      <w:r w:rsidR="00E70FBE">
        <w:rPr>
          <w:rStyle w:val="HTMLCode"/>
          <w:rFonts w:ascii="Arial" w:eastAsiaTheme="majorEastAsia" w:hAnsi="Arial" w:cs="Arial"/>
          <w:color w:val="222426"/>
          <w:shd w:val="clear" w:color="auto" w:fill="EEEEEE"/>
        </w:rPr>
        <w:t>xyz</w:t>
      </w:r>
      <w:r w:rsidR="00E70FBE">
        <w:rPr>
          <w:rFonts w:ascii="Arial" w:hAnsi="Arial" w:cs="Arial"/>
          <w:color w:val="222426"/>
          <w:sz w:val="26"/>
          <w:szCs w:val="26"/>
        </w:rPr>
        <w:t> then we would learn to access the content between </w:t>
      </w:r>
      <w:r w:rsidR="00E70FBE">
        <w:rPr>
          <w:rStyle w:val="HTMLCode"/>
          <w:rFonts w:ascii="Arial" w:eastAsiaTheme="majorEastAsia" w:hAnsi="Arial" w:cs="Arial"/>
          <w:color w:val="222426"/>
          <w:shd w:val="clear" w:color="auto" w:fill="EEEEEE"/>
        </w:rPr>
        <w:t>&lt;prefix: xyz&gt;</w:t>
      </w:r>
      <w:r w:rsidR="00E70FBE">
        <w:rPr>
          <w:rFonts w:ascii="Arial" w:hAnsi="Arial" w:cs="Arial"/>
          <w:color w:val="222426"/>
          <w:sz w:val="26"/>
          <w:szCs w:val="26"/>
        </w:rPr>
        <w:t> and </w:t>
      </w:r>
      <w:r w:rsidR="00E70FBE">
        <w:rPr>
          <w:rStyle w:val="HTMLCode"/>
          <w:rFonts w:ascii="Arial" w:eastAsiaTheme="majorEastAsia" w:hAnsi="Arial" w:cs="Arial"/>
          <w:color w:val="222426"/>
          <w:shd w:val="clear" w:color="auto" w:fill="EEEEEE"/>
        </w:rPr>
        <w:t>&lt;/prefix:xyz&gt;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&lt;prefix</w:t>
      </w:r>
      <w:r>
        <w:rPr>
          <w:rStyle w:val="pln"/>
          <w:rFonts w:ascii="Consolas" w:hAnsi="Consolas" w:cs="Consolas"/>
          <w:color w:val="000000"/>
        </w:rPr>
        <w:t xml:space="preserve">: </w:t>
      </w:r>
      <w:r>
        <w:rPr>
          <w:rStyle w:val="atn"/>
          <w:rFonts w:ascii="Consolas" w:hAnsi="Consolas" w:cs="Consolas"/>
          <w:color w:val="FF0000"/>
        </w:rPr>
        <w:t>xyz</w:t>
      </w:r>
      <w:r>
        <w:rPr>
          <w:rStyle w:val="tag"/>
          <w:rFonts w:ascii="Consolas" w:hAnsi="Consolas" w:cs="Consolas"/>
          <w:color w:val="800000"/>
        </w:rPr>
        <w:t>&gt;</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b/>
          <w:bCs/>
          <w:color w:val="000000"/>
        </w:rPr>
        <w:t>Body of custom tag</w:t>
      </w:r>
      <w:r>
        <w:rPr>
          <w:rStyle w:val="pln"/>
          <w:rFonts w:ascii="Consolas" w:hAnsi="Consolas" w:cs="Consolas"/>
          <w:color w:val="000000"/>
        </w:rPr>
        <w:t xml:space="preserve">: </w:t>
      </w:r>
      <w:r>
        <w:rPr>
          <w:rStyle w:val="pln"/>
          <w:rFonts w:ascii="Consolas" w:hAnsi="Consolas" w:cs="Consolas"/>
          <w:b/>
          <w:bCs/>
          <w:color w:val="000000"/>
        </w:rPr>
        <w:t>This is what we will access in the below example</w:t>
      </w:r>
    </w:p>
    <w:p w:rsidR="00E70FBE" w:rsidRDefault="00E70FBE" w:rsidP="00E70FBE">
      <w:pPr>
        <w:pStyle w:val="HTMLPreformatted"/>
        <w:shd w:val="clear" w:color="auto" w:fill="EEEEEE"/>
        <w:rPr>
          <w:rFonts w:ascii="Consolas" w:hAnsi="Consolas" w:cs="Consolas"/>
          <w:color w:val="222426"/>
        </w:rPr>
      </w:pPr>
      <w:r>
        <w:rPr>
          <w:rStyle w:val="tag"/>
          <w:rFonts w:ascii="Consolas" w:hAnsi="Consolas" w:cs="Consolas"/>
          <w:color w:val="800000"/>
        </w:rPr>
        <w:t>&lt;/prefix:xyz&gt;</w:t>
      </w:r>
    </w:p>
    <w:p w:rsidR="00DB438A" w:rsidRDefault="00DB438A" w:rsidP="00E70FBE">
      <w:pPr>
        <w:pStyle w:val="NormalWeb"/>
        <w:shd w:val="clear" w:color="auto" w:fill="FFFFFF"/>
        <w:spacing w:before="0" w:beforeAutospacing="0" w:after="390" w:afterAutospacing="0"/>
        <w:rPr>
          <w:rStyle w:val="Strong"/>
          <w:rFonts w:ascii="Arial" w:hAnsi="Arial" w:cs="Arial"/>
          <w:color w:val="222426"/>
          <w:sz w:val="26"/>
          <w:szCs w:val="26"/>
        </w:rPr>
      </w:pPr>
    </w:p>
    <w:p w:rsidR="00E70FBE" w:rsidRDefault="00E70FBE" w:rsidP="00E70F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Example:</w:t>
      </w:r>
      <w:r>
        <w:rPr>
          <w:rFonts w:ascii="Arial" w:hAnsi="Arial" w:cs="Arial"/>
          <w:color w:val="222426"/>
          <w:sz w:val="26"/>
          <w:szCs w:val="26"/>
        </w:rPr>
        <w:br/>
        <w:t>In this example or custom tag will append a String to its own body and will display the result.</w:t>
      </w:r>
    </w:p>
    <w:p w:rsidR="00E70FBE" w:rsidRDefault="00E70FBE" w:rsidP="00E70F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Tag handler class:</w:t>
      </w:r>
      <w:r>
        <w:rPr>
          <w:rFonts w:ascii="Arial" w:hAnsi="Arial" w:cs="Arial"/>
          <w:color w:val="222426"/>
          <w:sz w:val="26"/>
          <w:szCs w:val="26"/>
        </w:rPr>
        <w:t> </w:t>
      </w:r>
      <w:r>
        <w:rPr>
          <w:rStyle w:val="HTMLCode"/>
          <w:rFonts w:ascii="Arial" w:eastAsiaTheme="majorEastAsia" w:hAnsi="Arial" w:cs="Arial"/>
          <w:color w:val="222426"/>
          <w:shd w:val="clear" w:color="auto" w:fill="EEEEEE"/>
        </w:rPr>
        <w:t>Details.java</w:t>
      </w:r>
    </w:p>
    <w:p w:rsidR="00E70FBE" w:rsidRDefault="00E70FBE" w:rsidP="00E70FBE">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w:t>
      </w:r>
      <w:r w:rsidR="002F0D27">
        <w:rPr>
          <w:rStyle w:val="pln"/>
          <w:rFonts w:ascii="Consolas" w:hAnsi="Consolas" w:cs="Consolas"/>
          <w:color w:val="000000"/>
        </w:rPr>
        <w:t>face</w:t>
      </w:r>
      <w:r>
        <w:rPr>
          <w:rStyle w:val="pln"/>
          <w:rFonts w:ascii="Consolas" w:hAnsi="Consolas" w:cs="Consolas"/>
          <w:color w:val="000000"/>
        </w:rPr>
        <w:t>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p>
    <w:p w:rsidR="00E70FBE" w:rsidRDefault="00E70FBE" w:rsidP="00E70FBE">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javax</w:t>
      </w:r>
      <w:r>
        <w:rPr>
          <w:rStyle w:val="pun"/>
          <w:rFonts w:ascii="Consolas" w:hAnsi="Consolas" w:cs="Consolas"/>
          <w:color w:val="000000"/>
        </w:rPr>
        <w:t>.</w:t>
      </w:r>
      <w:r>
        <w:rPr>
          <w:rStyle w:val="pln"/>
          <w:rFonts w:ascii="Consolas" w:hAnsi="Consolas" w:cs="Consolas"/>
          <w:color w:val="000000"/>
        </w:rPr>
        <w:t>servlet</w:t>
      </w:r>
      <w:r>
        <w:rPr>
          <w:rStyle w:val="pun"/>
          <w:rFonts w:ascii="Consolas" w:hAnsi="Consolas" w:cs="Consolas"/>
          <w:color w:val="000000"/>
        </w:rPr>
        <w:t>.</w:t>
      </w:r>
      <w:r>
        <w:rPr>
          <w:rStyle w:val="pln"/>
          <w:rFonts w:ascii="Consolas" w:hAnsi="Consolas" w:cs="Consolas"/>
          <w:color w:val="000000"/>
        </w:rPr>
        <w:t>jsp</w:t>
      </w:r>
      <w:r>
        <w:rPr>
          <w:rStyle w:val="pun"/>
          <w:rFonts w:ascii="Consolas" w:hAnsi="Consolas" w:cs="Consolas"/>
          <w:color w:val="000000"/>
        </w:rPr>
        <w:t>.</w:t>
      </w:r>
      <w:r>
        <w:rPr>
          <w:rStyle w:val="pln"/>
          <w:rFonts w:ascii="Consolas" w:hAnsi="Consolas" w:cs="Consolas"/>
          <w:color w:val="000000"/>
        </w:rPr>
        <w:t>tagext</w:t>
      </w:r>
      <w:r>
        <w:rPr>
          <w:rStyle w:val="pun"/>
          <w:rFonts w:ascii="Consolas" w:hAnsi="Consolas" w:cs="Consolas"/>
          <w:color w:val="000000"/>
        </w:rPr>
        <w:t>.*;</w:t>
      </w:r>
    </w:p>
    <w:p w:rsidR="00E70FBE" w:rsidRDefault="00E70FBE" w:rsidP="00E70FBE">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javax</w:t>
      </w:r>
      <w:r>
        <w:rPr>
          <w:rStyle w:val="pun"/>
          <w:rFonts w:ascii="Consolas" w:hAnsi="Consolas" w:cs="Consolas"/>
          <w:color w:val="000000"/>
        </w:rPr>
        <w:t>.</w:t>
      </w:r>
      <w:r>
        <w:rPr>
          <w:rStyle w:val="pln"/>
          <w:rFonts w:ascii="Consolas" w:hAnsi="Consolas" w:cs="Consolas"/>
          <w:color w:val="000000"/>
        </w:rPr>
        <w:t>servlet</w:t>
      </w:r>
      <w:r>
        <w:rPr>
          <w:rStyle w:val="pun"/>
          <w:rFonts w:ascii="Consolas" w:hAnsi="Consolas" w:cs="Consolas"/>
          <w:color w:val="000000"/>
        </w:rPr>
        <w:t>.</w:t>
      </w:r>
      <w:r>
        <w:rPr>
          <w:rStyle w:val="pln"/>
          <w:rFonts w:ascii="Consolas" w:hAnsi="Consolas" w:cs="Consolas"/>
          <w:color w:val="000000"/>
        </w:rPr>
        <w:t>jsp</w:t>
      </w:r>
      <w:r>
        <w:rPr>
          <w:rStyle w:val="pun"/>
          <w:rFonts w:ascii="Consolas" w:hAnsi="Consolas" w:cs="Consolas"/>
          <w:color w:val="000000"/>
        </w:rPr>
        <w:t>.*;</w:t>
      </w:r>
    </w:p>
    <w:p w:rsidR="00E70FBE" w:rsidRDefault="00E70FBE" w:rsidP="00E70FBE">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io</w:t>
      </w:r>
      <w:r>
        <w:rPr>
          <w:rStyle w:val="pun"/>
          <w:rFonts w:ascii="Consolas" w:hAnsi="Consolas" w:cs="Consolas"/>
          <w:color w:val="000000"/>
        </w:rPr>
        <w:t>.*;</w:t>
      </w:r>
    </w:p>
    <w:p w:rsidR="00E70FBE" w:rsidRDefault="00E70FBE" w:rsidP="00E70FBE">
      <w:pPr>
        <w:pStyle w:val="HTMLPreformatted"/>
        <w:shd w:val="clear" w:color="auto" w:fill="EEEEEE"/>
        <w:rPr>
          <w:rStyle w:val="pln"/>
          <w:rFonts w:ascii="Consolas" w:hAnsi="Consolas" w:cs="Consolas"/>
          <w:color w:val="000000"/>
        </w:rPr>
      </w:pPr>
    </w:p>
    <w:p w:rsidR="00E70FBE" w:rsidRDefault="00E70FBE" w:rsidP="00E70FBE">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Details</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SimpleTagSupport</w:t>
      </w:r>
      <w:r>
        <w:rPr>
          <w:rStyle w:val="pln"/>
          <w:rFonts w:ascii="Consolas" w:hAnsi="Consolas" w:cs="Consolas"/>
          <w:color w:val="000000"/>
        </w:rPr>
        <w:t xml:space="preserve"> </w:t>
      </w:r>
      <w:r>
        <w:rPr>
          <w:rStyle w:val="pun"/>
          <w:rFonts w:ascii="Consolas" w:hAnsi="Consolas" w:cs="Consolas"/>
          <w:color w:val="000000"/>
        </w:rPr>
        <w:t>{</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//StringWriter object</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StringWriter</w:t>
      </w:r>
      <w:r>
        <w:rPr>
          <w:rStyle w:val="pln"/>
          <w:rFonts w:ascii="Consolas" w:hAnsi="Consolas" w:cs="Consolas"/>
          <w:color w:val="000000"/>
        </w:rPr>
        <w:t xml:space="preserve"> sw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StringWriter</w:t>
      </w:r>
      <w:r>
        <w:rPr>
          <w:rStyle w:val="pun"/>
          <w:rFonts w:ascii="Consolas" w:hAnsi="Consolas" w:cs="Consolas"/>
          <w:color w:val="000000"/>
        </w:rPr>
        <w:t>();</w:t>
      </w:r>
    </w:p>
    <w:p w:rsidR="00E70FBE" w:rsidRDefault="00E70FBE" w:rsidP="00E70FBE">
      <w:pPr>
        <w:pStyle w:val="HTMLPreformatted"/>
        <w:shd w:val="clear" w:color="auto" w:fill="EEEEEE"/>
        <w:rPr>
          <w:rStyle w:val="pln"/>
          <w:rFonts w:ascii="Consolas" w:hAnsi="Consolas" w:cs="Consolas"/>
          <w:color w:val="000000"/>
        </w:rPr>
      </w:pP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doTag</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throws</w:t>
      </w:r>
      <w:r>
        <w:rPr>
          <w:rStyle w:val="pln"/>
          <w:rFonts w:ascii="Consolas" w:hAnsi="Consolas" w:cs="Consolas"/>
          <w:color w:val="000000"/>
        </w:rPr>
        <w:t xml:space="preserve"> </w:t>
      </w:r>
      <w:r>
        <w:rPr>
          <w:rStyle w:val="typ"/>
          <w:rFonts w:ascii="Consolas" w:hAnsi="Consolas" w:cs="Consolas"/>
          <w:color w:val="2B91AF"/>
        </w:rPr>
        <w:t>JspException</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IOException</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getJspBody</w:t>
      </w:r>
      <w:r>
        <w:rPr>
          <w:rStyle w:val="pun"/>
          <w:rFonts w:ascii="Consolas" w:hAnsi="Consolas" w:cs="Consolas"/>
          <w:color w:val="000000"/>
        </w:rPr>
        <w:t>().</w:t>
      </w:r>
      <w:r>
        <w:rPr>
          <w:rStyle w:val="pln"/>
          <w:rFonts w:ascii="Consolas" w:hAnsi="Consolas" w:cs="Consolas"/>
          <w:color w:val="000000"/>
        </w:rPr>
        <w:t>invoke</w:t>
      </w:r>
      <w:r>
        <w:rPr>
          <w:rStyle w:val="pun"/>
          <w:rFonts w:ascii="Consolas" w:hAnsi="Consolas" w:cs="Consolas"/>
          <w:color w:val="000000"/>
        </w:rPr>
        <w:t>(</w:t>
      </w:r>
      <w:r>
        <w:rPr>
          <w:rStyle w:val="pln"/>
          <w:rFonts w:ascii="Consolas" w:hAnsi="Consolas" w:cs="Consolas"/>
          <w:color w:val="000000"/>
        </w:rPr>
        <w:t>sw</w:t>
      </w:r>
      <w:r>
        <w:rPr>
          <w:rStyle w:val="pun"/>
          <w:rFonts w:ascii="Consolas" w:hAnsi="Consolas" w:cs="Consolas"/>
          <w:color w:val="000000"/>
        </w:rPr>
        <w:t>);</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JspWriter</w:t>
      </w:r>
      <w:r>
        <w:rPr>
          <w:rStyle w:val="pln"/>
          <w:rFonts w:ascii="Consolas" w:hAnsi="Consolas" w:cs="Consolas"/>
          <w:color w:val="000000"/>
        </w:rPr>
        <w:t xml:space="preserve"> </w:t>
      </w:r>
      <w:r>
        <w:rPr>
          <w:rStyle w:val="kwd"/>
          <w:rFonts w:ascii="Consolas" w:hAnsi="Consolas" w:cs="Consolas"/>
          <w:color w:val="00008B"/>
        </w:rPr>
        <w:t>out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getJspContext</w:t>
      </w:r>
      <w:r>
        <w:rPr>
          <w:rStyle w:val="pun"/>
          <w:rFonts w:ascii="Consolas" w:hAnsi="Consolas" w:cs="Consolas"/>
          <w:color w:val="000000"/>
        </w:rPr>
        <w:t>().</w:t>
      </w:r>
      <w:r>
        <w:rPr>
          <w:rStyle w:val="pln"/>
          <w:rFonts w:ascii="Consolas" w:hAnsi="Consolas" w:cs="Consolas"/>
          <w:color w:val="000000"/>
        </w:rPr>
        <w:t>getOut</w:t>
      </w:r>
      <w:r>
        <w:rPr>
          <w:rStyle w:val="pun"/>
          <w:rFonts w:ascii="Consolas" w:hAnsi="Consolas" w:cs="Consolas"/>
          <w:color w:val="000000"/>
        </w:rPr>
        <w:t>();</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sw</w:t>
      </w:r>
      <w:r>
        <w:rPr>
          <w:rStyle w:val="pun"/>
          <w:rFonts w:ascii="Consolas" w:hAnsi="Consolas" w:cs="Consolas"/>
          <w:color w:val="000000"/>
        </w:rPr>
        <w:t>.</w:t>
      </w:r>
      <w:r>
        <w:rPr>
          <w:rStyle w:val="pln"/>
          <w:rFonts w:ascii="Consolas" w:hAnsi="Consolas" w:cs="Consolas"/>
          <w:color w:val="000000"/>
        </w:rPr>
        <w:t>toString</w:t>
      </w:r>
      <w:r>
        <w:rPr>
          <w:rStyle w:val="pun"/>
          <w:rFonts w:ascii="Consolas" w:hAnsi="Consolas" w:cs="Consolas"/>
          <w:color w:val="000000"/>
        </w:rPr>
        <w:t>()+</w:t>
      </w:r>
      <w:r>
        <w:rPr>
          <w:rStyle w:val="str"/>
          <w:rFonts w:ascii="Consolas" w:hAnsi="Consolas" w:cs="Consolas"/>
          <w:color w:val="800000"/>
        </w:rPr>
        <w:t>"Appended Custom Tag Message"</w:t>
      </w:r>
      <w:r>
        <w:rPr>
          <w:rStyle w:val="pun"/>
          <w:rFonts w:ascii="Consolas" w:hAnsi="Consolas" w:cs="Consolas"/>
          <w:color w:val="000000"/>
        </w:rPr>
        <w:t>);</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70FBE" w:rsidRDefault="00E70FBE" w:rsidP="00E70FBE">
      <w:pPr>
        <w:pStyle w:val="HTMLPreformatted"/>
        <w:shd w:val="clear" w:color="auto" w:fill="EEEEEE"/>
        <w:rPr>
          <w:rFonts w:ascii="Consolas" w:hAnsi="Consolas" w:cs="Consolas"/>
          <w:color w:val="222426"/>
        </w:rPr>
      </w:pPr>
      <w:r>
        <w:rPr>
          <w:rStyle w:val="pun"/>
          <w:rFonts w:ascii="Consolas" w:hAnsi="Consolas" w:cs="Consolas"/>
          <w:color w:val="000000"/>
        </w:rPr>
        <w:t>}</w:t>
      </w:r>
    </w:p>
    <w:p w:rsidR="00614D30" w:rsidRDefault="00614D30" w:rsidP="00E70FBE">
      <w:pPr>
        <w:pStyle w:val="NormalWeb"/>
        <w:shd w:val="clear" w:color="auto" w:fill="FFFFFF"/>
        <w:spacing w:before="0" w:beforeAutospacing="0" w:after="390" w:afterAutospacing="0"/>
        <w:rPr>
          <w:rStyle w:val="Strong"/>
          <w:rFonts w:ascii="Arial" w:hAnsi="Arial" w:cs="Arial"/>
          <w:color w:val="222426"/>
          <w:sz w:val="26"/>
          <w:szCs w:val="26"/>
        </w:rPr>
      </w:pPr>
    </w:p>
    <w:p w:rsidR="00E70FBE" w:rsidRDefault="00E70FBE" w:rsidP="00E70F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TLD file:</w:t>
      </w:r>
      <w:r>
        <w:rPr>
          <w:rFonts w:ascii="Arial" w:hAnsi="Arial" w:cs="Arial"/>
          <w:color w:val="222426"/>
          <w:sz w:val="26"/>
          <w:szCs w:val="26"/>
        </w:rPr>
        <w:t> </w:t>
      </w:r>
      <w:r>
        <w:rPr>
          <w:rStyle w:val="HTMLCode"/>
          <w:rFonts w:ascii="Arial" w:eastAsiaTheme="majorEastAsia" w:hAnsi="Arial" w:cs="Arial"/>
          <w:color w:val="222426"/>
          <w:shd w:val="clear" w:color="auto" w:fill="EEEEEE"/>
        </w:rPr>
        <w:t>message.tld</w:t>
      </w:r>
      <w:r>
        <w:rPr>
          <w:rFonts w:ascii="Arial" w:hAnsi="Arial" w:cs="Arial"/>
          <w:color w:val="222426"/>
          <w:sz w:val="26"/>
          <w:szCs w:val="26"/>
        </w:rPr>
        <w:br/>
        <w:t>Remember to have this file in WEB-INF folder.</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&lt;taglib&gt;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&lt;tlib-version&gt;</w:t>
      </w:r>
      <w:r>
        <w:rPr>
          <w:rStyle w:val="pln"/>
          <w:rFonts w:ascii="Consolas" w:hAnsi="Consolas" w:cs="Consolas"/>
          <w:color w:val="000000"/>
        </w:rPr>
        <w:t>1.0</w:t>
      </w:r>
      <w:r>
        <w:rPr>
          <w:rStyle w:val="tag"/>
          <w:rFonts w:ascii="Consolas" w:hAnsi="Consolas" w:cs="Consolas"/>
          <w:color w:val="800000"/>
        </w:rPr>
        <w:t>&lt;/tlib-version&gt;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&lt;jsp-version&gt;</w:t>
      </w:r>
      <w:r>
        <w:rPr>
          <w:rStyle w:val="pln"/>
          <w:rFonts w:ascii="Consolas" w:hAnsi="Consolas" w:cs="Consolas"/>
          <w:color w:val="000000"/>
        </w:rPr>
        <w:t>2.0</w:t>
      </w:r>
      <w:r>
        <w:rPr>
          <w:rStyle w:val="tag"/>
          <w:rFonts w:ascii="Consolas" w:hAnsi="Consolas" w:cs="Consolas"/>
          <w:color w:val="800000"/>
        </w:rPr>
        <w:t>&lt;/jsp-version&gt;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&lt;short-name&gt;</w:t>
      </w:r>
      <w:r>
        <w:rPr>
          <w:rStyle w:val="pln"/>
          <w:rFonts w:ascii="Consolas" w:hAnsi="Consolas" w:cs="Consolas"/>
          <w:color w:val="000000"/>
        </w:rPr>
        <w:t>My Custom Tag: MyMsg</w:t>
      </w:r>
      <w:r>
        <w:rPr>
          <w:rStyle w:val="tag"/>
          <w:rFonts w:ascii="Consolas" w:hAnsi="Consolas" w:cs="Consolas"/>
          <w:color w:val="800000"/>
        </w:rPr>
        <w:t>&lt;/short-name&gt;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&lt;tag&gt;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&lt;name&gt;</w:t>
      </w:r>
      <w:r>
        <w:rPr>
          <w:rStyle w:val="pln"/>
          <w:rFonts w:ascii="Consolas" w:hAnsi="Consolas" w:cs="Consolas"/>
          <w:b/>
          <w:bCs/>
          <w:color w:val="000000"/>
        </w:rPr>
        <w:t>MyMsg</w:t>
      </w:r>
      <w:r>
        <w:rPr>
          <w:rStyle w:val="tag"/>
          <w:rFonts w:ascii="Consolas" w:hAnsi="Consolas" w:cs="Consolas"/>
          <w:color w:val="800000"/>
        </w:rPr>
        <w:t>&lt;/name&gt;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&lt;tag-class&gt;</w:t>
      </w:r>
      <w:r w:rsidR="0016728D">
        <w:rPr>
          <w:rStyle w:val="pln"/>
          <w:rFonts w:ascii="Consolas" w:hAnsi="Consolas" w:cs="Consolas"/>
          <w:b/>
          <w:bCs/>
          <w:color w:val="000000"/>
        </w:rPr>
        <w:t>face</w:t>
      </w:r>
      <w:r>
        <w:rPr>
          <w:rStyle w:val="pln"/>
          <w:rFonts w:ascii="Consolas" w:hAnsi="Consolas" w:cs="Consolas"/>
          <w:b/>
          <w:bCs/>
          <w:color w:val="000000"/>
        </w:rPr>
        <w:t>book.com.Details</w:t>
      </w:r>
      <w:r>
        <w:rPr>
          <w:rStyle w:val="tag"/>
          <w:rFonts w:ascii="Consolas" w:hAnsi="Consolas" w:cs="Consolas"/>
          <w:color w:val="800000"/>
        </w:rPr>
        <w:t>&lt;/tag-class&gt;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&lt;body-content&gt;</w:t>
      </w:r>
      <w:r>
        <w:rPr>
          <w:rStyle w:val="pln"/>
          <w:rFonts w:ascii="Consolas" w:hAnsi="Consolas" w:cs="Consolas"/>
          <w:b/>
          <w:bCs/>
          <w:color w:val="000000"/>
        </w:rPr>
        <w:t>scriptless</w:t>
      </w:r>
      <w:r>
        <w:rPr>
          <w:rStyle w:val="tag"/>
          <w:rFonts w:ascii="Consolas" w:hAnsi="Consolas" w:cs="Consolas"/>
          <w:color w:val="800000"/>
        </w:rPr>
        <w:t>&lt;/body-content&gt;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&lt;/tag&gt;</w:t>
      </w:r>
    </w:p>
    <w:p w:rsidR="00E70FBE" w:rsidRDefault="00E70FBE" w:rsidP="00E70FBE">
      <w:pPr>
        <w:pStyle w:val="HTMLPreformatted"/>
        <w:shd w:val="clear" w:color="auto" w:fill="EEEEEE"/>
        <w:rPr>
          <w:rFonts w:ascii="Consolas" w:hAnsi="Consolas" w:cs="Consolas"/>
          <w:color w:val="222426"/>
        </w:rPr>
      </w:pPr>
      <w:r>
        <w:rPr>
          <w:rStyle w:val="tag"/>
          <w:rFonts w:ascii="Consolas" w:hAnsi="Consolas" w:cs="Consolas"/>
          <w:color w:val="800000"/>
        </w:rPr>
        <w:t>&lt;/taglib&gt;</w:t>
      </w:r>
    </w:p>
    <w:p w:rsidR="00614D30" w:rsidRDefault="00614D30" w:rsidP="00E70FBE">
      <w:pPr>
        <w:pStyle w:val="NormalWeb"/>
        <w:shd w:val="clear" w:color="auto" w:fill="FFFFFF"/>
        <w:spacing w:before="0" w:beforeAutospacing="0" w:after="390" w:afterAutospacing="0"/>
        <w:rPr>
          <w:rStyle w:val="Strong"/>
          <w:rFonts w:ascii="Arial" w:hAnsi="Arial" w:cs="Arial"/>
          <w:color w:val="222426"/>
          <w:sz w:val="26"/>
          <w:szCs w:val="26"/>
        </w:rPr>
      </w:pPr>
    </w:p>
    <w:p w:rsidR="00E70FBE" w:rsidRDefault="00E70FBE" w:rsidP="00E70F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JSP Page: </w:t>
      </w:r>
      <w:r>
        <w:rPr>
          <w:rStyle w:val="HTMLCode"/>
          <w:rFonts w:ascii="Arial" w:eastAsiaTheme="majorEastAsia" w:hAnsi="Arial" w:cs="Arial"/>
          <w:color w:val="222426"/>
          <w:shd w:val="clear" w:color="auto" w:fill="EEEEEE"/>
        </w:rPr>
        <w:t>index.jsp</w:t>
      </w:r>
    </w:p>
    <w:p w:rsidR="00E70FBE" w:rsidRDefault="00E70FBE" w:rsidP="00E70FBE">
      <w:pPr>
        <w:pStyle w:val="HTMLPreformatted"/>
        <w:shd w:val="clear" w:color="auto" w:fill="EEEEEE"/>
        <w:rPr>
          <w:rStyle w:val="pln"/>
          <w:rFonts w:ascii="Consolas" w:hAnsi="Consolas" w:cs="Consolas"/>
          <w:color w:val="000000"/>
        </w:rPr>
      </w:pPr>
      <w:r>
        <w:rPr>
          <w:rStyle w:val="pun"/>
          <w:rFonts w:ascii="Consolas" w:hAnsi="Consolas" w:cs="Consolas"/>
          <w:color w:val="000000"/>
        </w:rPr>
        <w:t>&lt;%@</w:t>
      </w:r>
      <w:r>
        <w:rPr>
          <w:rStyle w:val="pln"/>
          <w:rFonts w:ascii="Consolas" w:hAnsi="Consolas" w:cs="Consolas"/>
          <w:color w:val="000000"/>
        </w:rPr>
        <w:t xml:space="preserve"> taglib prefix</w:t>
      </w:r>
      <w:r>
        <w:rPr>
          <w:rStyle w:val="pun"/>
          <w:rFonts w:ascii="Consolas" w:hAnsi="Consolas" w:cs="Consolas"/>
          <w:color w:val="000000"/>
        </w:rPr>
        <w:t>=</w:t>
      </w:r>
      <w:r>
        <w:rPr>
          <w:rStyle w:val="str"/>
          <w:rFonts w:ascii="Consolas" w:hAnsi="Consolas" w:cs="Consolas"/>
          <w:color w:val="800000"/>
        </w:rPr>
        <w:t>"</w:t>
      </w:r>
      <w:r>
        <w:rPr>
          <w:rStyle w:val="str"/>
          <w:rFonts w:ascii="Consolas" w:hAnsi="Consolas" w:cs="Consolas"/>
          <w:b/>
          <w:bCs/>
          <w:color w:val="800000"/>
        </w:rPr>
        <w:t>myprefix</w:t>
      </w:r>
      <w:r>
        <w:rPr>
          <w:rStyle w:val="str"/>
          <w:rFonts w:ascii="Consolas" w:hAnsi="Consolas" w:cs="Consolas"/>
          <w:color w:val="800000"/>
        </w:rPr>
        <w:t>"</w:t>
      </w:r>
      <w:r>
        <w:rPr>
          <w:rStyle w:val="pln"/>
          <w:rFonts w:ascii="Consolas" w:hAnsi="Consolas" w:cs="Consolas"/>
          <w:color w:val="000000"/>
        </w:rPr>
        <w:t xml:space="preserve"> uri</w:t>
      </w:r>
      <w:r>
        <w:rPr>
          <w:rStyle w:val="pun"/>
          <w:rFonts w:ascii="Consolas" w:hAnsi="Consolas" w:cs="Consolas"/>
          <w:color w:val="000000"/>
        </w:rPr>
        <w:t>=</w:t>
      </w:r>
      <w:r>
        <w:rPr>
          <w:rStyle w:val="str"/>
          <w:rFonts w:ascii="Consolas" w:hAnsi="Consolas" w:cs="Consolas"/>
          <w:color w:val="800000"/>
        </w:rPr>
        <w:t>"</w:t>
      </w:r>
      <w:r>
        <w:rPr>
          <w:rStyle w:val="str"/>
          <w:rFonts w:ascii="Consolas" w:hAnsi="Consolas" w:cs="Consolas"/>
          <w:b/>
          <w:bCs/>
          <w:color w:val="800000"/>
        </w:rPr>
        <w:t>WEB-INF/message.tld</w:t>
      </w:r>
      <w:r>
        <w:rPr>
          <w:rStyle w:val="str"/>
          <w:rFonts w:ascii="Consolas" w:hAnsi="Consolas" w:cs="Consolas"/>
          <w:color w:val="800000"/>
        </w:rPr>
        <w:t>"</w:t>
      </w:r>
      <w:r>
        <w:rPr>
          <w:rStyle w:val="pln"/>
          <w:rFonts w:ascii="Consolas" w:hAnsi="Consolas" w:cs="Consolas"/>
          <w:color w:val="000000"/>
        </w:rPr>
        <w:t>%&gt;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&lt;html&gt;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&lt;title&gt;</w:t>
      </w:r>
      <w:r>
        <w:rPr>
          <w:rStyle w:val="pln"/>
          <w:rFonts w:ascii="Consolas" w:hAnsi="Consolas" w:cs="Consolas"/>
          <w:color w:val="000000"/>
        </w:rPr>
        <w:t>Accessing Custom Tag Body Example</w:t>
      </w:r>
      <w:r>
        <w:rPr>
          <w:rStyle w:val="tag"/>
          <w:rFonts w:ascii="Consolas" w:hAnsi="Consolas" w:cs="Consolas"/>
          <w:color w:val="800000"/>
        </w:rPr>
        <w:t>&lt;/title&gt;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&lt;/head&gt;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r>
        <w:rPr>
          <w:rStyle w:val="tag"/>
          <w:rFonts w:ascii="Consolas" w:hAnsi="Consolas" w:cs="Consolas"/>
          <w:b/>
          <w:bCs/>
          <w:color w:val="800000"/>
        </w:rPr>
        <w:t>myprefix</w:t>
      </w:r>
      <w:r>
        <w:rPr>
          <w:rStyle w:val="tag"/>
          <w:rFonts w:ascii="Consolas" w:hAnsi="Consolas" w:cs="Consolas"/>
          <w:color w:val="800000"/>
        </w:rPr>
        <w:t>:</w:t>
      </w:r>
      <w:r>
        <w:rPr>
          <w:rStyle w:val="tag"/>
          <w:rFonts w:ascii="Consolas" w:hAnsi="Consolas" w:cs="Consolas"/>
          <w:b/>
          <w:bCs/>
          <w:color w:val="800000"/>
        </w:rPr>
        <w:t>MyMsg</w:t>
      </w:r>
      <w:r>
        <w:rPr>
          <w:rStyle w:val="tag"/>
          <w:rFonts w:ascii="Consolas" w:hAnsi="Consolas" w:cs="Consolas"/>
          <w:color w:val="800000"/>
        </w:rPr>
        <w:t>&gt;</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ln"/>
          <w:rFonts w:ascii="Consolas" w:hAnsi="Consolas" w:cs="Consolas"/>
          <w:b/>
          <w:bCs/>
          <w:color w:val="000000"/>
        </w:rPr>
        <w:t>Test String</w:t>
      </w:r>
    </w:p>
    <w:p w:rsidR="00E70FBE" w:rsidRDefault="00E70FBE" w:rsidP="00E70FBE">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ag"/>
          <w:rFonts w:ascii="Consolas" w:hAnsi="Consolas" w:cs="Consolas"/>
          <w:color w:val="800000"/>
        </w:rPr>
        <w:t>&lt;/</w:t>
      </w:r>
      <w:r>
        <w:rPr>
          <w:rStyle w:val="tag"/>
          <w:rFonts w:ascii="Consolas" w:hAnsi="Consolas" w:cs="Consolas"/>
          <w:b/>
          <w:bCs/>
          <w:color w:val="800000"/>
        </w:rPr>
        <w:t>myprefix</w:t>
      </w:r>
      <w:r>
        <w:rPr>
          <w:rStyle w:val="tag"/>
          <w:rFonts w:ascii="Consolas" w:hAnsi="Consolas" w:cs="Consolas"/>
          <w:color w:val="800000"/>
        </w:rPr>
        <w:t>:</w:t>
      </w:r>
      <w:r>
        <w:rPr>
          <w:rStyle w:val="tag"/>
          <w:rFonts w:ascii="Consolas" w:hAnsi="Consolas" w:cs="Consolas"/>
          <w:b/>
          <w:bCs/>
          <w:color w:val="800000"/>
        </w:rPr>
        <w:t>MyMsg</w:t>
      </w:r>
      <w:r>
        <w:rPr>
          <w:rStyle w:val="tag"/>
          <w:rFonts w:ascii="Consolas" w:hAnsi="Consolas" w:cs="Consolas"/>
          <w:color w:val="800000"/>
        </w:rPr>
        <w:t>&gt;</w:t>
      </w:r>
    </w:p>
    <w:p w:rsidR="00E70FBE" w:rsidRDefault="00E70FBE" w:rsidP="00E70FBE">
      <w:pPr>
        <w:pStyle w:val="HTMLPreformatted"/>
        <w:shd w:val="clear" w:color="auto" w:fill="EEEEEE"/>
        <w:rPr>
          <w:rStyle w:val="pln"/>
          <w:rFonts w:ascii="Consolas" w:hAnsi="Consolas" w:cs="Consolas"/>
          <w:color w:val="000000"/>
        </w:rPr>
      </w:pPr>
      <w:r>
        <w:rPr>
          <w:rStyle w:val="tag"/>
          <w:rFonts w:ascii="Consolas" w:hAnsi="Consolas" w:cs="Consolas"/>
          <w:color w:val="800000"/>
        </w:rPr>
        <w:t>&lt;/body&gt;</w:t>
      </w:r>
    </w:p>
    <w:p w:rsidR="00E70FBE" w:rsidRDefault="00E70FBE" w:rsidP="00E70FBE">
      <w:pPr>
        <w:pStyle w:val="HTMLPreformatted"/>
        <w:shd w:val="clear" w:color="auto" w:fill="EEEEEE"/>
        <w:rPr>
          <w:rFonts w:ascii="Consolas" w:hAnsi="Consolas" w:cs="Consolas"/>
          <w:color w:val="222426"/>
        </w:rPr>
      </w:pPr>
      <w:r>
        <w:rPr>
          <w:rStyle w:val="tag"/>
          <w:rFonts w:ascii="Consolas" w:hAnsi="Consolas" w:cs="Consolas"/>
          <w:color w:val="800000"/>
        </w:rPr>
        <w:t>&lt;/html&gt;</w:t>
      </w:r>
    </w:p>
    <w:p w:rsidR="00245438" w:rsidRPr="001F1641" w:rsidRDefault="00245438" w:rsidP="001F1641"/>
    <w:sectPr w:rsidR="00245438" w:rsidRPr="001F1641" w:rsidSect="00F96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499" w:rsidRDefault="00925499" w:rsidP="00D25EBD">
      <w:pPr>
        <w:spacing w:after="0" w:line="240" w:lineRule="auto"/>
      </w:pPr>
      <w:r>
        <w:separator/>
      </w:r>
    </w:p>
  </w:endnote>
  <w:endnote w:type="continuationSeparator" w:id="0">
    <w:p w:rsidR="00925499" w:rsidRDefault="00925499" w:rsidP="00D25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499" w:rsidRDefault="00925499" w:rsidP="00D25EBD">
      <w:pPr>
        <w:spacing w:after="0" w:line="240" w:lineRule="auto"/>
      </w:pPr>
      <w:r>
        <w:separator/>
      </w:r>
    </w:p>
  </w:footnote>
  <w:footnote w:type="continuationSeparator" w:id="0">
    <w:p w:rsidR="00925499" w:rsidRDefault="00925499" w:rsidP="00D25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604"/>
    <w:multiLevelType w:val="hybridMultilevel"/>
    <w:tmpl w:val="9690A654"/>
    <w:lvl w:ilvl="0" w:tplc="CCC888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A7427"/>
    <w:multiLevelType w:val="multilevel"/>
    <w:tmpl w:val="788E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E434C"/>
    <w:multiLevelType w:val="multilevel"/>
    <w:tmpl w:val="DBA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918D7"/>
    <w:multiLevelType w:val="multilevel"/>
    <w:tmpl w:val="6708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D2698"/>
    <w:multiLevelType w:val="multilevel"/>
    <w:tmpl w:val="B544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21811"/>
    <w:multiLevelType w:val="multilevel"/>
    <w:tmpl w:val="E864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C435E"/>
    <w:multiLevelType w:val="multilevel"/>
    <w:tmpl w:val="57A4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041AD"/>
    <w:multiLevelType w:val="multilevel"/>
    <w:tmpl w:val="7782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12D08"/>
    <w:multiLevelType w:val="multilevel"/>
    <w:tmpl w:val="81B4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81A52"/>
    <w:multiLevelType w:val="multilevel"/>
    <w:tmpl w:val="C8D8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3D1DF9"/>
    <w:multiLevelType w:val="multilevel"/>
    <w:tmpl w:val="178C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1772AB"/>
    <w:multiLevelType w:val="multilevel"/>
    <w:tmpl w:val="91A2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608C6"/>
    <w:multiLevelType w:val="multilevel"/>
    <w:tmpl w:val="900C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B3AAC"/>
    <w:multiLevelType w:val="multilevel"/>
    <w:tmpl w:val="539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079DB"/>
    <w:multiLevelType w:val="multilevel"/>
    <w:tmpl w:val="2116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880B73"/>
    <w:multiLevelType w:val="multilevel"/>
    <w:tmpl w:val="D4E4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D43CE"/>
    <w:multiLevelType w:val="multilevel"/>
    <w:tmpl w:val="E3F8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41535"/>
    <w:multiLevelType w:val="multilevel"/>
    <w:tmpl w:val="9AF2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B4752"/>
    <w:multiLevelType w:val="multilevel"/>
    <w:tmpl w:val="BB96F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C5302E"/>
    <w:multiLevelType w:val="multilevel"/>
    <w:tmpl w:val="14B2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19"/>
  </w:num>
  <w:num w:numId="4">
    <w:abstractNumId w:val="0"/>
  </w:num>
  <w:num w:numId="5">
    <w:abstractNumId w:val="9"/>
  </w:num>
  <w:num w:numId="6">
    <w:abstractNumId w:val="18"/>
  </w:num>
  <w:num w:numId="7">
    <w:abstractNumId w:val="4"/>
  </w:num>
  <w:num w:numId="8">
    <w:abstractNumId w:val="2"/>
  </w:num>
  <w:num w:numId="9">
    <w:abstractNumId w:val="8"/>
  </w:num>
  <w:num w:numId="10">
    <w:abstractNumId w:val="14"/>
  </w:num>
  <w:num w:numId="11">
    <w:abstractNumId w:val="10"/>
  </w:num>
  <w:num w:numId="12">
    <w:abstractNumId w:val="6"/>
  </w:num>
  <w:num w:numId="13">
    <w:abstractNumId w:val="3"/>
  </w:num>
  <w:num w:numId="14">
    <w:abstractNumId w:val="12"/>
  </w:num>
  <w:num w:numId="15">
    <w:abstractNumId w:val="17"/>
  </w:num>
  <w:num w:numId="16">
    <w:abstractNumId w:val="13"/>
  </w:num>
  <w:num w:numId="17">
    <w:abstractNumId w:val="5"/>
  </w:num>
  <w:num w:numId="18">
    <w:abstractNumId w:val="11"/>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D3"/>
    <w:rsid w:val="000000A6"/>
    <w:rsid w:val="000366FF"/>
    <w:rsid w:val="00050818"/>
    <w:rsid w:val="00056298"/>
    <w:rsid w:val="000564A2"/>
    <w:rsid w:val="00076E43"/>
    <w:rsid w:val="0008358B"/>
    <w:rsid w:val="000A089E"/>
    <w:rsid w:val="000B3127"/>
    <w:rsid w:val="001157C0"/>
    <w:rsid w:val="00131F4C"/>
    <w:rsid w:val="001353D2"/>
    <w:rsid w:val="0016728D"/>
    <w:rsid w:val="00174A7D"/>
    <w:rsid w:val="00184147"/>
    <w:rsid w:val="001C7AD9"/>
    <w:rsid w:val="001E61FB"/>
    <w:rsid w:val="001F1641"/>
    <w:rsid w:val="001F3CC6"/>
    <w:rsid w:val="001F3E8A"/>
    <w:rsid w:val="00202D5C"/>
    <w:rsid w:val="00232570"/>
    <w:rsid w:val="00245438"/>
    <w:rsid w:val="00253D17"/>
    <w:rsid w:val="00284D2F"/>
    <w:rsid w:val="002866B2"/>
    <w:rsid w:val="002A4601"/>
    <w:rsid w:val="002D7DF2"/>
    <w:rsid w:val="002F0D27"/>
    <w:rsid w:val="003113DC"/>
    <w:rsid w:val="00337D87"/>
    <w:rsid w:val="0039743B"/>
    <w:rsid w:val="003B7872"/>
    <w:rsid w:val="003C6040"/>
    <w:rsid w:val="003C618B"/>
    <w:rsid w:val="003D44F9"/>
    <w:rsid w:val="003E163E"/>
    <w:rsid w:val="0042338A"/>
    <w:rsid w:val="00454F44"/>
    <w:rsid w:val="00455893"/>
    <w:rsid w:val="00455AB4"/>
    <w:rsid w:val="00470C21"/>
    <w:rsid w:val="004B4C3C"/>
    <w:rsid w:val="004C65D3"/>
    <w:rsid w:val="004D45E0"/>
    <w:rsid w:val="005907BF"/>
    <w:rsid w:val="0059681C"/>
    <w:rsid w:val="005A114B"/>
    <w:rsid w:val="005A239B"/>
    <w:rsid w:val="005A27E6"/>
    <w:rsid w:val="005A27FC"/>
    <w:rsid w:val="005B498B"/>
    <w:rsid w:val="005C0C24"/>
    <w:rsid w:val="005D1F84"/>
    <w:rsid w:val="005D5B65"/>
    <w:rsid w:val="00603458"/>
    <w:rsid w:val="00614D30"/>
    <w:rsid w:val="00636BEA"/>
    <w:rsid w:val="0065432D"/>
    <w:rsid w:val="00663B0F"/>
    <w:rsid w:val="006D605B"/>
    <w:rsid w:val="007109B7"/>
    <w:rsid w:val="007139A4"/>
    <w:rsid w:val="0074230B"/>
    <w:rsid w:val="00771229"/>
    <w:rsid w:val="007A3EE9"/>
    <w:rsid w:val="007C00ED"/>
    <w:rsid w:val="007D1E0C"/>
    <w:rsid w:val="007E6880"/>
    <w:rsid w:val="00814178"/>
    <w:rsid w:val="0082309E"/>
    <w:rsid w:val="00873E77"/>
    <w:rsid w:val="00877C37"/>
    <w:rsid w:val="0090797F"/>
    <w:rsid w:val="009155B5"/>
    <w:rsid w:val="00925499"/>
    <w:rsid w:val="0092662F"/>
    <w:rsid w:val="009404FC"/>
    <w:rsid w:val="00947C64"/>
    <w:rsid w:val="00953BFE"/>
    <w:rsid w:val="0097783C"/>
    <w:rsid w:val="009B0727"/>
    <w:rsid w:val="009B6EA6"/>
    <w:rsid w:val="009D1A40"/>
    <w:rsid w:val="009E4B10"/>
    <w:rsid w:val="00A075A2"/>
    <w:rsid w:val="00A13451"/>
    <w:rsid w:val="00A34D28"/>
    <w:rsid w:val="00A446D6"/>
    <w:rsid w:val="00A82C52"/>
    <w:rsid w:val="00A846E7"/>
    <w:rsid w:val="00AA3879"/>
    <w:rsid w:val="00B511DF"/>
    <w:rsid w:val="00B52BC7"/>
    <w:rsid w:val="00B772A3"/>
    <w:rsid w:val="00B849A0"/>
    <w:rsid w:val="00BB23B3"/>
    <w:rsid w:val="00BC3BEB"/>
    <w:rsid w:val="00BD4685"/>
    <w:rsid w:val="00BE7728"/>
    <w:rsid w:val="00C45221"/>
    <w:rsid w:val="00C74205"/>
    <w:rsid w:val="00C81444"/>
    <w:rsid w:val="00C81AF3"/>
    <w:rsid w:val="00C81BA2"/>
    <w:rsid w:val="00C9016A"/>
    <w:rsid w:val="00CF474C"/>
    <w:rsid w:val="00D01953"/>
    <w:rsid w:val="00D03183"/>
    <w:rsid w:val="00D21E59"/>
    <w:rsid w:val="00D25EBD"/>
    <w:rsid w:val="00D6248C"/>
    <w:rsid w:val="00DA28B1"/>
    <w:rsid w:val="00DB438A"/>
    <w:rsid w:val="00DF11D1"/>
    <w:rsid w:val="00DF5160"/>
    <w:rsid w:val="00E00E28"/>
    <w:rsid w:val="00E360FB"/>
    <w:rsid w:val="00E5644F"/>
    <w:rsid w:val="00E70FBE"/>
    <w:rsid w:val="00E754DE"/>
    <w:rsid w:val="00ED2341"/>
    <w:rsid w:val="00EF3B72"/>
    <w:rsid w:val="00EF464A"/>
    <w:rsid w:val="00F00DAA"/>
    <w:rsid w:val="00F42257"/>
    <w:rsid w:val="00F43BD8"/>
    <w:rsid w:val="00F964D0"/>
    <w:rsid w:val="00FA6664"/>
    <w:rsid w:val="00FD07DB"/>
    <w:rsid w:val="00FD1477"/>
    <w:rsid w:val="00FD5FCD"/>
    <w:rsid w:val="00FE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8FFCD-9CD4-4843-AFE9-3FF9217C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5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55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1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89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58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893"/>
    <w:rPr>
      <w:b/>
      <w:bCs/>
    </w:rPr>
  </w:style>
  <w:style w:type="character" w:customStyle="1" w:styleId="Heading2Char">
    <w:name w:val="Heading 2 Char"/>
    <w:basedOn w:val="DefaultParagraphFont"/>
    <w:link w:val="Heading2"/>
    <w:uiPriority w:val="9"/>
    <w:rsid w:val="0045589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45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5893"/>
    <w:rPr>
      <w:rFonts w:ascii="Courier New" w:eastAsia="Times New Roman" w:hAnsi="Courier New" w:cs="Courier New"/>
      <w:sz w:val="20"/>
      <w:szCs w:val="20"/>
    </w:rPr>
  </w:style>
  <w:style w:type="character" w:customStyle="1" w:styleId="tag">
    <w:name w:val="tag"/>
    <w:basedOn w:val="DefaultParagraphFont"/>
    <w:rsid w:val="00455893"/>
  </w:style>
  <w:style w:type="character" w:customStyle="1" w:styleId="pln">
    <w:name w:val="pln"/>
    <w:basedOn w:val="DefaultParagraphFont"/>
    <w:rsid w:val="00455893"/>
  </w:style>
  <w:style w:type="character" w:customStyle="1" w:styleId="pun">
    <w:name w:val="pun"/>
    <w:basedOn w:val="DefaultParagraphFont"/>
    <w:rsid w:val="00455893"/>
  </w:style>
  <w:style w:type="character" w:customStyle="1" w:styleId="kwd">
    <w:name w:val="kwd"/>
    <w:basedOn w:val="DefaultParagraphFont"/>
    <w:rsid w:val="00455893"/>
  </w:style>
  <w:style w:type="character" w:customStyle="1" w:styleId="str">
    <w:name w:val="str"/>
    <w:basedOn w:val="DefaultParagraphFont"/>
    <w:rsid w:val="00455893"/>
  </w:style>
  <w:style w:type="paragraph" w:styleId="ListParagraph">
    <w:name w:val="List Paragraph"/>
    <w:basedOn w:val="Normal"/>
    <w:uiPriority w:val="34"/>
    <w:qFormat/>
    <w:rsid w:val="00A846E7"/>
    <w:pPr>
      <w:ind w:left="720"/>
      <w:contextualSpacing/>
    </w:pPr>
  </w:style>
  <w:style w:type="paragraph" w:styleId="Header">
    <w:name w:val="header"/>
    <w:basedOn w:val="Normal"/>
    <w:link w:val="HeaderChar"/>
    <w:uiPriority w:val="99"/>
    <w:unhideWhenUsed/>
    <w:rsid w:val="00D25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EBD"/>
  </w:style>
  <w:style w:type="paragraph" w:styleId="Footer">
    <w:name w:val="footer"/>
    <w:basedOn w:val="Normal"/>
    <w:link w:val="FooterChar"/>
    <w:uiPriority w:val="99"/>
    <w:unhideWhenUsed/>
    <w:rsid w:val="00D25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EBD"/>
  </w:style>
  <w:style w:type="character" w:styleId="Hyperlink">
    <w:name w:val="Hyperlink"/>
    <w:basedOn w:val="DefaultParagraphFont"/>
    <w:uiPriority w:val="99"/>
    <w:unhideWhenUsed/>
    <w:rsid w:val="00454F44"/>
    <w:rPr>
      <w:color w:val="0000FF"/>
      <w:u w:val="single"/>
    </w:rPr>
  </w:style>
  <w:style w:type="character" w:customStyle="1" w:styleId="typ">
    <w:name w:val="typ"/>
    <w:basedOn w:val="DefaultParagraphFont"/>
    <w:rsid w:val="00454F44"/>
  </w:style>
  <w:style w:type="character" w:customStyle="1" w:styleId="lit">
    <w:name w:val="lit"/>
    <w:basedOn w:val="DefaultParagraphFont"/>
    <w:rsid w:val="002866B2"/>
  </w:style>
  <w:style w:type="character" w:customStyle="1" w:styleId="atn">
    <w:name w:val="atn"/>
    <w:basedOn w:val="DefaultParagraphFont"/>
    <w:rsid w:val="00C81BA2"/>
  </w:style>
  <w:style w:type="character" w:customStyle="1" w:styleId="atv">
    <w:name w:val="atv"/>
    <w:basedOn w:val="DefaultParagraphFont"/>
    <w:rsid w:val="00C81BA2"/>
  </w:style>
  <w:style w:type="character" w:customStyle="1" w:styleId="Heading3Char">
    <w:name w:val="Heading 3 Char"/>
    <w:basedOn w:val="DefaultParagraphFont"/>
    <w:link w:val="Heading3"/>
    <w:uiPriority w:val="9"/>
    <w:semiHidden/>
    <w:rsid w:val="00C81BA2"/>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947C64"/>
  </w:style>
  <w:style w:type="character" w:styleId="HTMLCode">
    <w:name w:val="HTML Code"/>
    <w:basedOn w:val="DefaultParagraphFont"/>
    <w:uiPriority w:val="99"/>
    <w:semiHidden/>
    <w:unhideWhenUsed/>
    <w:rsid w:val="00B511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4038">
      <w:bodyDiv w:val="1"/>
      <w:marLeft w:val="0"/>
      <w:marRight w:val="0"/>
      <w:marTop w:val="0"/>
      <w:marBottom w:val="0"/>
      <w:divBdr>
        <w:top w:val="none" w:sz="0" w:space="0" w:color="auto"/>
        <w:left w:val="none" w:sz="0" w:space="0" w:color="auto"/>
        <w:bottom w:val="none" w:sz="0" w:space="0" w:color="auto"/>
        <w:right w:val="none" w:sz="0" w:space="0" w:color="auto"/>
      </w:divBdr>
    </w:div>
    <w:div w:id="44455632">
      <w:bodyDiv w:val="1"/>
      <w:marLeft w:val="0"/>
      <w:marRight w:val="0"/>
      <w:marTop w:val="0"/>
      <w:marBottom w:val="0"/>
      <w:divBdr>
        <w:top w:val="none" w:sz="0" w:space="0" w:color="auto"/>
        <w:left w:val="none" w:sz="0" w:space="0" w:color="auto"/>
        <w:bottom w:val="none" w:sz="0" w:space="0" w:color="auto"/>
        <w:right w:val="none" w:sz="0" w:space="0" w:color="auto"/>
      </w:divBdr>
    </w:div>
    <w:div w:id="142082672">
      <w:bodyDiv w:val="1"/>
      <w:marLeft w:val="0"/>
      <w:marRight w:val="0"/>
      <w:marTop w:val="0"/>
      <w:marBottom w:val="0"/>
      <w:divBdr>
        <w:top w:val="none" w:sz="0" w:space="0" w:color="auto"/>
        <w:left w:val="none" w:sz="0" w:space="0" w:color="auto"/>
        <w:bottom w:val="none" w:sz="0" w:space="0" w:color="auto"/>
        <w:right w:val="none" w:sz="0" w:space="0" w:color="auto"/>
      </w:divBdr>
    </w:div>
    <w:div w:id="171917650">
      <w:bodyDiv w:val="1"/>
      <w:marLeft w:val="0"/>
      <w:marRight w:val="0"/>
      <w:marTop w:val="0"/>
      <w:marBottom w:val="0"/>
      <w:divBdr>
        <w:top w:val="none" w:sz="0" w:space="0" w:color="auto"/>
        <w:left w:val="none" w:sz="0" w:space="0" w:color="auto"/>
        <w:bottom w:val="none" w:sz="0" w:space="0" w:color="auto"/>
        <w:right w:val="none" w:sz="0" w:space="0" w:color="auto"/>
      </w:divBdr>
    </w:div>
    <w:div w:id="185561433">
      <w:bodyDiv w:val="1"/>
      <w:marLeft w:val="0"/>
      <w:marRight w:val="0"/>
      <w:marTop w:val="0"/>
      <w:marBottom w:val="0"/>
      <w:divBdr>
        <w:top w:val="none" w:sz="0" w:space="0" w:color="auto"/>
        <w:left w:val="none" w:sz="0" w:space="0" w:color="auto"/>
        <w:bottom w:val="none" w:sz="0" w:space="0" w:color="auto"/>
        <w:right w:val="none" w:sz="0" w:space="0" w:color="auto"/>
      </w:divBdr>
    </w:div>
    <w:div w:id="189417275">
      <w:bodyDiv w:val="1"/>
      <w:marLeft w:val="0"/>
      <w:marRight w:val="0"/>
      <w:marTop w:val="0"/>
      <w:marBottom w:val="0"/>
      <w:divBdr>
        <w:top w:val="none" w:sz="0" w:space="0" w:color="auto"/>
        <w:left w:val="none" w:sz="0" w:space="0" w:color="auto"/>
        <w:bottom w:val="none" w:sz="0" w:space="0" w:color="auto"/>
        <w:right w:val="none" w:sz="0" w:space="0" w:color="auto"/>
      </w:divBdr>
    </w:div>
    <w:div w:id="206798192">
      <w:bodyDiv w:val="1"/>
      <w:marLeft w:val="0"/>
      <w:marRight w:val="0"/>
      <w:marTop w:val="0"/>
      <w:marBottom w:val="0"/>
      <w:divBdr>
        <w:top w:val="none" w:sz="0" w:space="0" w:color="auto"/>
        <w:left w:val="none" w:sz="0" w:space="0" w:color="auto"/>
        <w:bottom w:val="none" w:sz="0" w:space="0" w:color="auto"/>
        <w:right w:val="none" w:sz="0" w:space="0" w:color="auto"/>
      </w:divBdr>
    </w:div>
    <w:div w:id="283511299">
      <w:bodyDiv w:val="1"/>
      <w:marLeft w:val="0"/>
      <w:marRight w:val="0"/>
      <w:marTop w:val="0"/>
      <w:marBottom w:val="0"/>
      <w:divBdr>
        <w:top w:val="none" w:sz="0" w:space="0" w:color="auto"/>
        <w:left w:val="none" w:sz="0" w:space="0" w:color="auto"/>
        <w:bottom w:val="none" w:sz="0" w:space="0" w:color="auto"/>
        <w:right w:val="none" w:sz="0" w:space="0" w:color="auto"/>
      </w:divBdr>
    </w:div>
    <w:div w:id="364329236">
      <w:bodyDiv w:val="1"/>
      <w:marLeft w:val="0"/>
      <w:marRight w:val="0"/>
      <w:marTop w:val="0"/>
      <w:marBottom w:val="0"/>
      <w:divBdr>
        <w:top w:val="none" w:sz="0" w:space="0" w:color="auto"/>
        <w:left w:val="none" w:sz="0" w:space="0" w:color="auto"/>
        <w:bottom w:val="none" w:sz="0" w:space="0" w:color="auto"/>
        <w:right w:val="none" w:sz="0" w:space="0" w:color="auto"/>
      </w:divBdr>
    </w:div>
    <w:div w:id="370616332">
      <w:bodyDiv w:val="1"/>
      <w:marLeft w:val="0"/>
      <w:marRight w:val="0"/>
      <w:marTop w:val="0"/>
      <w:marBottom w:val="0"/>
      <w:divBdr>
        <w:top w:val="none" w:sz="0" w:space="0" w:color="auto"/>
        <w:left w:val="none" w:sz="0" w:space="0" w:color="auto"/>
        <w:bottom w:val="none" w:sz="0" w:space="0" w:color="auto"/>
        <w:right w:val="none" w:sz="0" w:space="0" w:color="auto"/>
      </w:divBdr>
    </w:div>
    <w:div w:id="420638917">
      <w:bodyDiv w:val="1"/>
      <w:marLeft w:val="0"/>
      <w:marRight w:val="0"/>
      <w:marTop w:val="0"/>
      <w:marBottom w:val="0"/>
      <w:divBdr>
        <w:top w:val="none" w:sz="0" w:space="0" w:color="auto"/>
        <w:left w:val="none" w:sz="0" w:space="0" w:color="auto"/>
        <w:bottom w:val="none" w:sz="0" w:space="0" w:color="auto"/>
        <w:right w:val="none" w:sz="0" w:space="0" w:color="auto"/>
      </w:divBdr>
    </w:div>
    <w:div w:id="442456211">
      <w:bodyDiv w:val="1"/>
      <w:marLeft w:val="0"/>
      <w:marRight w:val="0"/>
      <w:marTop w:val="0"/>
      <w:marBottom w:val="0"/>
      <w:divBdr>
        <w:top w:val="none" w:sz="0" w:space="0" w:color="auto"/>
        <w:left w:val="none" w:sz="0" w:space="0" w:color="auto"/>
        <w:bottom w:val="none" w:sz="0" w:space="0" w:color="auto"/>
        <w:right w:val="none" w:sz="0" w:space="0" w:color="auto"/>
      </w:divBdr>
    </w:div>
    <w:div w:id="443814592">
      <w:bodyDiv w:val="1"/>
      <w:marLeft w:val="0"/>
      <w:marRight w:val="0"/>
      <w:marTop w:val="0"/>
      <w:marBottom w:val="0"/>
      <w:divBdr>
        <w:top w:val="none" w:sz="0" w:space="0" w:color="auto"/>
        <w:left w:val="none" w:sz="0" w:space="0" w:color="auto"/>
        <w:bottom w:val="none" w:sz="0" w:space="0" w:color="auto"/>
        <w:right w:val="none" w:sz="0" w:space="0" w:color="auto"/>
      </w:divBdr>
    </w:div>
    <w:div w:id="446897004">
      <w:bodyDiv w:val="1"/>
      <w:marLeft w:val="0"/>
      <w:marRight w:val="0"/>
      <w:marTop w:val="0"/>
      <w:marBottom w:val="0"/>
      <w:divBdr>
        <w:top w:val="none" w:sz="0" w:space="0" w:color="auto"/>
        <w:left w:val="none" w:sz="0" w:space="0" w:color="auto"/>
        <w:bottom w:val="none" w:sz="0" w:space="0" w:color="auto"/>
        <w:right w:val="none" w:sz="0" w:space="0" w:color="auto"/>
      </w:divBdr>
    </w:div>
    <w:div w:id="464128961">
      <w:bodyDiv w:val="1"/>
      <w:marLeft w:val="0"/>
      <w:marRight w:val="0"/>
      <w:marTop w:val="0"/>
      <w:marBottom w:val="0"/>
      <w:divBdr>
        <w:top w:val="none" w:sz="0" w:space="0" w:color="auto"/>
        <w:left w:val="none" w:sz="0" w:space="0" w:color="auto"/>
        <w:bottom w:val="none" w:sz="0" w:space="0" w:color="auto"/>
        <w:right w:val="none" w:sz="0" w:space="0" w:color="auto"/>
      </w:divBdr>
    </w:div>
    <w:div w:id="494883314">
      <w:bodyDiv w:val="1"/>
      <w:marLeft w:val="0"/>
      <w:marRight w:val="0"/>
      <w:marTop w:val="0"/>
      <w:marBottom w:val="0"/>
      <w:divBdr>
        <w:top w:val="none" w:sz="0" w:space="0" w:color="auto"/>
        <w:left w:val="none" w:sz="0" w:space="0" w:color="auto"/>
        <w:bottom w:val="none" w:sz="0" w:space="0" w:color="auto"/>
        <w:right w:val="none" w:sz="0" w:space="0" w:color="auto"/>
      </w:divBdr>
    </w:div>
    <w:div w:id="497576229">
      <w:bodyDiv w:val="1"/>
      <w:marLeft w:val="0"/>
      <w:marRight w:val="0"/>
      <w:marTop w:val="0"/>
      <w:marBottom w:val="0"/>
      <w:divBdr>
        <w:top w:val="none" w:sz="0" w:space="0" w:color="auto"/>
        <w:left w:val="none" w:sz="0" w:space="0" w:color="auto"/>
        <w:bottom w:val="none" w:sz="0" w:space="0" w:color="auto"/>
        <w:right w:val="none" w:sz="0" w:space="0" w:color="auto"/>
      </w:divBdr>
    </w:div>
    <w:div w:id="519122916">
      <w:bodyDiv w:val="1"/>
      <w:marLeft w:val="0"/>
      <w:marRight w:val="0"/>
      <w:marTop w:val="0"/>
      <w:marBottom w:val="0"/>
      <w:divBdr>
        <w:top w:val="none" w:sz="0" w:space="0" w:color="auto"/>
        <w:left w:val="none" w:sz="0" w:space="0" w:color="auto"/>
        <w:bottom w:val="none" w:sz="0" w:space="0" w:color="auto"/>
        <w:right w:val="none" w:sz="0" w:space="0" w:color="auto"/>
      </w:divBdr>
    </w:div>
    <w:div w:id="548227501">
      <w:bodyDiv w:val="1"/>
      <w:marLeft w:val="0"/>
      <w:marRight w:val="0"/>
      <w:marTop w:val="0"/>
      <w:marBottom w:val="0"/>
      <w:divBdr>
        <w:top w:val="none" w:sz="0" w:space="0" w:color="auto"/>
        <w:left w:val="none" w:sz="0" w:space="0" w:color="auto"/>
        <w:bottom w:val="none" w:sz="0" w:space="0" w:color="auto"/>
        <w:right w:val="none" w:sz="0" w:space="0" w:color="auto"/>
      </w:divBdr>
    </w:div>
    <w:div w:id="564682548">
      <w:bodyDiv w:val="1"/>
      <w:marLeft w:val="0"/>
      <w:marRight w:val="0"/>
      <w:marTop w:val="0"/>
      <w:marBottom w:val="0"/>
      <w:divBdr>
        <w:top w:val="none" w:sz="0" w:space="0" w:color="auto"/>
        <w:left w:val="none" w:sz="0" w:space="0" w:color="auto"/>
        <w:bottom w:val="none" w:sz="0" w:space="0" w:color="auto"/>
        <w:right w:val="none" w:sz="0" w:space="0" w:color="auto"/>
      </w:divBdr>
    </w:div>
    <w:div w:id="564730790">
      <w:bodyDiv w:val="1"/>
      <w:marLeft w:val="0"/>
      <w:marRight w:val="0"/>
      <w:marTop w:val="0"/>
      <w:marBottom w:val="0"/>
      <w:divBdr>
        <w:top w:val="none" w:sz="0" w:space="0" w:color="auto"/>
        <w:left w:val="none" w:sz="0" w:space="0" w:color="auto"/>
        <w:bottom w:val="none" w:sz="0" w:space="0" w:color="auto"/>
        <w:right w:val="none" w:sz="0" w:space="0" w:color="auto"/>
      </w:divBdr>
    </w:div>
    <w:div w:id="567375903">
      <w:bodyDiv w:val="1"/>
      <w:marLeft w:val="0"/>
      <w:marRight w:val="0"/>
      <w:marTop w:val="0"/>
      <w:marBottom w:val="0"/>
      <w:divBdr>
        <w:top w:val="none" w:sz="0" w:space="0" w:color="auto"/>
        <w:left w:val="none" w:sz="0" w:space="0" w:color="auto"/>
        <w:bottom w:val="none" w:sz="0" w:space="0" w:color="auto"/>
        <w:right w:val="none" w:sz="0" w:space="0" w:color="auto"/>
      </w:divBdr>
    </w:div>
    <w:div w:id="567768075">
      <w:bodyDiv w:val="1"/>
      <w:marLeft w:val="0"/>
      <w:marRight w:val="0"/>
      <w:marTop w:val="0"/>
      <w:marBottom w:val="0"/>
      <w:divBdr>
        <w:top w:val="none" w:sz="0" w:space="0" w:color="auto"/>
        <w:left w:val="none" w:sz="0" w:space="0" w:color="auto"/>
        <w:bottom w:val="none" w:sz="0" w:space="0" w:color="auto"/>
        <w:right w:val="none" w:sz="0" w:space="0" w:color="auto"/>
      </w:divBdr>
    </w:div>
    <w:div w:id="630866181">
      <w:bodyDiv w:val="1"/>
      <w:marLeft w:val="0"/>
      <w:marRight w:val="0"/>
      <w:marTop w:val="0"/>
      <w:marBottom w:val="0"/>
      <w:divBdr>
        <w:top w:val="none" w:sz="0" w:space="0" w:color="auto"/>
        <w:left w:val="none" w:sz="0" w:space="0" w:color="auto"/>
        <w:bottom w:val="none" w:sz="0" w:space="0" w:color="auto"/>
        <w:right w:val="none" w:sz="0" w:space="0" w:color="auto"/>
      </w:divBdr>
    </w:div>
    <w:div w:id="647367376">
      <w:bodyDiv w:val="1"/>
      <w:marLeft w:val="0"/>
      <w:marRight w:val="0"/>
      <w:marTop w:val="0"/>
      <w:marBottom w:val="0"/>
      <w:divBdr>
        <w:top w:val="none" w:sz="0" w:space="0" w:color="auto"/>
        <w:left w:val="none" w:sz="0" w:space="0" w:color="auto"/>
        <w:bottom w:val="none" w:sz="0" w:space="0" w:color="auto"/>
        <w:right w:val="none" w:sz="0" w:space="0" w:color="auto"/>
      </w:divBdr>
    </w:div>
    <w:div w:id="671833216">
      <w:bodyDiv w:val="1"/>
      <w:marLeft w:val="0"/>
      <w:marRight w:val="0"/>
      <w:marTop w:val="0"/>
      <w:marBottom w:val="0"/>
      <w:divBdr>
        <w:top w:val="none" w:sz="0" w:space="0" w:color="auto"/>
        <w:left w:val="none" w:sz="0" w:space="0" w:color="auto"/>
        <w:bottom w:val="none" w:sz="0" w:space="0" w:color="auto"/>
        <w:right w:val="none" w:sz="0" w:space="0" w:color="auto"/>
      </w:divBdr>
    </w:div>
    <w:div w:id="686759703">
      <w:bodyDiv w:val="1"/>
      <w:marLeft w:val="0"/>
      <w:marRight w:val="0"/>
      <w:marTop w:val="0"/>
      <w:marBottom w:val="0"/>
      <w:divBdr>
        <w:top w:val="none" w:sz="0" w:space="0" w:color="auto"/>
        <w:left w:val="none" w:sz="0" w:space="0" w:color="auto"/>
        <w:bottom w:val="none" w:sz="0" w:space="0" w:color="auto"/>
        <w:right w:val="none" w:sz="0" w:space="0" w:color="auto"/>
      </w:divBdr>
    </w:div>
    <w:div w:id="689449171">
      <w:bodyDiv w:val="1"/>
      <w:marLeft w:val="0"/>
      <w:marRight w:val="0"/>
      <w:marTop w:val="0"/>
      <w:marBottom w:val="0"/>
      <w:divBdr>
        <w:top w:val="none" w:sz="0" w:space="0" w:color="auto"/>
        <w:left w:val="none" w:sz="0" w:space="0" w:color="auto"/>
        <w:bottom w:val="none" w:sz="0" w:space="0" w:color="auto"/>
        <w:right w:val="none" w:sz="0" w:space="0" w:color="auto"/>
      </w:divBdr>
    </w:div>
    <w:div w:id="721710784">
      <w:bodyDiv w:val="1"/>
      <w:marLeft w:val="0"/>
      <w:marRight w:val="0"/>
      <w:marTop w:val="0"/>
      <w:marBottom w:val="0"/>
      <w:divBdr>
        <w:top w:val="none" w:sz="0" w:space="0" w:color="auto"/>
        <w:left w:val="none" w:sz="0" w:space="0" w:color="auto"/>
        <w:bottom w:val="none" w:sz="0" w:space="0" w:color="auto"/>
        <w:right w:val="none" w:sz="0" w:space="0" w:color="auto"/>
      </w:divBdr>
    </w:div>
    <w:div w:id="725378226">
      <w:bodyDiv w:val="1"/>
      <w:marLeft w:val="0"/>
      <w:marRight w:val="0"/>
      <w:marTop w:val="0"/>
      <w:marBottom w:val="0"/>
      <w:divBdr>
        <w:top w:val="none" w:sz="0" w:space="0" w:color="auto"/>
        <w:left w:val="none" w:sz="0" w:space="0" w:color="auto"/>
        <w:bottom w:val="none" w:sz="0" w:space="0" w:color="auto"/>
        <w:right w:val="none" w:sz="0" w:space="0" w:color="auto"/>
      </w:divBdr>
    </w:div>
    <w:div w:id="745304553">
      <w:bodyDiv w:val="1"/>
      <w:marLeft w:val="0"/>
      <w:marRight w:val="0"/>
      <w:marTop w:val="0"/>
      <w:marBottom w:val="0"/>
      <w:divBdr>
        <w:top w:val="none" w:sz="0" w:space="0" w:color="auto"/>
        <w:left w:val="none" w:sz="0" w:space="0" w:color="auto"/>
        <w:bottom w:val="none" w:sz="0" w:space="0" w:color="auto"/>
        <w:right w:val="none" w:sz="0" w:space="0" w:color="auto"/>
      </w:divBdr>
    </w:div>
    <w:div w:id="746272088">
      <w:bodyDiv w:val="1"/>
      <w:marLeft w:val="0"/>
      <w:marRight w:val="0"/>
      <w:marTop w:val="0"/>
      <w:marBottom w:val="0"/>
      <w:divBdr>
        <w:top w:val="none" w:sz="0" w:space="0" w:color="auto"/>
        <w:left w:val="none" w:sz="0" w:space="0" w:color="auto"/>
        <w:bottom w:val="none" w:sz="0" w:space="0" w:color="auto"/>
        <w:right w:val="none" w:sz="0" w:space="0" w:color="auto"/>
      </w:divBdr>
    </w:div>
    <w:div w:id="792207755">
      <w:bodyDiv w:val="1"/>
      <w:marLeft w:val="0"/>
      <w:marRight w:val="0"/>
      <w:marTop w:val="0"/>
      <w:marBottom w:val="0"/>
      <w:divBdr>
        <w:top w:val="none" w:sz="0" w:space="0" w:color="auto"/>
        <w:left w:val="none" w:sz="0" w:space="0" w:color="auto"/>
        <w:bottom w:val="none" w:sz="0" w:space="0" w:color="auto"/>
        <w:right w:val="none" w:sz="0" w:space="0" w:color="auto"/>
      </w:divBdr>
    </w:div>
    <w:div w:id="803084252">
      <w:bodyDiv w:val="1"/>
      <w:marLeft w:val="0"/>
      <w:marRight w:val="0"/>
      <w:marTop w:val="0"/>
      <w:marBottom w:val="0"/>
      <w:divBdr>
        <w:top w:val="none" w:sz="0" w:space="0" w:color="auto"/>
        <w:left w:val="none" w:sz="0" w:space="0" w:color="auto"/>
        <w:bottom w:val="none" w:sz="0" w:space="0" w:color="auto"/>
        <w:right w:val="none" w:sz="0" w:space="0" w:color="auto"/>
      </w:divBdr>
    </w:div>
    <w:div w:id="865679170">
      <w:bodyDiv w:val="1"/>
      <w:marLeft w:val="0"/>
      <w:marRight w:val="0"/>
      <w:marTop w:val="0"/>
      <w:marBottom w:val="0"/>
      <w:divBdr>
        <w:top w:val="none" w:sz="0" w:space="0" w:color="auto"/>
        <w:left w:val="none" w:sz="0" w:space="0" w:color="auto"/>
        <w:bottom w:val="none" w:sz="0" w:space="0" w:color="auto"/>
        <w:right w:val="none" w:sz="0" w:space="0" w:color="auto"/>
      </w:divBdr>
    </w:div>
    <w:div w:id="938636487">
      <w:bodyDiv w:val="1"/>
      <w:marLeft w:val="0"/>
      <w:marRight w:val="0"/>
      <w:marTop w:val="0"/>
      <w:marBottom w:val="0"/>
      <w:divBdr>
        <w:top w:val="none" w:sz="0" w:space="0" w:color="auto"/>
        <w:left w:val="none" w:sz="0" w:space="0" w:color="auto"/>
        <w:bottom w:val="none" w:sz="0" w:space="0" w:color="auto"/>
        <w:right w:val="none" w:sz="0" w:space="0" w:color="auto"/>
      </w:divBdr>
    </w:div>
    <w:div w:id="950824318">
      <w:bodyDiv w:val="1"/>
      <w:marLeft w:val="0"/>
      <w:marRight w:val="0"/>
      <w:marTop w:val="0"/>
      <w:marBottom w:val="0"/>
      <w:divBdr>
        <w:top w:val="none" w:sz="0" w:space="0" w:color="auto"/>
        <w:left w:val="none" w:sz="0" w:space="0" w:color="auto"/>
        <w:bottom w:val="none" w:sz="0" w:space="0" w:color="auto"/>
        <w:right w:val="none" w:sz="0" w:space="0" w:color="auto"/>
      </w:divBdr>
    </w:div>
    <w:div w:id="952202162">
      <w:bodyDiv w:val="1"/>
      <w:marLeft w:val="0"/>
      <w:marRight w:val="0"/>
      <w:marTop w:val="0"/>
      <w:marBottom w:val="0"/>
      <w:divBdr>
        <w:top w:val="none" w:sz="0" w:space="0" w:color="auto"/>
        <w:left w:val="none" w:sz="0" w:space="0" w:color="auto"/>
        <w:bottom w:val="none" w:sz="0" w:space="0" w:color="auto"/>
        <w:right w:val="none" w:sz="0" w:space="0" w:color="auto"/>
      </w:divBdr>
    </w:div>
    <w:div w:id="979992550">
      <w:bodyDiv w:val="1"/>
      <w:marLeft w:val="0"/>
      <w:marRight w:val="0"/>
      <w:marTop w:val="0"/>
      <w:marBottom w:val="0"/>
      <w:divBdr>
        <w:top w:val="none" w:sz="0" w:space="0" w:color="auto"/>
        <w:left w:val="none" w:sz="0" w:space="0" w:color="auto"/>
        <w:bottom w:val="none" w:sz="0" w:space="0" w:color="auto"/>
        <w:right w:val="none" w:sz="0" w:space="0" w:color="auto"/>
      </w:divBdr>
    </w:div>
    <w:div w:id="993073158">
      <w:bodyDiv w:val="1"/>
      <w:marLeft w:val="0"/>
      <w:marRight w:val="0"/>
      <w:marTop w:val="0"/>
      <w:marBottom w:val="0"/>
      <w:divBdr>
        <w:top w:val="none" w:sz="0" w:space="0" w:color="auto"/>
        <w:left w:val="none" w:sz="0" w:space="0" w:color="auto"/>
        <w:bottom w:val="none" w:sz="0" w:space="0" w:color="auto"/>
        <w:right w:val="none" w:sz="0" w:space="0" w:color="auto"/>
      </w:divBdr>
    </w:div>
    <w:div w:id="1021393355">
      <w:bodyDiv w:val="1"/>
      <w:marLeft w:val="0"/>
      <w:marRight w:val="0"/>
      <w:marTop w:val="0"/>
      <w:marBottom w:val="0"/>
      <w:divBdr>
        <w:top w:val="none" w:sz="0" w:space="0" w:color="auto"/>
        <w:left w:val="none" w:sz="0" w:space="0" w:color="auto"/>
        <w:bottom w:val="none" w:sz="0" w:space="0" w:color="auto"/>
        <w:right w:val="none" w:sz="0" w:space="0" w:color="auto"/>
      </w:divBdr>
    </w:div>
    <w:div w:id="1037855094">
      <w:bodyDiv w:val="1"/>
      <w:marLeft w:val="0"/>
      <w:marRight w:val="0"/>
      <w:marTop w:val="0"/>
      <w:marBottom w:val="0"/>
      <w:divBdr>
        <w:top w:val="none" w:sz="0" w:space="0" w:color="auto"/>
        <w:left w:val="none" w:sz="0" w:space="0" w:color="auto"/>
        <w:bottom w:val="none" w:sz="0" w:space="0" w:color="auto"/>
        <w:right w:val="none" w:sz="0" w:space="0" w:color="auto"/>
      </w:divBdr>
    </w:div>
    <w:div w:id="1037973787">
      <w:bodyDiv w:val="1"/>
      <w:marLeft w:val="0"/>
      <w:marRight w:val="0"/>
      <w:marTop w:val="0"/>
      <w:marBottom w:val="0"/>
      <w:divBdr>
        <w:top w:val="none" w:sz="0" w:space="0" w:color="auto"/>
        <w:left w:val="none" w:sz="0" w:space="0" w:color="auto"/>
        <w:bottom w:val="none" w:sz="0" w:space="0" w:color="auto"/>
        <w:right w:val="none" w:sz="0" w:space="0" w:color="auto"/>
      </w:divBdr>
    </w:div>
    <w:div w:id="1052998496">
      <w:bodyDiv w:val="1"/>
      <w:marLeft w:val="0"/>
      <w:marRight w:val="0"/>
      <w:marTop w:val="0"/>
      <w:marBottom w:val="0"/>
      <w:divBdr>
        <w:top w:val="none" w:sz="0" w:space="0" w:color="auto"/>
        <w:left w:val="none" w:sz="0" w:space="0" w:color="auto"/>
        <w:bottom w:val="none" w:sz="0" w:space="0" w:color="auto"/>
        <w:right w:val="none" w:sz="0" w:space="0" w:color="auto"/>
      </w:divBdr>
    </w:div>
    <w:div w:id="1056971824">
      <w:bodyDiv w:val="1"/>
      <w:marLeft w:val="0"/>
      <w:marRight w:val="0"/>
      <w:marTop w:val="0"/>
      <w:marBottom w:val="0"/>
      <w:divBdr>
        <w:top w:val="none" w:sz="0" w:space="0" w:color="auto"/>
        <w:left w:val="none" w:sz="0" w:space="0" w:color="auto"/>
        <w:bottom w:val="none" w:sz="0" w:space="0" w:color="auto"/>
        <w:right w:val="none" w:sz="0" w:space="0" w:color="auto"/>
      </w:divBdr>
    </w:div>
    <w:div w:id="1058238662">
      <w:bodyDiv w:val="1"/>
      <w:marLeft w:val="0"/>
      <w:marRight w:val="0"/>
      <w:marTop w:val="0"/>
      <w:marBottom w:val="0"/>
      <w:divBdr>
        <w:top w:val="none" w:sz="0" w:space="0" w:color="auto"/>
        <w:left w:val="none" w:sz="0" w:space="0" w:color="auto"/>
        <w:bottom w:val="none" w:sz="0" w:space="0" w:color="auto"/>
        <w:right w:val="none" w:sz="0" w:space="0" w:color="auto"/>
      </w:divBdr>
    </w:div>
    <w:div w:id="1145660218">
      <w:bodyDiv w:val="1"/>
      <w:marLeft w:val="0"/>
      <w:marRight w:val="0"/>
      <w:marTop w:val="0"/>
      <w:marBottom w:val="0"/>
      <w:divBdr>
        <w:top w:val="none" w:sz="0" w:space="0" w:color="auto"/>
        <w:left w:val="none" w:sz="0" w:space="0" w:color="auto"/>
        <w:bottom w:val="none" w:sz="0" w:space="0" w:color="auto"/>
        <w:right w:val="none" w:sz="0" w:space="0" w:color="auto"/>
      </w:divBdr>
    </w:div>
    <w:div w:id="1157765605">
      <w:bodyDiv w:val="1"/>
      <w:marLeft w:val="0"/>
      <w:marRight w:val="0"/>
      <w:marTop w:val="0"/>
      <w:marBottom w:val="0"/>
      <w:divBdr>
        <w:top w:val="none" w:sz="0" w:space="0" w:color="auto"/>
        <w:left w:val="none" w:sz="0" w:space="0" w:color="auto"/>
        <w:bottom w:val="none" w:sz="0" w:space="0" w:color="auto"/>
        <w:right w:val="none" w:sz="0" w:space="0" w:color="auto"/>
      </w:divBdr>
    </w:div>
    <w:div w:id="1207914012">
      <w:bodyDiv w:val="1"/>
      <w:marLeft w:val="0"/>
      <w:marRight w:val="0"/>
      <w:marTop w:val="0"/>
      <w:marBottom w:val="0"/>
      <w:divBdr>
        <w:top w:val="none" w:sz="0" w:space="0" w:color="auto"/>
        <w:left w:val="none" w:sz="0" w:space="0" w:color="auto"/>
        <w:bottom w:val="none" w:sz="0" w:space="0" w:color="auto"/>
        <w:right w:val="none" w:sz="0" w:space="0" w:color="auto"/>
      </w:divBdr>
    </w:div>
    <w:div w:id="1236630361">
      <w:bodyDiv w:val="1"/>
      <w:marLeft w:val="0"/>
      <w:marRight w:val="0"/>
      <w:marTop w:val="0"/>
      <w:marBottom w:val="0"/>
      <w:divBdr>
        <w:top w:val="none" w:sz="0" w:space="0" w:color="auto"/>
        <w:left w:val="none" w:sz="0" w:space="0" w:color="auto"/>
        <w:bottom w:val="none" w:sz="0" w:space="0" w:color="auto"/>
        <w:right w:val="none" w:sz="0" w:space="0" w:color="auto"/>
      </w:divBdr>
    </w:div>
    <w:div w:id="1290935764">
      <w:bodyDiv w:val="1"/>
      <w:marLeft w:val="0"/>
      <w:marRight w:val="0"/>
      <w:marTop w:val="0"/>
      <w:marBottom w:val="0"/>
      <w:divBdr>
        <w:top w:val="none" w:sz="0" w:space="0" w:color="auto"/>
        <w:left w:val="none" w:sz="0" w:space="0" w:color="auto"/>
        <w:bottom w:val="none" w:sz="0" w:space="0" w:color="auto"/>
        <w:right w:val="none" w:sz="0" w:space="0" w:color="auto"/>
      </w:divBdr>
    </w:div>
    <w:div w:id="1314093324">
      <w:bodyDiv w:val="1"/>
      <w:marLeft w:val="0"/>
      <w:marRight w:val="0"/>
      <w:marTop w:val="0"/>
      <w:marBottom w:val="0"/>
      <w:divBdr>
        <w:top w:val="none" w:sz="0" w:space="0" w:color="auto"/>
        <w:left w:val="none" w:sz="0" w:space="0" w:color="auto"/>
        <w:bottom w:val="none" w:sz="0" w:space="0" w:color="auto"/>
        <w:right w:val="none" w:sz="0" w:space="0" w:color="auto"/>
      </w:divBdr>
    </w:div>
    <w:div w:id="1324040616">
      <w:bodyDiv w:val="1"/>
      <w:marLeft w:val="0"/>
      <w:marRight w:val="0"/>
      <w:marTop w:val="0"/>
      <w:marBottom w:val="0"/>
      <w:divBdr>
        <w:top w:val="none" w:sz="0" w:space="0" w:color="auto"/>
        <w:left w:val="none" w:sz="0" w:space="0" w:color="auto"/>
        <w:bottom w:val="none" w:sz="0" w:space="0" w:color="auto"/>
        <w:right w:val="none" w:sz="0" w:space="0" w:color="auto"/>
      </w:divBdr>
    </w:div>
    <w:div w:id="1352488078">
      <w:bodyDiv w:val="1"/>
      <w:marLeft w:val="0"/>
      <w:marRight w:val="0"/>
      <w:marTop w:val="0"/>
      <w:marBottom w:val="0"/>
      <w:divBdr>
        <w:top w:val="none" w:sz="0" w:space="0" w:color="auto"/>
        <w:left w:val="none" w:sz="0" w:space="0" w:color="auto"/>
        <w:bottom w:val="none" w:sz="0" w:space="0" w:color="auto"/>
        <w:right w:val="none" w:sz="0" w:space="0" w:color="auto"/>
      </w:divBdr>
    </w:div>
    <w:div w:id="1361395459">
      <w:bodyDiv w:val="1"/>
      <w:marLeft w:val="0"/>
      <w:marRight w:val="0"/>
      <w:marTop w:val="0"/>
      <w:marBottom w:val="0"/>
      <w:divBdr>
        <w:top w:val="none" w:sz="0" w:space="0" w:color="auto"/>
        <w:left w:val="none" w:sz="0" w:space="0" w:color="auto"/>
        <w:bottom w:val="none" w:sz="0" w:space="0" w:color="auto"/>
        <w:right w:val="none" w:sz="0" w:space="0" w:color="auto"/>
      </w:divBdr>
    </w:div>
    <w:div w:id="1365475186">
      <w:bodyDiv w:val="1"/>
      <w:marLeft w:val="0"/>
      <w:marRight w:val="0"/>
      <w:marTop w:val="0"/>
      <w:marBottom w:val="0"/>
      <w:divBdr>
        <w:top w:val="none" w:sz="0" w:space="0" w:color="auto"/>
        <w:left w:val="none" w:sz="0" w:space="0" w:color="auto"/>
        <w:bottom w:val="none" w:sz="0" w:space="0" w:color="auto"/>
        <w:right w:val="none" w:sz="0" w:space="0" w:color="auto"/>
      </w:divBdr>
    </w:div>
    <w:div w:id="1382826665">
      <w:bodyDiv w:val="1"/>
      <w:marLeft w:val="0"/>
      <w:marRight w:val="0"/>
      <w:marTop w:val="0"/>
      <w:marBottom w:val="0"/>
      <w:divBdr>
        <w:top w:val="none" w:sz="0" w:space="0" w:color="auto"/>
        <w:left w:val="none" w:sz="0" w:space="0" w:color="auto"/>
        <w:bottom w:val="none" w:sz="0" w:space="0" w:color="auto"/>
        <w:right w:val="none" w:sz="0" w:space="0" w:color="auto"/>
      </w:divBdr>
    </w:div>
    <w:div w:id="1481921034">
      <w:bodyDiv w:val="1"/>
      <w:marLeft w:val="0"/>
      <w:marRight w:val="0"/>
      <w:marTop w:val="0"/>
      <w:marBottom w:val="0"/>
      <w:divBdr>
        <w:top w:val="none" w:sz="0" w:space="0" w:color="auto"/>
        <w:left w:val="none" w:sz="0" w:space="0" w:color="auto"/>
        <w:bottom w:val="none" w:sz="0" w:space="0" w:color="auto"/>
        <w:right w:val="none" w:sz="0" w:space="0" w:color="auto"/>
      </w:divBdr>
    </w:div>
    <w:div w:id="1495023616">
      <w:bodyDiv w:val="1"/>
      <w:marLeft w:val="0"/>
      <w:marRight w:val="0"/>
      <w:marTop w:val="0"/>
      <w:marBottom w:val="0"/>
      <w:divBdr>
        <w:top w:val="none" w:sz="0" w:space="0" w:color="auto"/>
        <w:left w:val="none" w:sz="0" w:space="0" w:color="auto"/>
        <w:bottom w:val="none" w:sz="0" w:space="0" w:color="auto"/>
        <w:right w:val="none" w:sz="0" w:space="0" w:color="auto"/>
      </w:divBdr>
    </w:div>
    <w:div w:id="1511139851">
      <w:bodyDiv w:val="1"/>
      <w:marLeft w:val="0"/>
      <w:marRight w:val="0"/>
      <w:marTop w:val="0"/>
      <w:marBottom w:val="0"/>
      <w:divBdr>
        <w:top w:val="none" w:sz="0" w:space="0" w:color="auto"/>
        <w:left w:val="none" w:sz="0" w:space="0" w:color="auto"/>
        <w:bottom w:val="none" w:sz="0" w:space="0" w:color="auto"/>
        <w:right w:val="none" w:sz="0" w:space="0" w:color="auto"/>
      </w:divBdr>
    </w:div>
    <w:div w:id="1518890425">
      <w:bodyDiv w:val="1"/>
      <w:marLeft w:val="0"/>
      <w:marRight w:val="0"/>
      <w:marTop w:val="0"/>
      <w:marBottom w:val="0"/>
      <w:divBdr>
        <w:top w:val="none" w:sz="0" w:space="0" w:color="auto"/>
        <w:left w:val="none" w:sz="0" w:space="0" w:color="auto"/>
        <w:bottom w:val="none" w:sz="0" w:space="0" w:color="auto"/>
        <w:right w:val="none" w:sz="0" w:space="0" w:color="auto"/>
      </w:divBdr>
    </w:div>
    <w:div w:id="1532759782">
      <w:bodyDiv w:val="1"/>
      <w:marLeft w:val="0"/>
      <w:marRight w:val="0"/>
      <w:marTop w:val="0"/>
      <w:marBottom w:val="0"/>
      <w:divBdr>
        <w:top w:val="none" w:sz="0" w:space="0" w:color="auto"/>
        <w:left w:val="none" w:sz="0" w:space="0" w:color="auto"/>
        <w:bottom w:val="none" w:sz="0" w:space="0" w:color="auto"/>
        <w:right w:val="none" w:sz="0" w:space="0" w:color="auto"/>
      </w:divBdr>
    </w:div>
    <w:div w:id="1539590747">
      <w:bodyDiv w:val="1"/>
      <w:marLeft w:val="0"/>
      <w:marRight w:val="0"/>
      <w:marTop w:val="0"/>
      <w:marBottom w:val="0"/>
      <w:divBdr>
        <w:top w:val="none" w:sz="0" w:space="0" w:color="auto"/>
        <w:left w:val="none" w:sz="0" w:space="0" w:color="auto"/>
        <w:bottom w:val="none" w:sz="0" w:space="0" w:color="auto"/>
        <w:right w:val="none" w:sz="0" w:space="0" w:color="auto"/>
      </w:divBdr>
    </w:div>
    <w:div w:id="1545143463">
      <w:bodyDiv w:val="1"/>
      <w:marLeft w:val="0"/>
      <w:marRight w:val="0"/>
      <w:marTop w:val="0"/>
      <w:marBottom w:val="0"/>
      <w:divBdr>
        <w:top w:val="none" w:sz="0" w:space="0" w:color="auto"/>
        <w:left w:val="none" w:sz="0" w:space="0" w:color="auto"/>
        <w:bottom w:val="none" w:sz="0" w:space="0" w:color="auto"/>
        <w:right w:val="none" w:sz="0" w:space="0" w:color="auto"/>
      </w:divBdr>
    </w:div>
    <w:div w:id="1649364877">
      <w:bodyDiv w:val="1"/>
      <w:marLeft w:val="0"/>
      <w:marRight w:val="0"/>
      <w:marTop w:val="0"/>
      <w:marBottom w:val="0"/>
      <w:divBdr>
        <w:top w:val="none" w:sz="0" w:space="0" w:color="auto"/>
        <w:left w:val="none" w:sz="0" w:space="0" w:color="auto"/>
        <w:bottom w:val="none" w:sz="0" w:space="0" w:color="auto"/>
        <w:right w:val="none" w:sz="0" w:space="0" w:color="auto"/>
      </w:divBdr>
    </w:div>
    <w:div w:id="1691176038">
      <w:bodyDiv w:val="1"/>
      <w:marLeft w:val="0"/>
      <w:marRight w:val="0"/>
      <w:marTop w:val="0"/>
      <w:marBottom w:val="0"/>
      <w:divBdr>
        <w:top w:val="none" w:sz="0" w:space="0" w:color="auto"/>
        <w:left w:val="none" w:sz="0" w:space="0" w:color="auto"/>
        <w:bottom w:val="none" w:sz="0" w:space="0" w:color="auto"/>
        <w:right w:val="none" w:sz="0" w:space="0" w:color="auto"/>
      </w:divBdr>
    </w:div>
    <w:div w:id="1797332160">
      <w:bodyDiv w:val="1"/>
      <w:marLeft w:val="0"/>
      <w:marRight w:val="0"/>
      <w:marTop w:val="0"/>
      <w:marBottom w:val="0"/>
      <w:divBdr>
        <w:top w:val="none" w:sz="0" w:space="0" w:color="auto"/>
        <w:left w:val="none" w:sz="0" w:space="0" w:color="auto"/>
        <w:bottom w:val="none" w:sz="0" w:space="0" w:color="auto"/>
        <w:right w:val="none" w:sz="0" w:space="0" w:color="auto"/>
      </w:divBdr>
    </w:div>
    <w:div w:id="1801456395">
      <w:bodyDiv w:val="1"/>
      <w:marLeft w:val="0"/>
      <w:marRight w:val="0"/>
      <w:marTop w:val="0"/>
      <w:marBottom w:val="0"/>
      <w:divBdr>
        <w:top w:val="none" w:sz="0" w:space="0" w:color="auto"/>
        <w:left w:val="none" w:sz="0" w:space="0" w:color="auto"/>
        <w:bottom w:val="none" w:sz="0" w:space="0" w:color="auto"/>
        <w:right w:val="none" w:sz="0" w:space="0" w:color="auto"/>
      </w:divBdr>
    </w:div>
    <w:div w:id="1809547216">
      <w:bodyDiv w:val="1"/>
      <w:marLeft w:val="0"/>
      <w:marRight w:val="0"/>
      <w:marTop w:val="0"/>
      <w:marBottom w:val="0"/>
      <w:divBdr>
        <w:top w:val="none" w:sz="0" w:space="0" w:color="auto"/>
        <w:left w:val="none" w:sz="0" w:space="0" w:color="auto"/>
        <w:bottom w:val="none" w:sz="0" w:space="0" w:color="auto"/>
        <w:right w:val="none" w:sz="0" w:space="0" w:color="auto"/>
      </w:divBdr>
    </w:div>
    <w:div w:id="1814061603">
      <w:bodyDiv w:val="1"/>
      <w:marLeft w:val="0"/>
      <w:marRight w:val="0"/>
      <w:marTop w:val="0"/>
      <w:marBottom w:val="0"/>
      <w:divBdr>
        <w:top w:val="none" w:sz="0" w:space="0" w:color="auto"/>
        <w:left w:val="none" w:sz="0" w:space="0" w:color="auto"/>
        <w:bottom w:val="none" w:sz="0" w:space="0" w:color="auto"/>
        <w:right w:val="none" w:sz="0" w:space="0" w:color="auto"/>
      </w:divBdr>
    </w:div>
    <w:div w:id="1873153786">
      <w:bodyDiv w:val="1"/>
      <w:marLeft w:val="0"/>
      <w:marRight w:val="0"/>
      <w:marTop w:val="0"/>
      <w:marBottom w:val="0"/>
      <w:divBdr>
        <w:top w:val="none" w:sz="0" w:space="0" w:color="auto"/>
        <w:left w:val="none" w:sz="0" w:space="0" w:color="auto"/>
        <w:bottom w:val="none" w:sz="0" w:space="0" w:color="auto"/>
        <w:right w:val="none" w:sz="0" w:space="0" w:color="auto"/>
      </w:divBdr>
    </w:div>
    <w:div w:id="1887176627">
      <w:bodyDiv w:val="1"/>
      <w:marLeft w:val="0"/>
      <w:marRight w:val="0"/>
      <w:marTop w:val="0"/>
      <w:marBottom w:val="0"/>
      <w:divBdr>
        <w:top w:val="none" w:sz="0" w:space="0" w:color="auto"/>
        <w:left w:val="none" w:sz="0" w:space="0" w:color="auto"/>
        <w:bottom w:val="none" w:sz="0" w:space="0" w:color="auto"/>
        <w:right w:val="none" w:sz="0" w:space="0" w:color="auto"/>
      </w:divBdr>
    </w:div>
    <w:div w:id="1908564533">
      <w:bodyDiv w:val="1"/>
      <w:marLeft w:val="0"/>
      <w:marRight w:val="0"/>
      <w:marTop w:val="0"/>
      <w:marBottom w:val="0"/>
      <w:divBdr>
        <w:top w:val="none" w:sz="0" w:space="0" w:color="auto"/>
        <w:left w:val="none" w:sz="0" w:space="0" w:color="auto"/>
        <w:bottom w:val="none" w:sz="0" w:space="0" w:color="auto"/>
        <w:right w:val="none" w:sz="0" w:space="0" w:color="auto"/>
      </w:divBdr>
    </w:div>
    <w:div w:id="1916890004">
      <w:bodyDiv w:val="1"/>
      <w:marLeft w:val="0"/>
      <w:marRight w:val="0"/>
      <w:marTop w:val="0"/>
      <w:marBottom w:val="0"/>
      <w:divBdr>
        <w:top w:val="none" w:sz="0" w:space="0" w:color="auto"/>
        <w:left w:val="none" w:sz="0" w:space="0" w:color="auto"/>
        <w:bottom w:val="none" w:sz="0" w:space="0" w:color="auto"/>
        <w:right w:val="none" w:sz="0" w:space="0" w:color="auto"/>
      </w:divBdr>
    </w:div>
    <w:div w:id="1922980301">
      <w:bodyDiv w:val="1"/>
      <w:marLeft w:val="0"/>
      <w:marRight w:val="0"/>
      <w:marTop w:val="0"/>
      <w:marBottom w:val="0"/>
      <w:divBdr>
        <w:top w:val="none" w:sz="0" w:space="0" w:color="auto"/>
        <w:left w:val="none" w:sz="0" w:space="0" w:color="auto"/>
        <w:bottom w:val="none" w:sz="0" w:space="0" w:color="auto"/>
        <w:right w:val="none" w:sz="0" w:space="0" w:color="auto"/>
      </w:divBdr>
    </w:div>
    <w:div w:id="1944072355">
      <w:bodyDiv w:val="1"/>
      <w:marLeft w:val="0"/>
      <w:marRight w:val="0"/>
      <w:marTop w:val="0"/>
      <w:marBottom w:val="0"/>
      <w:divBdr>
        <w:top w:val="none" w:sz="0" w:space="0" w:color="auto"/>
        <w:left w:val="none" w:sz="0" w:space="0" w:color="auto"/>
        <w:bottom w:val="none" w:sz="0" w:space="0" w:color="auto"/>
        <w:right w:val="none" w:sz="0" w:space="0" w:color="auto"/>
      </w:divBdr>
    </w:div>
    <w:div w:id="1955554539">
      <w:bodyDiv w:val="1"/>
      <w:marLeft w:val="0"/>
      <w:marRight w:val="0"/>
      <w:marTop w:val="0"/>
      <w:marBottom w:val="0"/>
      <w:divBdr>
        <w:top w:val="none" w:sz="0" w:space="0" w:color="auto"/>
        <w:left w:val="none" w:sz="0" w:space="0" w:color="auto"/>
        <w:bottom w:val="none" w:sz="0" w:space="0" w:color="auto"/>
        <w:right w:val="none" w:sz="0" w:space="0" w:color="auto"/>
      </w:divBdr>
    </w:div>
    <w:div w:id="1969313037">
      <w:bodyDiv w:val="1"/>
      <w:marLeft w:val="0"/>
      <w:marRight w:val="0"/>
      <w:marTop w:val="0"/>
      <w:marBottom w:val="0"/>
      <w:divBdr>
        <w:top w:val="none" w:sz="0" w:space="0" w:color="auto"/>
        <w:left w:val="none" w:sz="0" w:space="0" w:color="auto"/>
        <w:bottom w:val="none" w:sz="0" w:space="0" w:color="auto"/>
        <w:right w:val="none" w:sz="0" w:space="0" w:color="auto"/>
      </w:divBdr>
    </w:div>
    <w:div w:id="2006744085">
      <w:bodyDiv w:val="1"/>
      <w:marLeft w:val="0"/>
      <w:marRight w:val="0"/>
      <w:marTop w:val="0"/>
      <w:marBottom w:val="0"/>
      <w:divBdr>
        <w:top w:val="none" w:sz="0" w:space="0" w:color="auto"/>
        <w:left w:val="none" w:sz="0" w:space="0" w:color="auto"/>
        <w:bottom w:val="none" w:sz="0" w:space="0" w:color="auto"/>
        <w:right w:val="none" w:sz="0" w:space="0" w:color="auto"/>
      </w:divBdr>
    </w:div>
    <w:div w:id="2012833505">
      <w:bodyDiv w:val="1"/>
      <w:marLeft w:val="0"/>
      <w:marRight w:val="0"/>
      <w:marTop w:val="0"/>
      <w:marBottom w:val="0"/>
      <w:divBdr>
        <w:top w:val="none" w:sz="0" w:space="0" w:color="auto"/>
        <w:left w:val="none" w:sz="0" w:space="0" w:color="auto"/>
        <w:bottom w:val="none" w:sz="0" w:space="0" w:color="auto"/>
        <w:right w:val="none" w:sz="0" w:space="0" w:color="auto"/>
      </w:divBdr>
    </w:div>
    <w:div w:id="2028672768">
      <w:bodyDiv w:val="1"/>
      <w:marLeft w:val="0"/>
      <w:marRight w:val="0"/>
      <w:marTop w:val="0"/>
      <w:marBottom w:val="0"/>
      <w:divBdr>
        <w:top w:val="none" w:sz="0" w:space="0" w:color="auto"/>
        <w:left w:val="none" w:sz="0" w:space="0" w:color="auto"/>
        <w:bottom w:val="none" w:sz="0" w:space="0" w:color="auto"/>
        <w:right w:val="none" w:sz="0" w:space="0" w:color="auto"/>
      </w:divBdr>
    </w:div>
    <w:div w:id="2070108439">
      <w:bodyDiv w:val="1"/>
      <w:marLeft w:val="0"/>
      <w:marRight w:val="0"/>
      <w:marTop w:val="0"/>
      <w:marBottom w:val="0"/>
      <w:divBdr>
        <w:top w:val="none" w:sz="0" w:space="0" w:color="auto"/>
        <w:left w:val="none" w:sz="0" w:space="0" w:color="auto"/>
        <w:bottom w:val="none" w:sz="0" w:space="0" w:color="auto"/>
        <w:right w:val="none" w:sz="0" w:space="0" w:color="auto"/>
      </w:divBdr>
    </w:div>
    <w:div w:id="2084716033">
      <w:bodyDiv w:val="1"/>
      <w:marLeft w:val="0"/>
      <w:marRight w:val="0"/>
      <w:marTop w:val="0"/>
      <w:marBottom w:val="0"/>
      <w:divBdr>
        <w:top w:val="none" w:sz="0" w:space="0" w:color="auto"/>
        <w:left w:val="none" w:sz="0" w:space="0" w:color="auto"/>
        <w:bottom w:val="none" w:sz="0" w:space="0" w:color="auto"/>
        <w:right w:val="none" w:sz="0" w:space="0" w:color="auto"/>
      </w:divBdr>
    </w:div>
    <w:div w:id="2109426003">
      <w:bodyDiv w:val="1"/>
      <w:marLeft w:val="0"/>
      <w:marRight w:val="0"/>
      <w:marTop w:val="0"/>
      <w:marBottom w:val="0"/>
      <w:divBdr>
        <w:top w:val="none" w:sz="0" w:space="0" w:color="auto"/>
        <w:left w:val="none" w:sz="0" w:space="0" w:color="auto"/>
        <w:bottom w:val="none" w:sz="0" w:space="0" w:color="auto"/>
        <w:right w:val="none" w:sz="0" w:space="0" w:color="auto"/>
      </w:divBdr>
    </w:div>
    <w:div w:id="2111779949">
      <w:bodyDiv w:val="1"/>
      <w:marLeft w:val="0"/>
      <w:marRight w:val="0"/>
      <w:marTop w:val="0"/>
      <w:marBottom w:val="0"/>
      <w:divBdr>
        <w:top w:val="none" w:sz="0" w:space="0" w:color="auto"/>
        <w:left w:val="none" w:sz="0" w:space="0" w:color="auto"/>
        <w:bottom w:val="none" w:sz="0" w:space="0" w:color="auto"/>
        <w:right w:val="none" w:sz="0" w:space="0" w:color="auto"/>
      </w:divBdr>
    </w:div>
    <w:div w:id="211389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5/jsp-tutorial-scriptlets/" TargetMode="External"/><Relationship Id="rId13" Type="http://schemas.openxmlformats.org/officeDocument/2006/relationships/hyperlink" Target="https://beginnersbook.com/2013/11/jsp-implicit-objec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eginnersbook.com/2013/11/jsp-usebean-setproperty-getproperty-action-ta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ginnersbook.com/2013/11/jsp-implicit-object-application-with-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3/11/jsp-implicit-object-session-with-examples/" TargetMode="External"/><Relationship Id="rId5" Type="http://schemas.openxmlformats.org/officeDocument/2006/relationships/footnotes" Target="footnotes.xml"/><Relationship Id="rId15" Type="http://schemas.openxmlformats.org/officeDocument/2006/relationships/hyperlink" Target="https://beginnersbook.com/2013/11/jsp-implicit-object-request-with-examples/" TargetMode="External"/><Relationship Id="rId10" Type="http://schemas.openxmlformats.org/officeDocument/2006/relationships/hyperlink" Target="https://beginnersbook.com/2013/11/jsp-implicit-object-request-with-examples/" TargetMode="External"/><Relationship Id="rId4" Type="http://schemas.openxmlformats.org/officeDocument/2006/relationships/webSettings" Target="webSettings.xml"/><Relationship Id="rId9" Type="http://schemas.openxmlformats.org/officeDocument/2006/relationships/hyperlink" Target="https://docs.oracle.com/javase/7/docs/technotes/guides/plugin/developer_guide/jsp.html" TargetMode="External"/><Relationship Id="rId14" Type="http://schemas.openxmlformats.org/officeDocument/2006/relationships/hyperlink" Target="https://beginnersbook.com/2013/11/jsp-implicit-object-session-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64</Pages>
  <Words>11685</Words>
  <Characters>66609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dc:creator>
  <cp:keywords/>
  <dc:description/>
  <cp:lastModifiedBy>Abhinay</cp:lastModifiedBy>
  <cp:revision>114</cp:revision>
  <dcterms:created xsi:type="dcterms:W3CDTF">2018-12-30T14:57:00Z</dcterms:created>
  <dcterms:modified xsi:type="dcterms:W3CDTF">2019-04-04T09:02:00Z</dcterms:modified>
</cp:coreProperties>
</file>